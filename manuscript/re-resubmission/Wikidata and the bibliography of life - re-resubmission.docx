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CDF64A" w:rsidR="00BF5FD8" w:rsidRPr="00E66A20" w:rsidRDefault="001C1C9C" w:rsidP="00CA52E3">
      <w:pPr>
        <w:pStyle w:val="Heading1"/>
        <w:spacing w:line="360" w:lineRule="auto"/>
      </w:pPr>
      <w:bookmarkStart w:id="0" w:name="_tr6mscao2c8l" w:colFirst="0" w:colLast="0"/>
      <w:bookmarkEnd w:id="0"/>
      <w:r w:rsidRPr="00E66A20">
        <w:t>Wikidata and the bibliography of life</w:t>
      </w:r>
    </w:p>
    <w:p w14:paraId="00000002" w14:textId="77777777" w:rsidR="00BF5FD8" w:rsidRPr="00E66A20" w:rsidRDefault="00BF5FD8" w:rsidP="00CA52E3">
      <w:pPr>
        <w:spacing w:line="360" w:lineRule="auto"/>
        <w:rPr>
          <w:rFonts w:ascii="Times" w:hAnsi="Times"/>
        </w:rPr>
      </w:pPr>
    </w:p>
    <w:p w14:paraId="00000003" w14:textId="77777777" w:rsidR="00BF5FD8" w:rsidRPr="00E66A20" w:rsidRDefault="001C1C9C" w:rsidP="00CA52E3">
      <w:pPr>
        <w:spacing w:line="360" w:lineRule="auto"/>
        <w:rPr>
          <w:rFonts w:ascii="Times" w:hAnsi="Times"/>
          <w:vertAlign w:val="superscript"/>
        </w:rPr>
      </w:pPr>
      <w:r w:rsidRPr="00E66A20">
        <w:rPr>
          <w:rFonts w:ascii="Times" w:hAnsi="Times"/>
        </w:rPr>
        <w:t>Roderic D. M. Page</w:t>
      </w:r>
      <w:r w:rsidRPr="00E66A20">
        <w:rPr>
          <w:rFonts w:ascii="Times" w:hAnsi="Times"/>
          <w:vertAlign w:val="superscript"/>
        </w:rPr>
        <w:t>1</w:t>
      </w:r>
    </w:p>
    <w:p w14:paraId="00000004" w14:textId="77777777" w:rsidR="00BF5FD8" w:rsidRPr="00E66A20" w:rsidRDefault="001C1C9C" w:rsidP="00CA52E3">
      <w:pPr>
        <w:spacing w:line="360" w:lineRule="auto"/>
        <w:rPr>
          <w:rFonts w:ascii="Times" w:hAnsi="Times"/>
        </w:rPr>
      </w:pPr>
      <w:r w:rsidRPr="00E66A20">
        <w:rPr>
          <w:rFonts w:ascii="Times" w:hAnsi="Times"/>
          <w:vertAlign w:val="superscript"/>
        </w:rPr>
        <w:t>1</w:t>
      </w:r>
      <w:r w:rsidRPr="00E66A20">
        <w:rPr>
          <w:rFonts w:ascii="Times" w:hAnsi="Times"/>
        </w:rPr>
        <w:t>IBAHCM, MVLS, University of Glasgow, Glasgow G12 8QQ, United Kingdom</w:t>
      </w:r>
    </w:p>
    <w:p w14:paraId="00000005" w14:textId="77777777" w:rsidR="00BF5FD8" w:rsidRPr="00E66A20" w:rsidRDefault="002B2F7B" w:rsidP="00CA52E3">
      <w:pPr>
        <w:spacing w:line="360" w:lineRule="auto"/>
        <w:rPr>
          <w:rFonts w:ascii="Times" w:hAnsi="Times"/>
        </w:rPr>
      </w:pPr>
      <w:hyperlink r:id="rId4">
        <w:r w:rsidR="001C1C9C" w:rsidRPr="00E66A20">
          <w:rPr>
            <w:rFonts w:ascii="Times" w:hAnsi="Times"/>
            <w:color w:val="1155CC"/>
            <w:u w:val="single"/>
          </w:rPr>
          <w:t>https://orcid.org/0000-0002-7101-9767</w:t>
        </w:r>
      </w:hyperlink>
      <w:r w:rsidR="001C1C9C" w:rsidRPr="00E66A20">
        <w:rPr>
          <w:rFonts w:ascii="Times" w:hAnsi="Times"/>
        </w:rPr>
        <w:t xml:space="preserve"> </w:t>
      </w:r>
    </w:p>
    <w:p w14:paraId="00000006" w14:textId="77777777" w:rsidR="00BF5FD8" w:rsidRPr="00E66A20" w:rsidRDefault="00BF5FD8" w:rsidP="00CA52E3">
      <w:pPr>
        <w:spacing w:line="360" w:lineRule="auto"/>
        <w:rPr>
          <w:rFonts w:ascii="Times" w:hAnsi="Times"/>
        </w:rPr>
      </w:pPr>
    </w:p>
    <w:p w14:paraId="00000007" w14:textId="77777777" w:rsidR="00BF5FD8" w:rsidRPr="00E66A20" w:rsidRDefault="001C1C9C" w:rsidP="00CA52E3">
      <w:pPr>
        <w:spacing w:line="360" w:lineRule="auto"/>
        <w:rPr>
          <w:rFonts w:ascii="Times" w:hAnsi="Times"/>
        </w:rPr>
      </w:pPr>
      <w:r w:rsidRPr="00E66A20">
        <w:rPr>
          <w:rFonts w:ascii="Times" w:hAnsi="Times"/>
        </w:rPr>
        <w:t>Corresponding author</w:t>
      </w:r>
    </w:p>
    <w:p w14:paraId="00000008" w14:textId="77777777" w:rsidR="00BF5FD8" w:rsidRPr="00E66A20" w:rsidRDefault="001C1C9C" w:rsidP="00CA52E3">
      <w:pPr>
        <w:spacing w:line="360" w:lineRule="auto"/>
        <w:rPr>
          <w:rFonts w:ascii="Times" w:hAnsi="Times"/>
          <w:vertAlign w:val="superscript"/>
        </w:rPr>
      </w:pPr>
      <w:r w:rsidRPr="00E66A20">
        <w:rPr>
          <w:rFonts w:ascii="Times" w:hAnsi="Times"/>
        </w:rPr>
        <w:t>Roderic D. M. Page</w:t>
      </w:r>
    </w:p>
    <w:p w14:paraId="00000009" w14:textId="77777777" w:rsidR="00BF5FD8" w:rsidRPr="00E66A20" w:rsidRDefault="001C1C9C" w:rsidP="00CA52E3">
      <w:pPr>
        <w:spacing w:line="360" w:lineRule="auto"/>
        <w:rPr>
          <w:rFonts w:ascii="Times" w:hAnsi="Times"/>
        </w:rPr>
      </w:pPr>
      <w:r w:rsidRPr="00E66A20">
        <w:rPr>
          <w:rFonts w:ascii="Times" w:hAnsi="Times"/>
        </w:rPr>
        <w:t>IBAHCM, MVLS, University of Glasgow, Glasgow G12 8QQ, United Kingdom</w:t>
      </w:r>
    </w:p>
    <w:p w14:paraId="0000000A" w14:textId="77777777" w:rsidR="00BF5FD8" w:rsidRPr="00E66A20" w:rsidRDefault="001C1C9C" w:rsidP="00CA52E3">
      <w:pPr>
        <w:pStyle w:val="Heading2"/>
        <w:spacing w:line="360" w:lineRule="auto"/>
        <w:rPr>
          <w:rFonts w:ascii="Times" w:hAnsi="Times"/>
          <w:sz w:val="24"/>
        </w:rPr>
      </w:pPr>
      <w:bookmarkStart w:id="1" w:name="_rgvwwz9q390k" w:colFirst="0" w:colLast="0"/>
      <w:bookmarkEnd w:id="1"/>
      <w:r w:rsidRPr="00E66A20">
        <w:rPr>
          <w:rFonts w:ascii="Times" w:hAnsi="Times"/>
          <w:sz w:val="24"/>
        </w:rPr>
        <w:br w:type="page"/>
      </w:r>
    </w:p>
    <w:p w14:paraId="0000000B" w14:textId="77777777" w:rsidR="00BF5FD8" w:rsidRPr="00E66A20" w:rsidRDefault="001C1C9C" w:rsidP="00CA52E3">
      <w:pPr>
        <w:pStyle w:val="Heading2"/>
        <w:spacing w:line="360" w:lineRule="auto"/>
      </w:pPr>
      <w:bookmarkStart w:id="2" w:name="_c9wkjz5fs8f4" w:colFirst="0" w:colLast="0"/>
      <w:bookmarkEnd w:id="2"/>
      <w:r w:rsidRPr="00E66A20">
        <w:lastRenderedPageBreak/>
        <w:t>Abstract</w:t>
      </w:r>
    </w:p>
    <w:p w14:paraId="0000000C" w14:textId="11CFD2C4" w:rsidR="00BF5FD8" w:rsidRPr="00E66A20" w:rsidRDefault="001C1C9C" w:rsidP="00CA52E3">
      <w:pPr>
        <w:spacing w:line="360" w:lineRule="auto"/>
        <w:rPr>
          <w:rFonts w:ascii="Times" w:hAnsi="Times"/>
        </w:rPr>
      </w:pPr>
      <w:r w:rsidRPr="00E66A20">
        <w:rPr>
          <w:rFonts w:ascii="Times" w:hAnsi="Times"/>
        </w:rPr>
        <w:t xml:space="preserve">Biological taxonomy rests on a long tail of publications spanning nearly three centuries. Not only is this literature vital to resolving disputes about taxonomy and nomenclature, for many species it represents a key source - indeed sometimes the only source - of information about that species. Unlike other disciplines such as biomedicine, the taxonomic community lacks a centralised, curated literature database (the “bibliography of life”). This paper argues that Wikidata can be that database as it has flexible and sophisticated models of bibliographic information, and an active community of people and programs (“bots”) adding, editing, and curating that information. </w:t>
      </w:r>
    </w:p>
    <w:p w14:paraId="0000000D" w14:textId="77777777" w:rsidR="00BF5FD8" w:rsidRPr="00E66A20" w:rsidRDefault="00BF5FD8" w:rsidP="00CA52E3">
      <w:pPr>
        <w:spacing w:line="360" w:lineRule="auto"/>
        <w:rPr>
          <w:rFonts w:ascii="Times" w:hAnsi="Times"/>
        </w:rPr>
      </w:pPr>
    </w:p>
    <w:p w14:paraId="0000000F" w14:textId="6EF33F3B" w:rsidR="00BF5FD8" w:rsidRPr="00E66A20" w:rsidRDefault="001C1C9C" w:rsidP="00CA52E3">
      <w:pPr>
        <w:pStyle w:val="Heading2"/>
        <w:spacing w:line="360" w:lineRule="auto"/>
      </w:pPr>
      <w:bookmarkStart w:id="3" w:name="_ryrdx74xaymx" w:colFirst="0" w:colLast="0"/>
      <w:bookmarkEnd w:id="3"/>
      <w:r w:rsidRPr="00E66A20">
        <w:t>Introduction</w:t>
      </w:r>
    </w:p>
    <w:p w14:paraId="00000010" w14:textId="3B2A9102" w:rsidR="00BF5FD8" w:rsidRPr="00EF6010" w:rsidRDefault="001C1C9C" w:rsidP="00CA52E3">
      <w:pPr>
        <w:pStyle w:val="Heading3"/>
        <w:spacing w:line="360" w:lineRule="auto"/>
        <w:rPr>
          <w:rFonts w:ascii="Times" w:hAnsi="Times"/>
          <w:color w:val="auto"/>
          <w:sz w:val="24"/>
          <w:szCs w:val="24"/>
        </w:rPr>
      </w:pPr>
      <w:r w:rsidRPr="00EF6010">
        <w:rPr>
          <w:rFonts w:ascii="Times" w:hAnsi="Times"/>
          <w:color w:val="auto"/>
          <w:sz w:val="24"/>
          <w:szCs w:val="24"/>
        </w:rPr>
        <w:t xml:space="preserve">Much of the primary data about the planet’s biodiversity is contained in the taxonomic literature, a corpus that </w:t>
      </w:r>
      <w:r w:rsidR="003A5A6E" w:rsidRPr="00EF6010">
        <w:rPr>
          <w:rFonts w:ascii="Times" w:hAnsi="Times"/>
          <w:color w:val="auto"/>
          <w:sz w:val="24"/>
          <w:szCs w:val="24"/>
        </w:rPr>
        <w:t xml:space="preserve">dates </w:t>
      </w:r>
      <w:del w:id="4" w:author="Roderic Page" w:date="2022-05-25T13:35:00Z">
        <w:r w:rsidR="003A5A6E" w:rsidRPr="00EF6010" w:rsidDel="002366CE">
          <w:rPr>
            <w:rFonts w:ascii="Times" w:hAnsi="Times"/>
            <w:color w:val="auto"/>
            <w:sz w:val="24"/>
            <w:szCs w:val="24"/>
          </w:rPr>
          <w:delText>to</w:delText>
        </w:r>
        <w:r w:rsidRPr="00EF6010" w:rsidDel="002366CE">
          <w:rPr>
            <w:rFonts w:ascii="Times" w:hAnsi="Times"/>
            <w:color w:val="auto"/>
            <w:sz w:val="24"/>
            <w:szCs w:val="24"/>
          </w:rPr>
          <w:delText xml:space="preserve"> </w:delText>
        </w:r>
      </w:del>
      <w:ins w:id="5" w:author="Roderic Page" w:date="2022-05-25T13:35:00Z">
        <w:r w:rsidR="002366CE">
          <w:rPr>
            <w:rFonts w:ascii="Times" w:hAnsi="Times"/>
            <w:color w:val="auto"/>
            <w:sz w:val="24"/>
            <w:szCs w:val="24"/>
          </w:rPr>
          <w:t>from</w:t>
        </w:r>
        <w:r w:rsidR="002366CE" w:rsidRPr="00EF6010">
          <w:rPr>
            <w:rFonts w:ascii="Times" w:hAnsi="Times"/>
            <w:color w:val="auto"/>
            <w:sz w:val="24"/>
            <w:szCs w:val="24"/>
          </w:rPr>
          <w:t xml:space="preserve"> </w:t>
        </w:r>
      </w:ins>
      <w:r w:rsidRPr="00EF6010">
        <w:rPr>
          <w:rFonts w:ascii="Times" w:hAnsi="Times"/>
          <w:color w:val="auto"/>
          <w:sz w:val="24"/>
          <w:szCs w:val="24"/>
        </w:rPr>
        <w:t>the eighteenth century. Whereas other biological disciplines have created substantial bibliographic databases, such as PubMed</w:t>
      </w:r>
      <w:r w:rsidR="00EF6010" w:rsidRPr="00EF6010">
        <w:rPr>
          <w:rFonts w:ascii="Times" w:hAnsi="Times"/>
          <w:color w:val="auto"/>
          <w:sz w:val="24"/>
          <w:szCs w:val="24"/>
        </w:rPr>
        <w:t xml:space="preserve"> </w:t>
      </w:r>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a6ZkWhSP","properties":{"formattedCitation":"(\\uc0\\u8220{}PubMed\\uc0\\u8221{})","plainCitation":"(“PubMed”)","noteIndex":0},"citationItems":[{"id":16489,"uris":["http://zotero.org/users/4491854/items/AJPX6F37"],"itemData":{"id":16489,"type":"webpage","title":"PubMed","URL":"https://pubmed.ncbi.nlm.nih.gov/","accessed":{"date-parts":[["2021",4,27]]}}}],"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color w:val="auto"/>
          <w:sz w:val="24"/>
          <w:szCs w:val="24"/>
        </w:rPr>
        <w:t>(“PubMed”)</w:t>
      </w:r>
      <w:r w:rsidR="00EF6010" w:rsidRPr="00EF6010">
        <w:rPr>
          <w:rFonts w:ascii="Times" w:hAnsi="Times"/>
          <w:color w:val="auto"/>
          <w:sz w:val="24"/>
          <w:szCs w:val="24"/>
        </w:rPr>
        <w:fldChar w:fldCharType="end"/>
      </w:r>
      <w:r w:rsidRPr="00EF6010">
        <w:rPr>
          <w:rFonts w:ascii="Times" w:hAnsi="Times"/>
          <w:color w:val="auto"/>
          <w:sz w:val="24"/>
          <w:szCs w:val="24"/>
        </w:rPr>
        <w:t>, and open access repositories for work sponsored by specific funding agencies and charities agencies, such as Euro</w:t>
      </w:r>
      <w:r w:rsidR="002E5ACB" w:rsidRPr="00EF6010">
        <w:rPr>
          <w:rFonts w:ascii="Times" w:hAnsi="Times"/>
          <w:color w:val="auto"/>
          <w:sz w:val="24"/>
          <w:szCs w:val="24"/>
        </w:rPr>
        <w:t>pe PubMed Central</w:t>
      </w:r>
      <w:r w:rsidR="00E2406F" w:rsidRPr="00EF6010">
        <w:rPr>
          <w:rFonts w:ascii="Times" w:hAnsi="Times"/>
          <w:color w:val="auto"/>
          <w:sz w:val="24"/>
          <w:szCs w:val="24"/>
        </w:rPr>
        <w:t xml:space="preserve"> </w:t>
      </w:r>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{"citationID":"G7yIIX6f","properties":{"formattedCitation":"(The Europe PMC Consortium, 2015)","plainCitation":"(The Europe PMC Consortium, 2015)","noteIndex":0},"citationItems":[{"id":16391,"uris":["http://zotero.org/users/4491854/items/DBYBN6U3"],"itemData":{"id":16391,"type":"article-journal","abstract":"This article describes recent developments of Europe PMC (http://europepmc.org), the leading database for life science literature. Formerly known as UKPMC, the service was rebranded in November 2012 as Europe PMC to reflect the scope of the funding agencies that support it. Several new developments have enriched Europe PMC considerably since then. Europe PMC now offers RESTful web services to access both articles and grants, powerful search tools such as citation-count sort order and data citation features, a service to add publications to your ORCID, a variety of export formats, and an External Links service that enables any related resource to be linked from Europe PMC content.","container-title":"Nucleic Acids Research","DOI":"10.1093/nar/gku1061","ISSN":"0305-1048","issue":"Database issue","journalAbbreviation":"Nucleic Acids Res","note":"PMID: 25378340\nPMCID: PMC4383902","page":"D1042-D1048","source":"PubMed Central","title":"Europe PMC: a full-text literature database for the life sciences and platform for innovation","title-short":"Europe PMC","volume":"43","author":[{"literal":"The Europe PMC Consortium"}],"issued":{"date-parts":[["2015",1,28]]}}}],"schema":"https://github.com/citation-style-language/schema/raw/master/csl-citation.json"}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noProof/>
          <w:color w:val="auto"/>
          <w:sz w:val="24"/>
          <w:szCs w:val="24"/>
        </w:rPr>
        <w:t>(The Europe PMC Consortium, 2015)</w:t>
      </w:r>
      <w:r w:rsidR="00EF6010" w:rsidRPr="00EF6010">
        <w:rPr>
          <w:rFonts w:ascii="Times" w:hAnsi="Times"/>
          <w:color w:val="auto"/>
          <w:sz w:val="24"/>
          <w:szCs w:val="24"/>
        </w:rPr>
        <w:fldChar w:fldCharType="end"/>
      </w:r>
      <w:r w:rsidRPr="00EF6010">
        <w:rPr>
          <w:rFonts w:ascii="Times" w:hAnsi="Times"/>
          <w:color w:val="auto"/>
          <w:sz w:val="24"/>
          <w:szCs w:val="24"/>
        </w:rPr>
        <w:t xml:space="preserve">, the taxonomic literature mostly lingers in relative obscurity </w:t>
      </w:r>
      <w:hyperlink r:id="rId5">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{"citationID":"sisMa5WM","properties":{"formattedCitation":"(Page, 2016a)","plainCitation":"(Page, 2016a)","noteIndex":0},"citationItems":[{"id":7579,"uris":["http://zotero.org/users/4491854/items/WLUMZ6SR"],"itemData":{"id":7579,"type":"article-journal","container-title":"ZooKeys","issue":"550","journalAbbreviation":"ZooKeys","page":"247","title":"Surfacing the deep data of taxonomy","author":[{"family":"Page","given":"Roderic DM"}],"issued":{"date-parts":[["2016"]]}}}],"schema":"https://github.com/citation-style-language/schema/raw/master/csl-citation.json"}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noProof/>
            <w:color w:val="auto"/>
            <w:sz w:val="24"/>
            <w:szCs w:val="24"/>
          </w:rPr>
          <w:t>(Page, 2016a)</w:t>
        </w:r>
        <w:r w:rsidR="00EF6010" w:rsidRPr="00EF6010">
          <w:rPr>
            <w:rFonts w:ascii="Times" w:hAnsi="Times"/>
            <w:color w:val="auto"/>
            <w:sz w:val="24"/>
            <w:szCs w:val="24"/>
          </w:rPr>
          <w:fldChar w:fldCharType="end"/>
        </w:r>
      </w:hyperlink>
      <w:r w:rsidR="00EF6010" w:rsidRPr="00EF6010">
        <w:rPr>
          <w:rFonts w:ascii="Times" w:hAnsi="Times"/>
          <w:color w:val="auto"/>
          <w:sz w:val="24"/>
          <w:szCs w:val="24"/>
        </w:rPr>
        <w:t xml:space="preserve"> </w:t>
      </w:r>
      <w:r w:rsidRPr="00EF6010">
        <w:rPr>
          <w:rFonts w:ascii="Times" w:hAnsi="Times"/>
          <w:color w:val="auto"/>
          <w:sz w:val="24"/>
          <w:szCs w:val="24"/>
        </w:rPr>
        <w:t>. There are several projects trying to redress this problem by digitising the taxonomic literature, ranging from global initiatives such as the Biodiversity Heritage Library (BHL)</w:t>
      </w:r>
      <w:r w:rsidR="00EF6010" w:rsidRPr="00EF6010">
        <w:rPr>
          <w:rFonts w:ascii="Times" w:hAnsi="Times"/>
          <w:color w:val="auto"/>
          <w:sz w:val="24"/>
          <w:szCs w:val="24"/>
        </w:rPr>
        <w:t xml:space="preserve"> </w:t>
      </w:r>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{"citationID":"eDZUV0NS","properties":{"formattedCitation":"(Gwinn &amp; Rinaldo, 2009)","plainCitation":"(Gwinn &amp; Rinaldo, 2009)","noteIndex":0},"citationItems":[{"id":1655,"uris":["http://zotero.org/users/4491854/items/CULSIJC2"],"itemData":{"id":1655,"type":"article-journal","abstract":"Ten major natural history museum libraries, botanical libraries, and research institutions in the United Kingdom and the United States joined in 2005 to develop a strategy and operational plan to digitize the published literature of biodiversity held in their respective collections and to make that literature available for open access and responsible use as a part of a global `biodiversity commons.' Headquartered at the Smithsonian Institution Libraries, the Biodiversity Heritage Library (BHL) is one of the cornerstones of the Encyclopedia of Life, a global effort to document all 1.8 million named species of animals, plants, and other forms of life on earth. This paper provides an overview of the BHL and its potential impact on biodiversity research, describes the BHL portal and its innovative search services, and provides a case study of the process from one of the members: the Museum of Comparative Zoology at Harvard University.","container-title":"IFLA Journal","DOI":"10.1177/0340035208102032","ISSN":"0340-0352","issue":"1","journalAbbreviation":"IFLA Journal","language":"en","page":"25-34","source":"SAGE Journals","title":"The Biodiversity Heritage Library: sharing biodiversity literature with the world","title-short":"The Biodiversity Heritage Library","volume":"35","author":[{"family":"Gwinn","given":"Nancy E."},{"family":"Rinaldo","given":"Constance"}],"issued":{"date-parts":[["2009",3,1]]}}}],"schema":"https://github.com/citation-style-language/schema/raw/master/csl-citation.json"}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noProof/>
          <w:color w:val="auto"/>
          <w:sz w:val="24"/>
          <w:szCs w:val="24"/>
        </w:rPr>
        <w:t>(Gwinn &amp; Rinaldo, 2009)</w:t>
      </w:r>
      <w:r w:rsidR="00EF6010" w:rsidRPr="00EF6010">
        <w:rPr>
          <w:rFonts w:ascii="Times" w:hAnsi="Times"/>
          <w:color w:val="auto"/>
          <w:sz w:val="24"/>
          <w:szCs w:val="24"/>
        </w:rPr>
        <w:fldChar w:fldCharType="end"/>
      </w:r>
      <w:r w:rsidRPr="00EF6010">
        <w:rPr>
          <w:rFonts w:ascii="Times" w:hAnsi="Times"/>
          <w:color w:val="auto"/>
          <w:sz w:val="24"/>
          <w:szCs w:val="24"/>
        </w:rPr>
        <w:t xml:space="preserve"> to extensive, regional repositories such as </w:t>
      </w:r>
      <w:r w:rsidR="00DF3AF8" w:rsidRPr="00EF6010">
        <w:rPr>
          <w:rFonts w:ascii="Times" w:hAnsi="Times"/>
          <w:color w:val="auto"/>
          <w:sz w:val="24"/>
          <w:szCs w:val="24"/>
        </w:rPr>
        <w:t xml:space="preserve">the </w:t>
      </w:r>
      <w:r w:rsidR="001D371F" w:rsidRPr="00EF6010">
        <w:rPr>
          <w:rFonts w:ascii="Times" w:hAnsi="Times"/>
          <w:color w:val="auto"/>
          <w:sz w:val="24"/>
          <w:szCs w:val="24"/>
        </w:rPr>
        <w:t>Zoological-Botanical Database</w:t>
      </w:r>
      <w:r w:rsidR="00DF3AF8" w:rsidRPr="00EF6010">
        <w:rPr>
          <w:rFonts w:ascii="Times" w:hAnsi="Times"/>
          <w:color w:val="auto"/>
          <w:sz w:val="24"/>
          <w:szCs w:val="24"/>
        </w:rPr>
        <w:t xml:space="preserve"> (ZOBODAT)</w:t>
      </w:r>
      <w:r w:rsidR="00852EA3" w:rsidRPr="00EF6010">
        <w:rPr>
          <w:rFonts w:ascii="Times" w:hAnsi="Times"/>
          <w:color w:val="auto"/>
          <w:sz w:val="24"/>
          <w:szCs w:val="24"/>
        </w:rPr>
        <w:t xml:space="preserve"> </w:t>
      </w:r>
      <w:r w:rsidR="00852EA3" w:rsidRPr="00EF6010">
        <w:rPr>
          <w:rFonts w:ascii="Times" w:hAnsi="Times"/>
          <w:color w:val="auto"/>
          <w:sz w:val="24"/>
          <w:szCs w:val="24"/>
        </w:rPr>
        <w:fldChar w:fldCharType="begin"/>
      </w:r>
      <w:r w:rsidR="00852EA3" w:rsidRPr="00EF6010">
        <w:rPr>
          <w:rFonts w:ascii="Times" w:hAnsi="Times"/>
          <w:color w:val="auto"/>
          <w:sz w:val="24"/>
          <w:szCs w:val="24"/>
        </w:rPr>
        <w:instrText xml:space="preserve"> ADDIN ZOTERO_ITEM CSL_CITATION {"citationID":"1unVq23M","properties":{"formattedCitation":"(Gusenleitner &amp; Malicky, 2017)","plainCitation":"(Gusenleitner &amp; Malicky, 2017)","noteIndex":0},"citationItems":[{"id":16394,"uris":["http://zotero.org/users/4491854/items/ICMEAFU7"],"itemData":{"id":16394,"type":"article-journal","container-title":"Linzer Biologische Beiträge","issue":"2","page":"1163-1208","source":"Wikidata","title":"Die Datenbank www.ZOBODAT.at als Recherchewerkzeug für biologische und erdwissenschaftliche Forschung","volume":"49","author":[{"family":"Gusenleitner","given":"Fritz Josef [Friedrich]"},{"family":"Malicky","given":"Michael"}],"issued":{"date-parts":[["2017",1,1]]}}}],"schema":"https://github.com/citation-style-language/schema/raw/master/csl-citation.json"} </w:instrText>
      </w:r>
      <w:r w:rsidR="00852EA3" w:rsidRPr="00EF6010">
        <w:rPr>
          <w:rFonts w:ascii="Times" w:hAnsi="Times"/>
          <w:color w:val="auto"/>
          <w:sz w:val="24"/>
          <w:szCs w:val="24"/>
        </w:rPr>
        <w:fldChar w:fldCharType="separate"/>
      </w:r>
      <w:r w:rsidR="00852EA3" w:rsidRPr="00EF6010">
        <w:rPr>
          <w:rFonts w:ascii="Times" w:hAnsi="Times"/>
          <w:noProof/>
          <w:color w:val="auto"/>
          <w:sz w:val="24"/>
          <w:szCs w:val="24"/>
        </w:rPr>
        <w:t>(Gusenleitner &amp; Malicky, 2017)</w:t>
      </w:r>
      <w:r w:rsidR="00852EA3" w:rsidRPr="00EF6010">
        <w:rPr>
          <w:rFonts w:ascii="Times" w:hAnsi="Times"/>
          <w:color w:val="auto"/>
          <w:sz w:val="24"/>
          <w:szCs w:val="24"/>
        </w:rPr>
        <w:fldChar w:fldCharType="end"/>
      </w:r>
      <w:r w:rsidRPr="00EF6010">
        <w:rPr>
          <w:rFonts w:ascii="Times" w:hAnsi="Times"/>
          <w:color w:val="auto"/>
          <w:sz w:val="24"/>
          <w:szCs w:val="24"/>
        </w:rPr>
        <w:t xml:space="preserve">. While the bulk of BHL content comprises legacy works that are out of copyright, recently this has been supplemented by an influx of more recent content so that BHL is no longer “legacy only”. A complementary initiative, the Biodiversity Literature Repository (BLR) is focussed on recently published “born digital” content and its component parts, such as figures and taxonomic treatments </w:t>
      </w:r>
      <w:hyperlink r:id="rId6">
        <w:r w:rsidR="00E2406F" w:rsidRPr="00EF6010">
          <w:rPr>
            <w:rFonts w:ascii="Times" w:hAnsi="Times"/>
            <w:color w:val="auto"/>
            <w:sz w:val="24"/>
            <w:szCs w:val="24"/>
          </w:rPr>
          <w:fldChar w:fldCharType="begin"/>
        </w:r>
        <w:r w:rsidR="00E2406F" w:rsidRPr="00EF6010">
          <w:rPr>
            <w:rFonts w:ascii="Times" w:hAnsi="Times"/>
            <w:color w:val="auto"/>
            <w:sz w:val="24"/>
            <w:szCs w:val="24"/>
          </w:rPr>
          <w:instrText xml:space="preserve"> ADDIN ZOTERO_ITEM CSL_CITATION {"citationID":"fnWFZ7L2","properties":{"formattedCitation":"(Egloff et al., 2017)","plainCitation":"(Egloff et al., 2017)","noteIndex":0},"citationItems":[{"id":618,"uris":["http://zotero.org/users/4491854/items/Y3WQET3I"],"itemData":{"id":618,"type":"article-journal","container-title":"Research Ideas and Outcomes","DOI":"10.3897/rio.3.e12502","ISSN":"2367-7163","note":"QID: Q28913567","page":"e12502","title":"Copyright and the Use of Images as Biodiversity Data","volume":"3","author":[{"family":"Egloff","given":"Willi"},{"family":"Agosti","given":"Donat"},{"family":"Kishor","given":"Puneet"},{"family":"Patterson","given":"David"},{"family":"Miller","given":"Jeremy"}],"issued":{"date-parts":[["2017",3,6]]}}}],"schema":"https://github.com/citation-style-language/schema/raw/master/csl-citation.json"} </w:instrText>
        </w:r>
        <w:r w:rsidR="00E2406F" w:rsidRPr="00EF6010">
          <w:rPr>
            <w:rFonts w:ascii="Times" w:hAnsi="Times"/>
            <w:color w:val="auto"/>
            <w:sz w:val="24"/>
            <w:szCs w:val="24"/>
          </w:rPr>
          <w:fldChar w:fldCharType="separate"/>
        </w:r>
        <w:r w:rsidR="00E2406F" w:rsidRPr="00EF6010">
          <w:rPr>
            <w:rFonts w:ascii="Times" w:hAnsi="Times"/>
            <w:noProof/>
            <w:color w:val="auto"/>
            <w:sz w:val="24"/>
            <w:szCs w:val="24"/>
          </w:rPr>
          <w:t>(Egloff et al., 2017)</w:t>
        </w:r>
        <w:r w:rsidR="00E2406F" w:rsidRPr="00EF6010">
          <w:rPr>
            <w:rFonts w:ascii="Times" w:hAnsi="Times"/>
            <w:color w:val="auto"/>
            <w:sz w:val="24"/>
            <w:szCs w:val="24"/>
          </w:rPr>
          <w:fldChar w:fldCharType="end"/>
        </w:r>
      </w:hyperlink>
      <w:r w:rsidR="00E2406F" w:rsidRPr="00EF6010">
        <w:rPr>
          <w:rFonts w:ascii="Times" w:hAnsi="Times"/>
          <w:color w:val="auto"/>
          <w:sz w:val="24"/>
          <w:szCs w:val="24"/>
        </w:rPr>
        <w:t xml:space="preserve"> </w:t>
      </w:r>
      <w:r w:rsidRPr="00EF6010">
        <w:rPr>
          <w:rFonts w:ascii="Times" w:hAnsi="Times"/>
          <w:color w:val="auto"/>
          <w:sz w:val="24"/>
          <w:szCs w:val="24"/>
        </w:rPr>
        <w:t>. Taxonomy also benefits from digitising initiatives that don’t specifically target the taxonomic literature but which include taxonomic journals, such as E-</w:t>
      </w:r>
      <w:proofErr w:type="spellStart"/>
      <w:r w:rsidRPr="00EF6010">
        <w:rPr>
          <w:rFonts w:ascii="Times" w:hAnsi="Times"/>
          <w:color w:val="auto"/>
          <w:sz w:val="24"/>
          <w:szCs w:val="24"/>
        </w:rPr>
        <w:t>Periodica</w:t>
      </w:r>
      <w:proofErr w:type="spellEnd"/>
      <w:r w:rsidRPr="00EF6010">
        <w:rPr>
          <w:rFonts w:ascii="Times" w:hAnsi="Times"/>
          <w:color w:val="auto"/>
          <w:sz w:val="24"/>
          <w:szCs w:val="24"/>
        </w:rPr>
        <w:t xml:space="preserve"> </w:t>
      </w:r>
      <w:hyperlink r:id="rId7">
        <w:r w:rsidR="00E2406F" w:rsidRPr="00EF6010">
          <w:rPr>
            <w:rFonts w:ascii="Times" w:hAnsi="Times"/>
            <w:color w:val="auto"/>
            <w:sz w:val="24"/>
            <w:szCs w:val="24"/>
          </w:rPr>
          <w:fldChar w:fldCharType="begin"/>
        </w:r>
        <w:r w:rsidR="00E2406F" w:rsidRPr="00EF6010">
          <w:rPr>
            <w:rFonts w:ascii="Times" w:hAnsi="Times"/>
            <w:color w:val="auto"/>
            <w:sz w:val="24"/>
            <w:szCs w:val="24"/>
          </w:rPr>
          <w:instrText xml:space="preserve"> ADDIN ZOTERO_ITEM CSL_CITATION {"citationID":"eXQqbPIy","properties":{"formattedCitation":"(Wanger &amp; Ehrismann, 2016)","plainCitation":"(Wanger &amp; Ehrismann, 2016)","noteIndex":0},"citationItems":[{"id":16395,"uris":["http://zotero.org/users/4491854/items/FJKJDL8F"],"itemData":{"id":16395,"type":"book","abstract":"E-Periodica ist eine Plattform der ETH-Bibliothek für digitalisierte Schweizer Zeitschriften aus den Bereichen Wissenschaft, Geschichte und Kultur. Seit der Aufschaltung 2007 wird das Angebot kontinuierlich mit neuen Publikationen ausgebaut. Aufgrund des enorm gewachsenen und immer noch steigenden Datenvolumens und um den langfristigen Betrieb gewährleisten zu können, erfolgte eine umfassende Überarbeitung der IT-Infrastruktur der Plattform. Im Rahmen dieser Weiterentwicklung wurde zudem ein Redesign des Webauftritts mit Fokus auf responsivem Design für mobile Geräte durchgeführt. Die Plattform E-Periodica wird im vorliegenden Text als bewährtes OpenAccess-Angebot einer Bibliothek vorgestellt. Dabei werden organisatorische und finanzielle Aspekte erläutert und – basierend auf der erfolgten Weiterentwicklung – Arbeitsprozesse sowie zentrale Funktionen des neuen Webauftritts beschrieben","collection-number":"22","collection-title":"Schriften des Forschungszentrums Jülich Reihe Bibliothek / Library","event-place":"Jülich","ISBN":"978-3-95806-146-0","language":"German","note":"event: WissKom 2016","number-of-pages":"161","publisher":"Forschungszentrum Jülich Zentralbibliothek, Verlag","publisher-place":"Jülich","source":"juser.fz-juelich.de","title":"E-Periodica: die Plattform für digitalisierte Schweizer Zeitschriften","title-short":"E-Periodica","author":[{"family":"Wanger","given":"Regina"},{"family":"Ehrismann","given":"Michael"}],"issued":{"date-parts":[["2016"]]}}}],"schema":"https://github.com/citation-style-language/schema/raw/master/csl-citation.json"} </w:instrText>
        </w:r>
        <w:r w:rsidR="00E2406F" w:rsidRPr="00EF6010">
          <w:rPr>
            <w:rFonts w:ascii="Times" w:hAnsi="Times"/>
            <w:color w:val="auto"/>
            <w:sz w:val="24"/>
            <w:szCs w:val="24"/>
          </w:rPr>
          <w:fldChar w:fldCharType="separate"/>
        </w:r>
        <w:r w:rsidR="00E2406F" w:rsidRPr="00EF6010">
          <w:rPr>
            <w:rFonts w:ascii="Times" w:hAnsi="Times"/>
            <w:noProof/>
            <w:color w:val="auto"/>
            <w:sz w:val="24"/>
            <w:szCs w:val="24"/>
          </w:rPr>
          <w:t>(Wanger &amp; Ehrismann, 2016)</w:t>
        </w:r>
        <w:r w:rsidR="00E2406F" w:rsidRPr="00EF6010">
          <w:rPr>
            <w:rFonts w:ascii="Times" w:hAnsi="Times"/>
            <w:color w:val="auto"/>
            <w:sz w:val="24"/>
            <w:szCs w:val="24"/>
          </w:rPr>
          <w:fldChar w:fldCharType="end"/>
        </w:r>
      </w:hyperlink>
      <w:r w:rsidR="00E2406F" w:rsidRPr="00EF6010">
        <w:rPr>
          <w:rFonts w:ascii="Times" w:hAnsi="Times"/>
          <w:color w:val="auto"/>
          <w:sz w:val="24"/>
          <w:szCs w:val="24"/>
        </w:rPr>
        <w:t xml:space="preserve"> </w:t>
      </w:r>
      <w:r w:rsidRPr="00EF6010">
        <w:rPr>
          <w:rFonts w:ascii="Times" w:hAnsi="Times"/>
          <w:color w:val="auto"/>
          <w:sz w:val="24"/>
          <w:szCs w:val="24"/>
        </w:rPr>
        <w:t xml:space="preserve">. </w:t>
      </w:r>
    </w:p>
    <w:p w14:paraId="00000011" w14:textId="77777777" w:rsidR="00BF5FD8" w:rsidRPr="00EF6010" w:rsidRDefault="00BF5FD8" w:rsidP="00CA52E3">
      <w:pPr>
        <w:spacing w:line="360" w:lineRule="auto"/>
        <w:rPr>
          <w:rFonts w:ascii="Times" w:hAnsi="Times"/>
          <w:szCs w:val="24"/>
        </w:rPr>
      </w:pPr>
    </w:p>
    <w:p w14:paraId="00000012" w14:textId="32C67EDC" w:rsidR="00BF5FD8" w:rsidRPr="00EF6010" w:rsidRDefault="001C1C9C" w:rsidP="00CA52E3">
      <w:pPr>
        <w:spacing w:line="360" w:lineRule="auto"/>
        <w:rPr>
          <w:rFonts w:ascii="Times" w:hAnsi="Times"/>
          <w:szCs w:val="24"/>
        </w:rPr>
      </w:pPr>
      <w:r w:rsidRPr="00EF6010">
        <w:rPr>
          <w:rFonts w:ascii="Times" w:hAnsi="Times"/>
          <w:szCs w:val="24"/>
        </w:rPr>
        <w:lastRenderedPageBreak/>
        <w:t xml:space="preserve">Digitisation greatly increases the accessibility, but not necessarily the discoverability of content. The </w:t>
      </w:r>
      <w:r w:rsidR="00DF3AF8" w:rsidRPr="00EF6010">
        <w:rPr>
          <w:rFonts w:ascii="Times" w:hAnsi="Times"/>
          <w:szCs w:val="24"/>
        </w:rPr>
        <w:t xml:space="preserve">Biodiversity Heritage Library </w:t>
      </w:r>
      <w:r w:rsidRPr="00EF6010">
        <w:rPr>
          <w:rFonts w:ascii="Times" w:hAnsi="Times"/>
          <w:szCs w:val="24"/>
        </w:rPr>
        <w:t xml:space="preserve">has scanned volumes for many journals, but unless articles contained within those volumes are indexed those articles will be difficult to find. This </w:t>
      </w:r>
      <w:r w:rsidR="00272FEA" w:rsidRPr="00EF6010">
        <w:rPr>
          <w:rFonts w:ascii="Times" w:hAnsi="Times"/>
          <w:szCs w:val="24"/>
        </w:rPr>
        <w:t xml:space="preserve">was </w:t>
      </w:r>
      <w:r w:rsidRPr="00EF6010">
        <w:rPr>
          <w:rFonts w:ascii="Times" w:hAnsi="Times"/>
          <w:szCs w:val="24"/>
        </w:rPr>
        <w:t xml:space="preserve">the motivation for my </w:t>
      </w:r>
      <w:proofErr w:type="spellStart"/>
      <w:r w:rsidRPr="00EF6010">
        <w:rPr>
          <w:rFonts w:ascii="Times" w:hAnsi="Times"/>
          <w:szCs w:val="24"/>
        </w:rPr>
        <w:t>BioStor</w:t>
      </w:r>
      <w:proofErr w:type="spellEnd"/>
      <w:r w:rsidRPr="00EF6010">
        <w:rPr>
          <w:rFonts w:ascii="Times" w:hAnsi="Times"/>
          <w:szCs w:val="24"/>
        </w:rPr>
        <w:t xml:space="preserve"> project</w:t>
      </w:r>
      <w:r w:rsidR="00852EA3" w:rsidRPr="00EF6010">
        <w:rPr>
          <w:rFonts w:ascii="Times" w:hAnsi="Times"/>
          <w:szCs w:val="24"/>
        </w:rPr>
        <w:t xml:space="preserve"> </w:t>
      </w:r>
      <w:r w:rsidR="00E2406F" w:rsidRPr="00EF6010">
        <w:rPr>
          <w:rFonts w:ascii="Times" w:hAnsi="Times"/>
          <w:szCs w:val="24"/>
        </w:rPr>
        <w:fldChar w:fldCharType="begin"/>
      </w:r>
      <w:r w:rsidR="00E2406F" w:rsidRPr="00EF6010">
        <w:rPr>
          <w:rFonts w:ascii="Times" w:hAnsi="Times"/>
          <w:szCs w:val="24"/>
        </w:rPr>
        <w:instrText xml:space="preserve"> ADDIN ZOTERO_ITEM CSL_CITATION {"citationID":"Ro09gFwJ","properties":{"formattedCitation":"(Page, 2011)","plainCitation":"(Page, 2011)","noteIndex":0},"citationItems":[{"id":660,"uris":["http://zotero.org/users/4491854/items/N4NKXRB4"],"itemData":{"id":660,"type":"article-journal","abstract":"The Biodiversity Heritage Library (BHL) is a large digital archive of legacy biological literature, comprising over 31 million pages scanned from books, monographs, and journals. During the digitisation process basic metadata about the scanned items is recorded, but not article-level metadata. Given that the article is the standard unit of citation, this makes it difficult to locate cited literature in BHL. Adding the ability to easily find articles in BHL would greatly enhance the value of the archive.","container-title":"BMC Bioinformatics","DOI":"10.1186/1471-2105-12-187","ISSN":"1471-2105","issue":"1","journalAbbreviation":"BMC Bioinformatics","page":"187","source":"BioMed Central","title":"Extracting scientific articles from a large digital archive: BioStor and the Biodiversity Heritage Library","title-short":"Extracting scientific articles from a large digital archive","volume":"12","author":[{"family":"Page","given":"Roderic DM"}],"issued":{"date-parts":[["2011",5,23]]}}}],"schema":"https://github.com/citation-style-language/schema/raw/master/csl-citation.json"} </w:instrText>
      </w:r>
      <w:r w:rsidR="00E2406F" w:rsidRPr="00EF6010">
        <w:rPr>
          <w:rFonts w:ascii="Times" w:hAnsi="Times"/>
          <w:szCs w:val="24"/>
        </w:rPr>
        <w:fldChar w:fldCharType="separate"/>
      </w:r>
      <w:r w:rsidR="00E2406F" w:rsidRPr="00EF6010">
        <w:rPr>
          <w:rFonts w:ascii="Times" w:hAnsi="Times"/>
          <w:noProof/>
          <w:szCs w:val="24"/>
        </w:rPr>
        <w:t>(Page, 2011)</w:t>
      </w:r>
      <w:r w:rsidR="00E2406F" w:rsidRPr="00EF6010">
        <w:rPr>
          <w:rFonts w:ascii="Times" w:hAnsi="Times"/>
          <w:szCs w:val="24"/>
        </w:rPr>
        <w:fldChar w:fldCharType="end"/>
      </w:r>
      <w:r w:rsidRPr="00EF6010">
        <w:rPr>
          <w:rFonts w:ascii="Times" w:hAnsi="Times"/>
          <w:szCs w:val="24"/>
        </w:rPr>
        <w:t>, which to date has extracted over 200,000 articles from content scanned by BHL. Another impediment to discoverability is the widespread taxonomic practice of using “micro-citations”, that is, citing a page or set of pages within a work, rather than the work itself</w:t>
      </w:r>
      <w:r w:rsidR="000C6B55">
        <w:rPr>
          <w:rFonts w:ascii="Times" w:hAnsi="Times"/>
          <w:szCs w:val="24"/>
        </w:rPr>
        <w:t xml:space="preserve"> </w:t>
      </w:r>
      <w:r w:rsidR="000C6B55">
        <w:rPr>
          <w:rFonts w:ascii="Times" w:hAnsi="Times"/>
          <w:szCs w:val="24"/>
        </w:rPr>
        <w:fldChar w:fldCharType="begin"/>
      </w:r>
      <w:r w:rsidR="000C6B55">
        <w:rPr>
          <w:rFonts w:ascii="Times" w:hAnsi="Times"/>
          <w:szCs w:val="24"/>
        </w:rPr>
        <w:instrText xml:space="preserve"> ADDIN ZOTERO_ITEM CSL_CITATION {"citationID":"R5UZBOEh","properties":{"formattedCitation":"(Page, 2009)","plainCitation":"(Page, 2009)","noteIndex":0},"citationItems":[{"id":7508,"uris":["http://zotero.org/users/4491854/items/7HUADNSG"],"itemData":{"id":7508,"type":"article-journal","container-title":"BMC bioinformatics","ISSN":"1471-2105","issue":"14","journalAbbreviation":"BMC bioinformatics","page":"S5","title":"bioGUID: resolving, discovering, and minting identifiers for biodiversity informatics","volume":"10","author":[{"family":"Page","given":"Roderic DM"}],"issued":{"date-parts":[["2009"]]}}}],"schema":"https://github.com/citation-style-language/schema/raw/master/csl-citation.json"} </w:instrText>
      </w:r>
      <w:r w:rsidR="000C6B55">
        <w:rPr>
          <w:rFonts w:ascii="Times" w:hAnsi="Times"/>
          <w:szCs w:val="24"/>
        </w:rPr>
        <w:fldChar w:fldCharType="separate"/>
      </w:r>
      <w:r w:rsidR="000C6B55">
        <w:rPr>
          <w:rFonts w:ascii="Times" w:hAnsi="Times"/>
          <w:noProof/>
          <w:szCs w:val="24"/>
        </w:rPr>
        <w:t>(Page, 2009)</w:t>
      </w:r>
      <w:r w:rsidR="000C6B55">
        <w:rPr>
          <w:rFonts w:ascii="Times" w:hAnsi="Times"/>
          <w:szCs w:val="24"/>
        </w:rPr>
        <w:fldChar w:fldCharType="end"/>
      </w:r>
      <w:r w:rsidRPr="00EF6010">
        <w:rPr>
          <w:rFonts w:ascii="Times" w:hAnsi="Times"/>
          <w:szCs w:val="24"/>
        </w:rPr>
        <w:t>. Experts in a particular group are usually familiar with these micro citations, but non-experts may find them challenging to interpret.</w:t>
      </w:r>
    </w:p>
    <w:p w14:paraId="328E9784" w14:textId="49779A07" w:rsidR="008F37C7" w:rsidRDefault="008F37C7" w:rsidP="00CA52E3">
      <w:pPr>
        <w:spacing w:line="360" w:lineRule="auto"/>
        <w:rPr>
          <w:rFonts w:ascii="Times" w:hAnsi="Times"/>
        </w:rPr>
      </w:pPr>
    </w:p>
    <w:p w14:paraId="00000014" w14:textId="03FD9E6F" w:rsidR="00BF5FD8" w:rsidRPr="00E66A20" w:rsidRDefault="001C1C9C" w:rsidP="00CA52E3">
      <w:pPr>
        <w:spacing w:line="360" w:lineRule="auto"/>
        <w:rPr>
          <w:rFonts w:ascii="Times" w:hAnsi="Times"/>
        </w:rPr>
      </w:pPr>
      <w:r w:rsidRPr="00E66A20">
        <w:rPr>
          <w:rFonts w:ascii="Times" w:hAnsi="Times"/>
        </w:rPr>
        <w:t xml:space="preserve">Discoverability of the taxonomic literature would be greatly improved if we had a single, easily accessible database of all taxonomic </w:t>
      </w:r>
      <w:r w:rsidRPr="00EF6010">
        <w:rPr>
          <w:rFonts w:ascii="Times" w:hAnsi="Times"/>
        </w:rPr>
        <w:t>publications</w:t>
      </w:r>
      <w:r w:rsidR="00E2406F" w:rsidRPr="00EF6010">
        <w:rPr>
          <w:rFonts w:ascii="Times" w:hAnsi="Times"/>
        </w:rPr>
        <w:t xml:space="preserve"> </w:t>
      </w:r>
      <w:r w:rsidR="00E2406F" w:rsidRPr="00EF6010">
        <w:rPr>
          <w:rFonts w:ascii="Times" w:hAnsi="Times"/>
        </w:rPr>
        <w:fldChar w:fldCharType="begin"/>
      </w:r>
      <w:r w:rsidR="00E2406F" w:rsidRPr="00EF6010">
        <w:rPr>
          <w:rFonts w:ascii="Times" w:hAnsi="Times"/>
        </w:rPr>
        <w:instrText xml:space="preserve"> ADDIN ZOTERO_ITEM CSL_CITATION {"citationID":"7wK7oU2i","properties":{"formattedCitation":"(King et al., 2011)","plainCitation":"(King et al., 2011)","noteIndex":0},"citationItems":[{"id":1635,"uris":["http://zotero.org/users/4491854/items/NGD8FX8B"],"itemData":{"id":1635,"type":"article-journal","abstract":"This paper discusses how we intend to take forward the vision of a Bibliography of Life in the ViBRANT project. The underlying principle of the Bibliography is to provide taxonomists and others with a freely accessible bibliography covering the whole of life. Such a bibliography has been achieved for specific study areas within taxonomy, but not for &amp;ldquo;life&amp;rdquo; as a whole.The creation of such a comprehensive tool has been hindered by various social and technical issues. The social concerns focus on the willingness of users to contribute to the Bibliography. The technical concerns relate to the architecture required to deliver the Bibliography. These issues are discussed in the paper and approaches to addressing them within the ViBRANT project are described, to demonstrate how we can now seriously consider building a Bibliography of Life. We are particularly interested in the potential of the resulting tool to improve the quality of bibliographic references. Through analysing the large number of references in the Bibliography we will be able to add metadata by resolving known issues such as geographical name variations. This should result in a tool that will assist taxonomists in two ways. Firstly, it will be easier for them to discover relevant literature, especially pre-digital literature; and secondly, it will be easier for them to identify the canonical form for a citation.The paper also covers related issues relevant to building the tool in ViBRANT, including implementation and copyright, with suggestions as to how we could address them.","container-title":"ZooKeys","DOI":"10.3897/zookeys.150.2167","ISSN":"1313-2970","language":"en","page":"151-166","source":"zookeys.pensoft.net","title":"Towards the bibliography of life","volume":"150","author":[{"family":"King","given":"David"},{"family":"Morse","given":"David"},{"family":"Willis","given":"Alistair"},{"family":"Dil","given":"Anton"}],"issued":{"date-parts":[["2011",11,28]]}}}],"schema":"https://github.com/citation-style-language/schema/raw/master/csl-citation.json"} </w:instrText>
      </w:r>
      <w:r w:rsidR="00E2406F" w:rsidRPr="00EF6010">
        <w:rPr>
          <w:rFonts w:ascii="Times" w:hAnsi="Times"/>
        </w:rPr>
        <w:fldChar w:fldCharType="separate"/>
      </w:r>
      <w:r w:rsidR="00E2406F" w:rsidRPr="00EF6010">
        <w:rPr>
          <w:rFonts w:ascii="Times" w:hAnsi="Times"/>
          <w:noProof/>
        </w:rPr>
        <w:t>(King et al., 2011)</w:t>
      </w:r>
      <w:r w:rsidR="00E2406F" w:rsidRPr="00EF6010">
        <w:rPr>
          <w:rFonts w:ascii="Times" w:hAnsi="Times"/>
        </w:rPr>
        <w:fldChar w:fldCharType="end"/>
      </w:r>
      <w:r w:rsidRPr="00EF6010">
        <w:rPr>
          <w:rFonts w:ascii="Times" w:hAnsi="Times"/>
        </w:rPr>
        <w:t>. While</w:t>
      </w:r>
      <w:r w:rsidRPr="00E66A20">
        <w:rPr>
          <w:rFonts w:ascii="Times" w:hAnsi="Times"/>
        </w:rPr>
        <w:t xml:space="preserve"> </w:t>
      </w:r>
      <w:r w:rsidR="00DF3AF8">
        <w:rPr>
          <w:rFonts w:ascii="Times" w:hAnsi="Times"/>
        </w:rPr>
        <w:t>taxonomy</w:t>
      </w:r>
      <w:r w:rsidRPr="00E66A20">
        <w:rPr>
          <w:rFonts w:ascii="Times" w:hAnsi="Times"/>
        </w:rPr>
        <w:t xml:space="preserve"> has some highly visible journals, there is a long tail of taxonomic publication in small, often </w:t>
      </w:r>
      <w:r w:rsidRPr="004014A9">
        <w:rPr>
          <w:rFonts w:ascii="Times" w:hAnsi="Times"/>
        </w:rPr>
        <w:t>obscure journals</w:t>
      </w:r>
      <w:r w:rsidR="00E2406F" w:rsidRPr="004014A9">
        <w:rPr>
          <w:rFonts w:ascii="Times" w:hAnsi="Times"/>
        </w:rPr>
        <w:t xml:space="preserve"> </w:t>
      </w:r>
      <w:r w:rsidR="00E2406F" w:rsidRPr="004014A9">
        <w:rPr>
          <w:rFonts w:ascii="Times" w:hAnsi="Times"/>
        </w:rPr>
        <w:fldChar w:fldCharType="begin"/>
      </w:r>
      <w:r w:rsidR="00E2406F" w:rsidRPr="004014A9">
        <w:rPr>
          <w:rFonts w:ascii="Times" w:hAnsi="Times"/>
        </w:rPr>
        <w:instrText xml:space="preserve"> ADDIN ZOTERO_ITEM CSL_CITATION {"citationID":"SPnJq3p6","properties":{"formattedCitation":"(Page, 2016c)","plainCitation":"(Page, 2016c)","noteIndex":0},"citationItems":[{"id":656,"uris":["http://zotero.org/users/4491854/items/NTDXPU7M"],"itemData":{"id":656,"type":"article-journal","abstract":"Both classical taxonomy and DNA barcoding are engaged in the task of digitizing the living world. Much of the taxonomic literature remains undigitized. The rise of open access publishing this century and the freeing of older literature from the shackles of copyright have greatly increased the online availability of taxonomic descriptions, but much of the literature of the mid- to late-twentieth century remains offline (‘dark texts’). DNA barcoding is generating a wealth of computable data that in many ways are much easier to work with than classical taxonomic descriptions, but many of the sequences are not identified to species level. These ‘dark taxa’ hamper the classical method of integrating biodiversity data, using shared taxonomic names. Voucher specimens are a potential common currency of both the taxonomic literature and sequence databases, and could be used to help link names, literature and sequences. An obstacle to this approach is the lack of stable, resolvable specimen identifiers. The paper concludes with an appeal for a global ‘digital dashboard’ to assess the extent to which biodiversity data are available online.\nThis article is part of the themed issue ‘From DNA barcodes to biomes’.","container-title":"Phil. Trans. R. Soc. B","DOI":"10.1098/rstb.2015.0334","ISSN":"0962-8436, 1471-2970","issue":"1702","journalAbbreviation":"Phil. Trans. R. Soc. B","language":"en","note":"PMID: 27481786","page":"20150334","source":"rstb.royalsocietypublishing.org","title":"DNA barcoding and taxonomy: dark taxa and dark texts","title-short":"DNA barcoding and taxonomy","volume":"371","author":[{"family":"Page","given":"Roderic D. M."}],"issued":{"date-parts":[["2016",9,5]]}}}],"schema":"https://github.com/citation-style-language/schema/raw/master/csl-citation.json"} </w:instrText>
      </w:r>
      <w:r w:rsidR="00E2406F" w:rsidRPr="004014A9">
        <w:rPr>
          <w:rFonts w:ascii="Times" w:hAnsi="Times"/>
        </w:rPr>
        <w:fldChar w:fldCharType="separate"/>
      </w:r>
      <w:r w:rsidR="00E2406F" w:rsidRPr="004014A9">
        <w:rPr>
          <w:rFonts w:ascii="Times" w:hAnsi="Times"/>
          <w:noProof/>
        </w:rPr>
        <w:t>(Page, 2016c)</w:t>
      </w:r>
      <w:r w:rsidR="00E2406F" w:rsidRPr="004014A9">
        <w:rPr>
          <w:rFonts w:ascii="Times" w:hAnsi="Times"/>
        </w:rPr>
        <w:fldChar w:fldCharType="end"/>
      </w:r>
      <w:r w:rsidRPr="004014A9">
        <w:rPr>
          <w:rFonts w:ascii="Times" w:hAnsi="Times"/>
        </w:rPr>
        <w:t xml:space="preserve">. Not only does </w:t>
      </w:r>
      <w:r w:rsidR="002E5ACB" w:rsidRPr="004014A9">
        <w:rPr>
          <w:rFonts w:ascii="Times" w:hAnsi="Times"/>
        </w:rPr>
        <w:t xml:space="preserve">lack of </w:t>
      </w:r>
      <w:r w:rsidRPr="004014A9">
        <w:rPr>
          <w:rFonts w:ascii="Times" w:hAnsi="Times"/>
        </w:rPr>
        <w:t xml:space="preserve">discoverability hamper taxonomic research, </w:t>
      </w:r>
      <w:proofErr w:type="gramStart"/>
      <w:r w:rsidRPr="004014A9">
        <w:rPr>
          <w:rFonts w:ascii="Times" w:hAnsi="Times"/>
        </w:rPr>
        <w:t>it</w:t>
      </w:r>
      <w:proofErr w:type="gramEnd"/>
      <w:r w:rsidRPr="004014A9">
        <w:rPr>
          <w:rFonts w:ascii="Times" w:hAnsi="Times"/>
        </w:rPr>
        <w:t xml:space="preserve"> also hampers recognition of the value of that research. Taxonomists have long complained that standard measures of academic impact do not work well for taxonomists</w:t>
      </w:r>
      <w:r w:rsidR="00EF6010" w:rsidRPr="004014A9">
        <w:rPr>
          <w:rFonts w:ascii="Times" w:hAnsi="Times"/>
        </w:rPr>
        <w:t xml:space="preserve"> </w:t>
      </w:r>
      <w:r w:rsidR="00EF6010" w:rsidRPr="004014A9">
        <w:rPr>
          <w:rFonts w:ascii="Times" w:hAnsi="Times"/>
        </w:rPr>
        <w:fldChar w:fldCharType="begin"/>
      </w:r>
      <w:r w:rsidR="00EF6010" w:rsidRPr="004014A9">
        <w:rPr>
          <w:rFonts w:ascii="Times" w:hAnsi="Times"/>
        </w:rPr>
        <w:instrText xml:space="preserve"> ADDIN ZOTERO_ITEM CSL_CITATION {"citationID":"D9qEnG6K","properties":{"formattedCitation":"(Garfield, 2001)","plainCitation":"(Garfield, 2001)","noteIndex":0},"citationItems":[{"id":16398,"uris":["http://zotero.org/users/4491854/items/YDPBBZTS"],"itemData":{"id":16398,"type":"article-journal","container-title":"Nature","DOI":"10.1038/35093267","ISSN":"1476-4687","issue":"6852","language":"en","note":"number: 6852\npublisher: Nature Publishing Group","page":"107-107","source":"www.nature.com","title":"Taxonomy is small, but it has its citation classics","volume":"413","author":[{"family":"Garfield","given":"Eugene"}],"issued":{"date-parts":[["2001",9]]}}}],"schema":"https://github.com/citation-style-language/schema/raw/master/csl-citation.json"} </w:instrText>
      </w:r>
      <w:r w:rsidR="00EF6010" w:rsidRPr="004014A9">
        <w:rPr>
          <w:rFonts w:ascii="Times" w:hAnsi="Times"/>
        </w:rPr>
        <w:fldChar w:fldCharType="separate"/>
      </w:r>
      <w:r w:rsidR="00EF6010" w:rsidRPr="004014A9">
        <w:rPr>
          <w:rFonts w:ascii="Times" w:hAnsi="Times"/>
          <w:noProof/>
        </w:rPr>
        <w:t>(Garfield, 2001)</w:t>
      </w:r>
      <w:r w:rsidR="00EF6010" w:rsidRPr="004014A9">
        <w:rPr>
          <w:rFonts w:ascii="Times" w:hAnsi="Times"/>
        </w:rPr>
        <w:fldChar w:fldCharType="end"/>
      </w:r>
      <w:r w:rsidRPr="004014A9">
        <w:rPr>
          <w:rFonts w:ascii="Times" w:hAnsi="Times"/>
        </w:rPr>
        <w:t>, and the ranking of major taxonomic journals by commercial organisations such as Clarivate can undergo dramatic and seemingly capricious changes</w:t>
      </w:r>
      <w:r w:rsidR="008D6EA8">
        <w:rPr>
          <w:rFonts w:ascii="Times" w:hAnsi="Times"/>
        </w:rPr>
        <w:t xml:space="preserve"> </w:t>
      </w:r>
      <w:r w:rsidR="00EF6010" w:rsidRPr="004014A9">
        <w:rPr>
          <w:rFonts w:ascii="Times" w:hAnsi="Times"/>
        </w:rPr>
        <w:fldChar w:fldCharType="begin"/>
      </w:r>
      <w:r w:rsidR="00EF6010" w:rsidRPr="004014A9">
        <w:rPr>
          <w:rFonts w:ascii="Times" w:hAnsi="Times"/>
        </w:rPr>
        <w:instrText xml:space="preserve"> ADDIN ZOTERO_ITEM CSL_CITATION {"citationID":"WtD8l2vR","properties":{"formattedCitation":"(Hamilton et al., 2021)","plainCitation":"(Hamilton et al., 2021)","noteIndex":0},"citationItems":[{"id":16407,"uris":["http://zotero.org/users/4491854/items/338E6YEG"],"itemData":{"id":16407,"type":"article-journal","abstract":"This year, the taxonomic research community was faced with an immediate and serious threat when Clarivate Analytics made a decision that excluded the journal Zootaxa from the 2020 Journal Citation Reports (JCR) for deemed self-citation infractions, a decision that would have stripped Zootaxa of an Impact Factor (IF). As Zootaxa represents one of the few peer-reviewed, alpha-taxonomy journals globally available to researchers describing animal diversity, this decision would have had a severe and negative impact on the field of taxonomy. Strong objection from the scientific community to Clarivate’s assertion of excessive self-citation resulted in a reversal of their decision to omit Zootaxa from JCR. Nonetheless, due to the arguably misinterpreted and widespread use of the IF by the research community to assess the quality of a scientific journal, Clarivate’s original decision came dangerously close to jeopardizing not only the discipline but the future careers of taxonomists worldwide.","container-title":"Insect Systematics and Diversity","DOI":"10.1093/isd/ixaa020","ISSN":"2399-3421","issue":"2","journalAbbreviation":"Insect Systematics and Diversity","source":"Silverchair","title":"The Future for a Prominent Taxonomy","URL":"https://doi.org/10.1093/isd/ixaa020","volume":"5","author":[{"family":"Hamilton","given":"Chris A"},{"family":"Shockley","given":"Floyd W"},{"family":"Simmons","given":"Rebecca"},{"family":"Smith","given":"Aaron"},{"family":"Ware","given":"Jessica"},{"family":"Zaspel","given":"Jennifer M"}],"accessed":{"date-parts":[["2021",1,25]]},"issued":{"date-parts":[["2021",1,1]]}}}],"schema":"https://github.com/citation-style-language/schema/raw/master/csl-citation.json"} </w:instrText>
      </w:r>
      <w:r w:rsidR="00EF6010" w:rsidRPr="004014A9">
        <w:rPr>
          <w:rFonts w:ascii="Times" w:hAnsi="Times"/>
        </w:rPr>
        <w:fldChar w:fldCharType="separate"/>
      </w:r>
      <w:r w:rsidR="00EF6010" w:rsidRPr="004014A9">
        <w:rPr>
          <w:rFonts w:ascii="Times" w:hAnsi="Times"/>
          <w:noProof/>
        </w:rPr>
        <w:t>(Hamilton et al., 2021)</w:t>
      </w:r>
      <w:r w:rsidR="00EF6010" w:rsidRPr="004014A9">
        <w:rPr>
          <w:rFonts w:ascii="Times" w:hAnsi="Times"/>
        </w:rPr>
        <w:fldChar w:fldCharType="end"/>
      </w:r>
      <w:r w:rsidRPr="004014A9">
        <w:rPr>
          <w:rFonts w:ascii="Times" w:hAnsi="Times"/>
        </w:rPr>
        <w:t xml:space="preserve">. A commonly proposed remedy is increased citation of taxonomic work </w:t>
      </w:r>
      <w:hyperlink r:id="rId8">
        <w:r w:rsidR="00EF6010" w:rsidRPr="004014A9">
          <w:rPr>
            <w:rFonts w:ascii="Times" w:hAnsi="Times"/>
          </w:rPr>
          <w:fldChar w:fldCharType="begin"/>
        </w:r>
        <w:r w:rsidR="00EF6010" w:rsidRPr="004014A9">
          <w:rPr>
            <w:rFonts w:ascii="Times" w:hAnsi="Times"/>
          </w:rPr>
          <w:instrText xml:space="preserve"> ADDIN ZOTERO_ITEM CSL_CITATION {"citationID":"KKsbQXSH","properties":{"formattedCitation":"(Werner, 2006)","plainCitation":"(Werner, 2006)","noteIndex":0},"citationItems":[{"id":16404,"uris":["http://zotero.org/users/4491854/items/WYZSD3SS"],"itemData":{"id":16404,"type":"article-journal","container-title":"Journal of Natural History","DOI":"10.1080/00222930600903660","ISSN":"0022-2933","issue":"21-22","note":"publisher: Taylor &amp; Francis\n_eprint: https://doi.org/10.1080/00222930600903660","page":"1285-1286","source":"Taylor and Francis+NEJM","title":"The case of impact factor versus taxonomy: a proposal","title-short":"The case of impact factor versus taxonomy","volume":"40","author":[{"family":"Werner","given":"Yehudah L."}],"issued":{"date-parts":[["2006",9,28]]}}}],"schema":"https://github.com/citation-style-language/schema/raw/master/csl-citation.json"} </w:instrText>
        </w:r>
        <w:r w:rsidR="00EF6010" w:rsidRPr="004014A9">
          <w:rPr>
            <w:rFonts w:ascii="Times" w:hAnsi="Times"/>
          </w:rPr>
          <w:fldChar w:fldCharType="separate"/>
        </w:r>
        <w:r w:rsidR="00EF6010" w:rsidRPr="004014A9">
          <w:rPr>
            <w:rFonts w:ascii="Times" w:hAnsi="Times"/>
            <w:noProof/>
          </w:rPr>
          <w:t>(Werner, 2006)</w:t>
        </w:r>
        <w:r w:rsidR="00EF6010" w:rsidRPr="004014A9">
          <w:rPr>
            <w:rFonts w:ascii="Times" w:hAnsi="Times"/>
          </w:rPr>
          <w:fldChar w:fldCharType="end"/>
        </w:r>
      </w:hyperlink>
      <w:r w:rsidRPr="004014A9">
        <w:rPr>
          <w:rFonts w:ascii="Times" w:hAnsi="Times"/>
        </w:rPr>
        <w:t>, such as original descriptions of new species. Regardless of the merits of these proposals, they founder when confronted with the practical issue that we don’t have citable references for many, if not most, species descriptions.</w:t>
      </w:r>
      <w:r w:rsidRPr="00E66A20">
        <w:rPr>
          <w:rFonts w:ascii="Times" w:hAnsi="Times"/>
        </w:rPr>
        <w:t xml:space="preserve"> </w:t>
      </w:r>
    </w:p>
    <w:p w14:paraId="00000015" w14:textId="77777777" w:rsidR="00BF5FD8" w:rsidRPr="00E66A20" w:rsidRDefault="00BF5FD8" w:rsidP="00CA52E3">
      <w:pPr>
        <w:spacing w:line="360" w:lineRule="auto"/>
        <w:rPr>
          <w:rFonts w:ascii="Times" w:hAnsi="Times"/>
        </w:rPr>
      </w:pPr>
    </w:p>
    <w:p w14:paraId="00000016" w14:textId="5A3789BD" w:rsidR="00BF5FD8" w:rsidRPr="00E66A20" w:rsidRDefault="001C1C9C" w:rsidP="00CA52E3">
      <w:pPr>
        <w:spacing w:line="360" w:lineRule="auto"/>
        <w:rPr>
          <w:rFonts w:ascii="Times" w:hAnsi="Times"/>
        </w:rPr>
      </w:pPr>
      <w:r w:rsidRPr="00E66A20">
        <w:rPr>
          <w:rFonts w:ascii="Times" w:hAnsi="Times"/>
        </w:rPr>
        <w:t xml:space="preserve">The challenge of discoverability is not unique to taxonomic literature. There have been long standing calls for what Cameron </w:t>
      </w:r>
      <w:r w:rsidR="00E2406F">
        <w:rPr>
          <w:rFonts w:ascii="Times" w:hAnsi="Times"/>
        </w:rPr>
        <w:fldChar w:fldCharType="begin"/>
      </w:r>
      <w:r w:rsidR="00E2406F">
        <w:rPr>
          <w:rFonts w:ascii="Times" w:hAnsi="Times"/>
        </w:rPr>
        <w:instrText xml:space="preserve"> ADDIN ZOTERO_ITEM CSL_CITATION {"citationID":"BMhiHgwn","properties":{"formattedCitation":"(1997)","plainCitation":"(1997)","noteIndex":0},"citationItems":[{"id":16497,"uris":["http://zotero.org/users/4491854/items/KV7GH5R5"],"itemData":{"id":16497,"type":"article-journal","abstract":"A universal, Internet-based, bibliographic and citation database would link every scholarly work ever written - no matter how published - to every work that it cites and every work that cites it. Such a database could revolutionize many aspects of scholarly communication: literature research, keeping current with new literature, evaluation of scholarly work, choice of publication venue, among others. Models are proposed for the cost-effective operational and technical organization of such a database as well as for a feasible initial goal: the semi-universal citation database","container-title":"First Monday","DOI":"10.5210/fm.v2i4.522","ISSN":"1396-0466","language":"en","source":"firstmonday.org","title":"A Universal Citation Database","URL":"https://firstmonday.org/ojs/index.php/fm/article/view/522","author":[{"family":"Cameron","given":"Robert D."}],"accessed":{"date-parts":[["2021",4,30]]},"issued":{"date-parts":[["1997",4,7]]}},"suppress-author":true}],"schema":"https://github.com/citation-style-language/schema/raw/master/csl-citation.json"} </w:instrText>
      </w:r>
      <w:r w:rsidR="00E2406F">
        <w:rPr>
          <w:rFonts w:ascii="Times" w:hAnsi="Times"/>
        </w:rPr>
        <w:fldChar w:fldCharType="separate"/>
      </w:r>
      <w:r w:rsidR="00E2406F">
        <w:rPr>
          <w:rFonts w:ascii="Times" w:hAnsi="Times"/>
          <w:noProof/>
        </w:rPr>
        <w:t>(1997)</w:t>
      </w:r>
      <w:r w:rsidR="00E2406F">
        <w:rPr>
          <w:rFonts w:ascii="Times" w:hAnsi="Times"/>
        </w:rPr>
        <w:fldChar w:fldCharType="end"/>
      </w:r>
      <w:r w:rsidR="00E2406F">
        <w:t xml:space="preserve"> </w:t>
      </w:r>
      <w:r w:rsidRPr="00E66A20">
        <w:rPr>
          <w:rFonts w:ascii="Times" w:hAnsi="Times"/>
        </w:rPr>
        <w:t xml:space="preserve">described as a “universal citation database”. Recent developments such as the </w:t>
      </w:r>
      <w:proofErr w:type="spellStart"/>
      <w:r w:rsidR="002E5ACB" w:rsidRPr="002E5ACB">
        <w:rPr>
          <w:rFonts w:ascii="Times" w:hAnsi="Times"/>
        </w:rPr>
        <w:t>OpenCitations</w:t>
      </w:r>
      <w:proofErr w:type="spellEnd"/>
      <w:r w:rsidR="002E5ACB" w:rsidRPr="002E5ACB">
        <w:rPr>
          <w:rFonts w:ascii="Times" w:hAnsi="Times"/>
        </w:rPr>
        <w:t xml:space="preserve"> infrastructure</w:t>
      </w:r>
      <w:r w:rsidR="002E5ACB">
        <w:rPr>
          <w:rFonts w:ascii="Times" w:hAnsi="Times"/>
        </w:rPr>
        <w:t xml:space="preserve"> </w:t>
      </w:r>
      <w:r w:rsidR="002E5ACB">
        <w:rPr>
          <w:rFonts w:ascii="Times" w:hAnsi="Times"/>
        </w:rPr>
        <w:fldChar w:fldCharType="begin"/>
      </w:r>
      <w:r w:rsidR="002E5ACB">
        <w:rPr>
          <w:rFonts w:ascii="Times" w:hAnsi="Times"/>
        </w:rPr>
        <w:instrText xml:space="preserve"> ADDIN ZOTERO_ITEM CSL_CITATION {"citationID":"t5g45vwO","properties":{"formattedCitation":"(Peroni &amp; Shotton, 2020)","plainCitation":"(Peroni &amp; Shotton, 2020)","noteIndex":0},"citationItems":[{"id":16430,"uris":["http://zotero.org/users/4491854/items/H9Z98K2Y"],"itemData":{"id":16430,"type":"article-journal","abstract":"OpenCitations is an infrastructure organization for open scholarship dedicated to the publication of open citation data as Linked Open Data using Semantic Web technologies, thereby providing a disruptive alternative to traditional proprietary citation indexes. Open citation data are valuable for bibliometric analysis, increasing the reproducibility of large-scale analyses by enabling publication of the source data. Following brief introductions to the development and benefits of open scholarship and to Semantic Web technologies, this paper describes OpenCitations and its datasets, tools, services and activities. These include the OpenCitations Data Model; the SPAR (Semantic Publishing and Referencing) Ontologies; OpenCitations' open software of generic applicability for searching, browsing and providing REST APIs over RDF triplestores; Open Citation Identifiers (OCIs) and the OpenCitations OCI Resolution Service; the OpenCitations Corpus (OCC), a database of open downloadable bibliographic and citation data made available in RDF under a Creative Commons public domain dedication; and the OpenCitations Indexes of open citation data, of which the first and largest is COCI, the OpenCitations Index of Crossref Open DOI-to-DOI Citations, which currently contains over 445 million bibliographic citations and is receiving considerable usage by the scholarly community.","container-title":"Quantitative Science Studies","DOI":"10.1162/qss_a_00023","ISSN":"2641-3337","issue":"1","journalAbbreviation":"Quantitative Science Studies","note":"arXiv: 1906.11964","page":"428-444","source":"arXiv.org","title":"OpenCitations, an infrastructure organization for open scholarship","volume":"1","author":[{"family":"Peroni","given":"Silvio"},{"family":"Shotton","given":"David"}],"issued":{"date-parts":[["2020",2]]}}}],"schema":"https://github.com/citation-style-language/schema/raw/master/csl-citation.json"} </w:instrText>
      </w:r>
      <w:r w:rsidR="002E5ACB">
        <w:rPr>
          <w:rFonts w:ascii="Times" w:hAnsi="Times"/>
        </w:rPr>
        <w:fldChar w:fldCharType="separate"/>
      </w:r>
      <w:r w:rsidR="002E5ACB">
        <w:rPr>
          <w:rFonts w:ascii="Times" w:hAnsi="Times"/>
          <w:noProof/>
        </w:rPr>
        <w:t>(Peroni &amp; Shotton, 2020)</w:t>
      </w:r>
      <w:r w:rsidR="002E5ACB">
        <w:rPr>
          <w:rFonts w:ascii="Times" w:hAnsi="Times"/>
        </w:rPr>
        <w:fldChar w:fldCharType="end"/>
      </w:r>
      <w:r w:rsidR="002E5ACB">
        <w:rPr>
          <w:rFonts w:ascii="Times" w:hAnsi="Times"/>
        </w:rPr>
        <w:t xml:space="preserve"> </w:t>
      </w:r>
      <w:r w:rsidRPr="00E66A20">
        <w:rPr>
          <w:rFonts w:ascii="Times" w:hAnsi="Times"/>
        </w:rPr>
        <w:t xml:space="preserve">and the </w:t>
      </w:r>
      <w:proofErr w:type="spellStart"/>
      <w:r w:rsidRPr="00E66A20">
        <w:rPr>
          <w:rFonts w:ascii="Times" w:hAnsi="Times"/>
        </w:rPr>
        <w:t>WikiCite</w:t>
      </w:r>
      <w:proofErr w:type="spellEnd"/>
      <w:r w:rsidRPr="00E66A20">
        <w:rPr>
          <w:rFonts w:ascii="Times" w:hAnsi="Times"/>
        </w:rPr>
        <w:t xml:space="preserve"> project </w:t>
      </w:r>
      <w:hyperlink r:id="rId9">
        <w:r w:rsidRPr="00E66A20">
          <w:rPr>
            <w:rFonts w:ascii="Times" w:hAnsi="Times"/>
          </w:rPr>
          <w:t>(“</w:t>
        </w:r>
        <w:proofErr w:type="spellStart"/>
        <w:r w:rsidRPr="00E66A20">
          <w:rPr>
            <w:rFonts w:ascii="Times" w:hAnsi="Times"/>
          </w:rPr>
          <w:t>WikiCite</w:t>
        </w:r>
        <w:proofErr w:type="spellEnd"/>
        <w:r w:rsidRPr="00E66A20">
          <w:rPr>
            <w:rFonts w:ascii="Times" w:hAnsi="Times"/>
          </w:rPr>
          <w:t>”)</w:t>
        </w:r>
      </w:hyperlink>
      <w:r w:rsidR="002E5ACB">
        <w:rPr>
          <w:rFonts w:ascii="Times" w:hAnsi="Times"/>
        </w:rPr>
        <w:t xml:space="preserve"> </w:t>
      </w:r>
      <w:r w:rsidRPr="00E66A20">
        <w:rPr>
          <w:rFonts w:ascii="Times" w:hAnsi="Times"/>
        </w:rPr>
        <w:t xml:space="preserve">have brought us considerably closer to this goal. Indeed, in the last few years there has been a growing effort to add bibliographic details for the entire academic corpus to Wikidata </w:t>
      </w:r>
      <w:hyperlink r:id="rId10">
        <w:r w:rsidRPr="00E66A20">
          <w:rPr>
            <w:rFonts w:ascii="Times" w:hAnsi="Times"/>
          </w:rPr>
          <w:t>(“Wikidata”)</w:t>
        </w:r>
      </w:hyperlink>
      <w:r w:rsidRPr="00E66A20">
        <w:rPr>
          <w:rFonts w:ascii="Times" w:hAnsi="Times"/>
        </w:rPr>
        <w:t>, an open database of structured information</w:t>
      </w:r>
      <w:r w:rsidR="00E2406F">
        <w:t xml:space="preserve"> </w:t>
      </w:r>
      <w:r w:rsidR="00E2406F" w:rsidRPr="004014A9">
        <w:rPr>
          <w:rFonts w:ascii="Times" w:hAnsi="Times"/>
        </w:rPr>
        <w:fldChar w:fldCharType="begin"/>
      </w:r>
      <w:r w:rsidR="00E2406F" w:rsidRPr="004014A9">
        <w:rPr>
          <w:rFonts w:ascii="Times" w:hAnsi="Times"/>
        </w:rPr>
        <w:instrText xml:space="preserve"> ADDIN ZOTERO_ITEM CSL_CITATION {"citationID":"WMqiuLAW","properties":{"formattedCitation":"(Waagmeester et al., 2020)","plainCitation":"(Waagmeester et al., 2020)","noteIndex":0},"citationItems":[{"id":15692,"uris":["http://zotero.org/users/4491854/items/5DR95ZHE"],"itemData":{"id":15692,"type":"article-journal","abstract":"Wikidata is continuously-updated resource that could improve the efficiency and accuracy of research in many areas of the life and biomedical sciences.","container-title":"eLife","DOI":"10.7554/eLife.52614","language":"en","note":"publisher: eLife Sciences Publications Limited\nDOI: 10.7554/eLife.52614","source":"elifesciences.org","title":"Science Forum: Wikidata as a knowledge graph for the life sciences","title-short":"Science Forum","URL":"https://elifesciences.org/articles/52614","author":[{"family":"Waagmeester","given":"Andra"},{"family":"Stupp","given":"Gregory"},{"family":"Burgstaller-Muehlbacher","given":"Sebastian"},{"family":"Good","given":"Benjamin M."},{"family":"Griffith","given":"Malachi"},{"family":"Griffith","given":"Obi L."},{"family":"Hanspers","given":"Kristina"},{"family":"Hermjakob","given":"Henning"},{"family":"Hudson","given":"Toby S."},{"family":"Hybiske","given":"Kevin"},{"family":"Keating","given":"Sarah M."},{"family":"Manske","given":"Magnus"},{"family":"Mayers","given":"Michael"},{"family":"Mietchen","given":"Daniel"},{"family":"Mitraka","given":"Elvira"},{"family":"Pico","given":"Alexander R."},{"family":"Putman","given":"Timothy"},{"family":"Riutta","given":"Anders"},{"family":"Queralt-Rosinach","given":"Nuria"},{"family":"Schriml","given":"Lynn M."},{"family":"Shafee","given":"Thomas"},{"family":"Slenter","given":"Denise"},{"family":"Stephan","given":"Ralf"},{"family":"Thornton","given":"Katherine"},{"family":"Tsueng","given":"Ginger"},{"family":"Tu","given":"Roger"},{"family":"Ul-Hasan","given":"Sabah"},{"family":"Willighagen","given":"Egon"},{"family":"Wu","given":"Chunlei"},{"family":"Su","given":"Andrew I."}],"accessed":{"date-parts":[["2020",3,19]]},"issued":{"date-parts":[["2020",3,17]]}}}],"schema":"https://github.com/citation-style-language/schema/raw/master/csl-citation.json"} </w:instrText>
      </w:r>
      <w:r w:rsidR="00E2406F" w:rsidRPr="004014A9">
        <w:rPr>
          <w:rFonts w:ascii="Times" w:hAnsi="Times"/>
        </w:rPr>
        <w:fldChar w:fldCharType="separate"/>
      </w:r>
      <w:r w:rsidR="00E2406F" w:rsidRPr="004014A9">
        <w:rPr>
          <w:rFonts w:ascii="Times" w:hAnsi="Times"/>
          <w:noProof/>
        </w:rPr>
        <w:t>(Waagmeester et al., 2020)</w:t>
      </w:r>
      <w:r w:rsidR="00E2406F" w:rsidRPr="004014A9">
        <w:rPr>
          <w:rFonts w:ascii="Times" w:hAnsi="Times"/>
        </w:rPr>
        <w:fldChar w:fldCharType="end"/>
      </w:r>
      <w:r w:rsidRPr="004014A9">
        <w:rPr>
          <w:rFonts w:ascii="Times" w:hAnsi="Times"/>
        </w:rPr>
        <w:t>. Bibliographic</w:t>
      </w:r>
      <w:r w:rsidRPr="00E66A20">
        <w:rPr>
          <w:rFonts w:ascii="Times" w:hAnsi="Times"/>
        </w:rPr>
        <w:t xml:space="preserve"> metadata is at the heart of measures of academic performance and impact, and these measures are typically provided from closed data held by commercial </w:t>
      </w:r>
      <w:r w:rsidRPr="00E66A20">
        <w:rPr>
          <w:rFonts w:ascii="Times" w:hAnsi="Times"/>
        </w:rPr>
        <w:lastRenderedPageBreak/>
        <w:t xml:space="preserve">organisations </w:t>
      </w:r>
      <w:r w:rsidR="00E2406F">
        <w:rPr>
          <w:rFonts w:ascii="Times" w:hAnsi="Times"/>
        </w:rPr>
        <w:fldChar w:fldCharType="begin"/>
      </w:r>
      <w:r w:rsidR="00E2406F">
        <w:rPr>
          <w:rFonts w:ascii="Times" w:hAnsi="Times"/>
        </w:rPr>
        <w:instrText xml:space="preserve"> ADDIN ZOTERO_ITEM CSL_CITATION {"citationID":"M8uMgQXc","properties":{"formattedCitation":"(Aspesi &amp; Brand, 2020)","plainCitation":"(Aspesi &amp; Brand, 2020)","noteIndex":0},"citationItems":[{"id":16424,"uris":["http://zotero.org/users/4491854/items/UT23REKZ"],"itemData":{"id":16424,"type":"article-journal","abstract":"After decades of debate on the feasibility of open access (OA) to scientific publications, we may be nearing a tipping point. A number of recent developments, such as Plan S, suggest that OA upon publication could become the default in the sciences within the next several years. Despite uncertainty about the long-term sustainability of OA models, many publishers who had been reluctant to abandon the subscription business model are showing openness to OA (1). Although more OA can mean more immediate, global access to scholarship, there remains a need for practical, sustainable models, for careful analysis of the consequences of business model choices, and for “caution in responding to passionate calls for a ‘default to open’” (2). Of particular concern for the academic community, as subscription revenues decline in the transition to OA and some publishers prioritize other sources of revenue, is the growing ownership of data analytics, hosting, and portal services by large scholarly publishers. This may enhance publishers' ability to lock in institutional customers through combined offerings that condition open access to journals upon purchase of other services. Even if such “bundled” arrangements have a near-term benefit of increasing openly licensed scholarship, they may run counter to long-term interests of the academic community by reducing competition and the diversity of service offerings. The healthy functioning of the academic community, including fair terms and conditions from commercial partners, requires that the global marketplace for data analytics and knowledge infrastructure be kept open to real competition.\nPreventing monopolies in knowledge infrastructure is the next battleground for publishers and research institutions\nPreventing monopolies in knowledge infrastructure is the next battleground for publishers and research institutions","container-title":"Science","DOI":"10.1126/science.aba3763","ISSN":"0036-8075, 1095-9203","issue":"6491","language":"en","note":"publisher: American Association for the Advancement of Science\nsection: Policy Forum\nPMID: 32381702","page":"574-577","source":"science.sciencemag.org","title":"In pursuit of open science, open access is not enough","volume":"368","author":[{"family":"Aspesi","given":"Claudio"},{"family":"Brand","given":"Amy"}],"issued":{"date-parts":[["2020",5,8]]}}}],"schema":"https://github.com/citation-style-language/schema/raw/master/csl-citation.json"} </w:instrText>
      </w:r>
      <w:r w:rsidR="00E2406F">
        <w:rPr>
          <w:rFonts w:ascii="Times" w:hAnsi="Times"/>
        </w:rPr>
        <w:fldChar w:fldCharType="separate"/>
      </w:r>
      <w:r w:rsidR="00E2406F">
        <w:rPr>
          <w:rFonts w:ascii="Times" w:hAnsi="Times"/>
          <w:noProof/>
        </w:rPr>
        <w:t>(Aspesi &amp; Brand, 2020)</w:t>
      </w:r>
      <w:r w:rsidR="00E2406F">
        <w:rPr>
          <w:rFonts w:ascii="Times" w:hAnsi="Times"/>
        </w:rPr>
        <w:fldChar w:fldCharType="end"/>
      </w:r>
      <w:r w:rsidR="00E2406F">
        <w:t xml:space="preserve">. </w:t>
      </w:r>
      <w:r w:rsidRPr="00E66A20">
        <w:rPr>
          <w:rFonts w:ascii="Times" w:hAnsi="Times"/>
        </w:rPr>
        <w:t xml:space="preserve">Having an open bibliographic database for taxonomy </w:t>
      </w:r>
      <w:r w:rsidR="008515FF">
        <w:rPr>
          <w:rFonts w:ascii="Times" w:hAnsi="Times"/>
        </w:rPr>
        <w:t>leads to</w:t>
      </w:r>
      <w:r w:rsidR="008515FF" w:rsidRPr="00E66A20">
        <w:rPr>
          <w:rFonts w:ascii="Times" w:hAnsi="Times"/>
        </w:rPr>
        <w:t xml:space="preserve"> </w:t>
      </w:r>
      <w:r w:rsidRPr="00E66A20">
        <w:rPr>
          <w:rFonts w:ascii="Times" w:hAnsi="Times"/>
        </w:rPr>
        <w:t>the possibility of more transparent analytics for the discipline.</w:t>
      </w:r>
    </w:p>
    <w:p w14:paraId="00000017" w14:textId="77777777" w:rsidR="00BF5FD8" w:rsidRPr="00E66A20" w:rsidRDefault="00BF5FD8" w:rsidP="00CA52E3">
      <w:pPr>
        <w:spacing w:line="360" w:lineRule="auto"/>
        <w:rPr>
          <w:rFonts w:ascii="Times" w:hAnsi="Times"/>
        </w:rPr>
      </w:pPr>
    </w:p>
    <w:p w14:paraId="3DF0876E" w14:textId="2485EB8F" w:rsidR="008515FF" w:rsidRDefault="001C1C9C" w:rsidP="00CA52E3">
      <w:pPr>
        <w:spacing w:line="360" w:lineRule="auto"/>
        <w:rPr>
          <w:rFonts w:ascii="Times" w:hAnsi="Times"/>
        </w:rPr>
      </w:pPr>
      <w:r w:rsidRPr="00E66A20">
        <w:rPr>
          <w:rFonts w:ascii="Times" w:hAnsi="Times"/>
        </w:rPr>
        <w:t>In this paper I make the case for Wikidata as the logical venue for a</w:t>
      </w:r>
      <w:r w:rsidR="004E495E">
        <w:rPr>
          <w:rFonts w:ascii="Times" w:hAnsi="Times"/>
        </w:rPr>
        <w:t xml:space="preserve"> global database of taxonomic literature, </w:t>
      </w:r>
      <w:r w:rsidR="00EC242F">
        <w:rPr>
          <w:rFonts w:ascii="Times" w:hAnsi="Times"/>
        </w:rPr>
        <w:t xml:space="preserve">the so-called </w:t>
      </w:r>
      <w:r w:rsidRPr="00E66A20">
        <w:rPr>
          <w:rFonts w:ascii="Times" w:hAnsi="Times"/>
        </w:rPr>
        <w:t>“bibliography of life”</w:t>
      </w:r>
      <w:r w:rsidR="00001179">
        <w:rPr>
          <w:rFonts w:ascii="Times" w:hAnsi="Times"/>
        </w:rPr>
        <w:t xml:space="preserve"> </w:t>
      </w:r>
      <w:r w:rsidR="00001179">
        <w:rPr>
          <w:rFonts w:ascii="Times" w:hAnsi="Times"/>
        </w:rPr>
        <w:fldChar w:fldCharType="begin"/>
      </w:r>
      <w:r w:rsidR="00001179">
        <w:rPr>
          <w:rFonts w:ascii="Times" w:hAnsi="Times"/>
        </w:rPr>
        <w:instrText xml:space="preserve"> ADDIN ZOTERO_ITEM CSL_CITATION {"citationID":"sqm5Myv9","properties":{"formattedCitation":"(King et al., 2011)","plainCitation":"(King et al., 2011)","noteIndex":0},"citationItems":[{"id":1635,"uris":["http://zotero.org/users/4491854/items/NGD8FX8B"],"itemData":{"id":1635,"type":"article-journal","abstract":"This paper discusses how we intend to take forward the vision of a Bibliography of Life in the ViBRANT project. The underlying principle of the Bibliography is to provide taxonomists and others with a freely accessible bibliography covering the whole of life. Such a bibliography has been achieved for specific study areas within taxonomy, but not for &amp;ldquo;life&amp;rdquo; as a whole.The creation of such a comprehensive tool has been hindered by various social and technical issues. The social concerns focus on the willingness of users to contribute to the Bibliography. The technical concerns relate to the architecture required to deliver the Bibliography. These issues are discussed in the paper and approaches to addressing them within the ViBRANT project are described, to demonstrate how we can now seriously consider building a Bibliography of Life. We are particularly interested in the potential of the resulting tool to improve the quality of bibliographic references. Through analysing the large number of references in the Bibliography we will be able to add metadata by resolving known issues such as geographical name variations. This should result in a tool that will assist taxonomists in two ways. Firstly, it will be easier for them to discover relevant literature, especially pre-digital literature; and secondly, it will be easier for them to identify the canonical form for a citation.The paper also covers related issues relevant to building the tool in ViBRANT, including implementation and copyright, with suggestions as to how we could address them.","container-title":"ZooKeys","DOI":"10.3897/zookeys.150.2167","ISSN":"1313-2970","language":"en","page":"151-166","source":"zookeys.pensoft.net","title":"Towards the bibliography of life","volume":"150","author":[{"family":"King","given":"David"},{"family":"Morse","given":"David"},{"family":"Willis","given":"Alistair"},{"family":"Dil","given":"Anton"}],"issued":{"date-parts":[["2011",11,28]]}}}],"schema":"https://github.com/citation-style-language/schema/raw/master/csl-citation.json"} </w:instrText>
      </w:r>
      <w:r w:rsidR="00001179">
        <w:rPr>
          <w:rFonts w:ascii="Times" w:hAnsi="Times"/>
        </w:rPr>
        <w:fldChar w:fldCharType="separate"/>
      </w:r>
      <w:r w:rsidR="00001179">
        <w:rPr>
          <w:rFonts w:ascii="Times" w:hAnsi="Times"/>
          <w:noProof/>
        </w:rPr>
        <w:t>(King et al., 2011)</w:t>
      </w:r>
      <w:r w:rsidR="00001179">
        <w:rPr>
          <w:rFonts w:ascii="Times" w:hAnsi="Times"/>
        </w:rPr>
        <w:fldChar w:fldCharType="end"/>
      </w:r>
      <w:r w:rsidRPr="00E66A20">
        <w:rPr>
          <w:rFonts w:ascii="Times" w:hAnsi="Times"/>
        </w:rPr>
        <w:t xml:space="preserve">. </w:t>
      </w:r>
      <w:r w:rsidR="00EC242F">
        <w:rPr>
          <w:rFonts w:ascii="Times" w:hAnsi="Times"/>
        </w:rPr>
        <w:t xml:space="preserve">Given that this </w:t>
      </w:r>
      <w:r w:rsidR="008D6EA8">
        <w:rPr>
          <w:rFonts w:ascii="Times" w:hAnsi="Times"/>
        </w:rPr>
        <w:t xml:space="preserve">may </w:t>
      </w:r>
      <w:r w:rsidR="00EC242F">
        <w:rPr>
          <w:rFonts w:ascii="Times" w:hAnsi="Times"/>
        </w:rPr>
        <w:t>exclude much of the literature o</w:t>
      </w:r>
      <w:r w:rsidR="00732FF7">
        <w:rPr>
          <w:rFonts w:ascii="Times" w:hAnsi="Times"/>
        </w:rPr>
        <w:t>n medicine, agriculture</w:t>
      </w:r>
      <w:r w:rsidR="00EC242F">
        <w:rPr>
          <w:rFonts w:ascii="Times" w:hAnsi="Times"/>
        </w:rPr>
        <w:t xml:space="preserve">, genomics, etc. this may seem an overly narrow definition </w:t>
      </w:r>
      <w:r w:rsidR="00E82B6C">
        <w:rPr>
          <w:rFonts w:ascii="Times" w:hAnsi="Times"/>
        </w:rPr>
        <w:t xml:space="preserve">of what constitutes a </w:t>
      </w:r>
      <w:r w:rsidR="00EC242F">
        <w:rPr>
          <w:rFonts w:ascii="Times" w:hAnsi="Times"/>
        </w:rPr>
        <w:t xml:space="preserve">bibliography of life. But I argue that the term is justified given </w:t>
      </w:r>
      <w:r w:rsidR="00732FF7">
        <w:rPr>
          <w:rFonts w:ascii="Times" w:hAnsi="Times"/>
        </w:rPr>
        <w:t>the taxonomic breadth of such a bibliography</w:t>
      </w:r>
      <w:r w:rsidR="00EC242F">
        <w:rPr>
          <w:rFonts w:ascii="Times" w:hAnsi="Times"/>
        </w:rPr>
        <w:t xml:space="preserve">. </w:t>
      </w:r>
      <w:r w:rsidR="008D6EA8">
        <w:rPr>
          <w:rFonts w:ascii="Times" w:hAnsi="Times"/>
        </w:rPr>
        <w:t>The</w:t>
      </w:r>
      <w:r w:rsidR="00EC242F">
        <w:rPr>
          <w:rFonts w:ascii="Times" w:hAnsi="Times"/>
        </w:rPr>
        <w:t xml:space="preserve"> effort devoted to studying different taxa is very uneve</w:t>
      </w:r>
      <w:r w:rsidR="00E82B6C">
        <w:rPr>
          <w:rFonts w:ascii="Times" w:hAnsi="Times"/>
        </w:rPr>
        <w:t>n</w:t>
      </w:r>
      <w:r w:rsidR="008D6EA8">
        <w:rPr>
          <w:rFonts w:ascii="Times" w:hAnsi="Times"/>
        </w:rPr>
        <w:t xml:space="preserve">, such that in </w:t>
      </w:r>
      <w:r w:rsidR="00D92A7C">
        <w:rPr>
          <w:rFonts w:ascii="Times" w:hAnsi="Times"/>
        </w:rPr>
        <w:t xml:space="preserve">species-rich groups such as Coleoptera (beetles) an individual species may be the subject of a publication </w:t>
      </w:r>
      <w:r w:rsidR="008D6EA8">
        <w:rPr>
          <w:rFonts w:ascii="Times" w:hAnsi="Times"/>
        </w:rPr>
        <w:t xml:space="preserve">only </w:t>
      </w:r>
      <w:r w:rsidR="00D92A7C">
        <w:rPr>
          <w:rFonts w:ascii="Times" w:hAnsi="Times"/>
        </w:rPr>
        <w:t xml:space="preserve">once every 100 years </w:t>
      </w:r>
      <w:r w:rsidR="00E82B6C">
        <w:rPr>
          <w:rFonts w:ascii="Times" w:hAnsi="Times"/>
        </w:rPr>
        <w:fldChar w:fldCharType="begin"/>
      </w:r>
      <w:r w:rsidR="00E82B6C">
        <w:rPr>
          <w:rFonts w:ascii="Times" w:hAnsi="Times"/>
        </w:rPr>
        <w:instrText xml:space="preserve"> ADDIN ZOTERO_ITEM CSL_CITATION {"citationID":"D0XL9cgI","properties":{"formattedCitation":"(May, 1988)","plainCitation":"(May, 1988)","noteIndex":0},"citationItems":[{"id":607,"uris":["http://zotero.org/users/4491854/items/3AG6NV7M"],"itemData":{"id":607,"type":"article-journal","container-title":"Science","DOI":"10.1126/science.241.4872.1441","ISSN":"0036-8075","issue":"4872","page":"1441-1449","title":"How Many Species Are There on Earth?","volume":"241","author":[{"family":"May","given":"R. M."}],"issued":{"date-parts":[["1988",9,16]]}}}],"schema":"https://github.com/citation-style-language/schema/raw/master/csl-citation.json"} </w:instrText>
      </w:r>
      <w:r w:rsidR="00E82B6C">
        <w:rPr>
          <w:rFonts w:ascii="Times" w:hAnsi="Times"/>
        </w:rPr>
        <w:fldChar w:fldCharType="separate"/>
      </w:r>
      <w:r w:rsidR="00E82B6C">
        <w:rPr>
          <w:rFonts w:ascii="Times" w:hAnsi="Times"/>
          <w:noProof/>
        </w:rPr>
        <w:t>(May, 1988)</w:t>
      </w:r>
      <w:r w:rsidR="00E82B6C">
        <w:rPr>
          <w:rFonts w:ascii="Times" w:hAnsi="Times"/>
        </w:rPr>
        <w:fldChar w:fldCharType="end"/>
      </w:r>
      <w:r w:rsidR="00272FEA">
        <w:rPr>
          <w:rFonts w:ascii="Times" w:hAnsi="Times"/>
        </w:rPr>
        <w:t>. This</w:t>
      </w:r>
      <w:r w:rsidR="00732FF7">
        <w:rPr>
          <w:rFonts w:ascii="Times" w:hAnsi="Times"/>
        </w:rPr>
        <w:t xml:space="preserve"> </w:t>
      </w:r>
      <w:r w:rsidR="00D92A7C">
        <w:rPr>
          <w:rFonts w:ascii="Times" w:hAnsi="Times"/>
        </w:rPr>
        <w:t xml:space="preserve">uneven coverage </w:t>
      </w:r>
      <w:r w:rsidR="00732FF7">
        <w:rPr>
          <w:rFonts w:ascii="Times" w:hAnsi="Times"/>
        </w:rPr>
        <w:t>is only likely to increase with t</w:t>
      </w:r>
      <w:r w:rsidR="00E82B6C">
        <w:rPr>
          <w:rFonts w:ascii="Times" w:hAnsi="Times"/>
        </w:rPr>
        <w:t xml:space="preserve">he growing importance of citizen science </w:t>
      </w:r>
      <w:r w:rsidR="00E82B6C">
        <w:rPr>
          <w:rFonts w:ascii="Times" w:hAnsi="Times"/>
        </w:rPr>
        <w:fldChar w:fldCharType="begin"/>
      </w:r>
      <w:r w:rsidR="00E82B6C">
        <w:rPr>
          <w:rFonts w:ascii="Times" w:hAnsi="Times"/>
        </w:rPr>
        <w:instrText xml:space="preserve"> ADDIN ZOTERO_ITEM CSL_CITATION {"citationID":"9SDACyc0","properties":{"formattedCitation":"(Troudet et al., 2017)","plainCitation":"(Troudet et al., 2017)","noteIndex":0},"citationItems":[{"id":16665,"uris":["http://zotero.org/users/4491854/items/DHVFXAYI"],"itemData":{"id":16665,"type":"article-journal","abstract":"Studying and protecting each and every living species on Earth is a major challenge of the 21st century. Yet, most species remain unknown or unstudied, while others attract most of the public, scientific and government attention. Although known to be detrimental, this taxonomic bias continues to be pervasive in the scientific literature, but is still poorly studied and understood. Here, we used 626 million occurrences from the Global Biodiversity Information Facility (GBIF), the biggest biodiversity data portal, to characterize the taxonomic bias in biodiversity data. We also investigated how societal preferences and taxonomic research relate to biodiversity data gathering. For each species belonging to 24 taxonomic classes, we used the number of publications from Web of Science and the number of web pages from Bing searches to approximate research activity and societal preferences. Our results show that societal preferences, rather than research activity, strongly correlate with taxonomic bias, which lead us to assert that scientists should advertise less charismatic species and develop societal initiatives (e.g. citizen science) that specifically target neglected organisms. Ensuring that biodiversity is representatively sampled while this is still possible is an urgent prerequisite for achieving efficient conservation plans and a global understanding of our surrounding environment.","container-title":"Scientific Reports","DOI":"10.1038/s41598-017-09084-6","ISSN":"2045-2322","issue":"1","journalAbbreviation":"Sci Rep","language":"en","note":"number: 1\npublisher: Nature Publishing Group","page":"9132","source":"www.nature.com","title":"Taxonomic bias in biodiversity data and societal preferences","volume":"7","author":[{"family":"Troudet","given":"Julien"},{"family":"Grandcolas","given":"Philippe"},{"family":"Blin","given":"Amandine"},{"family":"Vignes-Lebbe","given":"Régine"},{"family":"Legendre","given":"Frédéric"}],"issued":{"date-parts":[["2017",8,22]]}}}],"schema":"https://github.com/citation-style-language/schema/raw/master/csl-citation.json"} </w:instrText>
      </w:r>
      <w:r w:rsidR="00E82B6C">
        <w:rPr>
          <w:rFonts w:ascii="Times" w:hAnsi="Times"/>
        </w:rPr>
        <w:fldChar w:fldCharType="separate"/>
      </w:r>
      <w:r w:rsidR="00E82B6C">
        <w:rPr>
          <w:rFonts w:ascii="Times" w:hAnsi="Times"/>
          <w:noProof/>
        </w:rPr>
        <w:t>(Troudet et al., 2017)</w:t>
      </w:r>
      <w:r w:rsidR="00E82B6C">
        <w:rPr>
          <w:rFonts w:ascii="Times" w:hAnsi="Times"/>
        </w:rPr>
        <w:fldChar w:fldCharType="end"/>
      </w:r>
      <w:r w:rsidR="00E82B6C">
        <w:rPr>
          <w:rFonts w:ascii="Times" w:hAnsi="Times"/>
        </w:rPr>
        <w:t xml:space="preserve"> and the </w:t>
      </w:r>
      <w:r w:rsidR="00732FF7">
        <w:rPr>
          <w:rFonts w:ascii="Times" w:hAnsi="Times"/>
        </w:rPr>
        <w:t xml:space="preserve">increasing </w:t>
      </w:r>
      <w:r w:rsidR="00E82B6C">
        <w:rPr>
          <w:rFonts w:ascii="Times" w:hAnsi="Times"/>
        </w:rPr>
        <w:t xml:space="preserve">dominance of research on model organisms </w:t>
      </w:r>
      <w:r w:rsidR="00E82B6C">
        <w:rPr>
          <w:rFonts w:ascii="Times" w:hAnsi="Times"/>
        </w:rPr>
        <w:fldChar w:fldCharType="begin"/>
      </w:r>
      <w:r w:rsidR="00732FF7">
        <w:rPr>
          <w:rFonts w:ascii="Times" w:hAnsi="Times"/>
        </w:rPr>
        <w:instrText xml:space="preserve"> ADDIN ZOTERO_ITEM CSL_CITATION {"citationID":"HF0a4hJD","properties":{"formattedCitation":"(Farris, 2020)","plainCitation":"(Farris, 2020)","noteIndex":0},"citationItems":[{"id":16662,"uris":["http://zotero.org/users/4491854/items/PDHPDNJM"],"itemData":{"id":16662,"type":"article-journal","abstract":"Curiosity-driven, basic biological research “…performed without thought of practical ends…” establishes fundamental conceptual frameworks for future technological and medical breakthroughs. Traditionally, curiosity-driven research in biological sciences has utilized experimental organisms chosen for their tractability and suitability for studying the question of interest. This approach leverages the diversity of life to uncover working solutions (adaptations) to problems encountered by living things, and evolutionary context as to the extent to which these solutions may be generalized to other species. Despite the well-documented success of this approach, funding portfolios of United States granting agencies are increasingly filled with studies on a few species for which cutting-edge molecular tools are available (genetic model organisms). While this narrow focus may be justified for biomedically-focused funding bodies such as the National Institutes of Health, it is critical that robust federal support for curiosity-driven research using diverse experimental organisms be maintained by agencies such as the National Science Foundation. Using the disciplines of neurobiology and behavioral research as an example, this study finds that NSF grant awards have declined in association with a decrease in the proportion of grants funded for experimental, rather than genetic model organism research. The decline in use of experimental organisms in the literature mirrors but predates the shift grant funding. Today’s dominance of genetic model organisms was thus initiated by researchers themselves and/or by publication peer review and editorial preferences, and was further reinforced by pressure from granting agencies, academic employers, and the scientific community.","container-title":"PLOS ONE","DOI":"10.1371/journal.pone.0243088","ISSN":"1932-6203","issue":"12","journalAbbreviation":"PLOS ONE","language":"en","note":"publisher: Public Library of Science","page":"e0243088","source":"PLoS Journals","title":"The rise to dominance of genetic model organisms and the decline of curiosity-driven organismal research","volume":"15","author":[{"family":"Farris","given":"Sarah M."}],"issued":{"date-parts":[["2020",12,1]]}}}],"schema":"https://github.com/citation-style-language/schema/raw/master/csl-citation.json"} </w:instrText>
      </w:r>
      <w:r w:rsidR="00E82B6C">
        <w:rPr>
          <w:rFonts w:ascii="Times" w:hAnsi="Times"/>
        </w:rPr>
        <w:fldChar w:fldCharType="separate"/>
      </w:r>
      <w:r w:rsidR="00732FF7">
        <w:rPr>
          <w:rFonts w:ascii="Times" w:hAnsi="Times"/>
          <w:noProof/>
        </w:rPr>
        <w:t>(Farris, 2020)</w:t>
      </w:r>
      <w:r w:rsidR="00E82B6C">
        <w:rPr>
          <w:rFonts w:ascii="Times" w:hAnsi="Times"/>
        </w:rPr>
        <w:fldChar w:fldCharType="end"/>
      </w:r>
      <w:r w:rsidR="00272FEA">
        <w:rPr>
          <w:rFonts w:ascii="Times" w:hAnsi="Times"/>
        </w:rPr>
        <w:t>,</w:t>
      </w:r>
      <w:r w:rsidR="00D92A7C">
        <w:rPr>
          <w:rFonts w:ascii="Times" w:hAnsi="Times"/>
        </w:rPr>
        <w:t xml:space="preserve"> For many species the taxonomic literature will be the best (possibly </w:t>
      </w:r>
      <w:r w:rsidR="008D6EA8">
        <w:rPr>
          <w:rFonts w:ascii="Times" w:hAnsi="Times"/>
        </w:rPr>
        <w:t xml:space="preserve">the </w:t>
      </w:r>
      <w:r w:rsidR="00D92A7C">
        <w:rPr>
          <w:rFonts w:ascii="Times" w:hAnsi="Times"/>
        </w:rPr>
        <w:t>only) source of published information on that species, hence a</w:t>
      </w:r>
      <w:r w:rsidR="00E37126">
        <w:rPr>
          <w:rFonts w:ascii="Times" w:hAnsi="Times"/>
        </w:rPr>
        <w:t xml:space="preserve">rguably the only database that could claim to be a bibliography of life is one that includes all </w:t>
      </w:r>
      <w:r w:rsidR="008D6EA8">
        <w:rPr>
          <w:rFonts w:ascii="Times" w:hAnsi="Times"/>
        </w:rPr>
        <w:t xml:space="preserve">taxa, that is, it includes all </w:t>
      </w:r>
      <w:r w:rsidR="00E37126">
        <w:rPr>
          <w:rFonts w:ascii="Times" w:hAnsi="Times"/>
        </w:rPr>
        <w:t>the taxonomic literature.</w:t>
      </w:r>
    </w:p>
    <w:p w14:paraId="0233FD58" w14:textId="77777777" w:rsidR="008515FF" w:rsidRDefault="008515FF" w:rsidP="00CA52E3">
      <w:pPr>
        <w:spacing w:line="360" w:lineRule="auto"/>
        <w:rPr>
          <w:rFonts w:ascii="Times" w:hAnsi="Times"/>
        </w:rPr>
      </w:pPr>
    </w:p>
    <w:p w14:paraId="00000018" w14:textId="40AAA211" w:rsidR="00BF5FD8" w:rsidRPr="00E66A20" w:rsidRDefault="001C1C9C" w:rsidP="00CA52E3">
      <w:pPr>
        <w:spacing w:line="360" w:lineRule="auto"/>
        <w:rPr>
          <w:rFonts w:ascii="Times" w:hAnsi="Times"/>
        </w:rPr>
      </w:pPr>
      <w:r w:rsidRPr="00E66A20">
        <w:rPr>
          <w:rFonts w:ascii="Times" w:hAnsi="Times"/>
        </w:rPr>
        <w:t>I</w:t>
      </w:r>
      <w:r w:rsidR="00E37126">
        <w:rPr>
          <w:rFonts w:ascii="Times" w:hAnsi="Times"/>
        </w:rPr>
        <w:t xml:space="preserve">n this paper I make the case for </w:t>
      </w:r>
      <w:r w:rsidR="00651AE6">
        <w:rPr>
          <w:rFonts w:ascii="Times" w:hAnsi="Times"/>
        </w:rPr>
        <w:t xml:space="preserve">constructing the bibliography of life using </w:t>
      </w:r>
      <w:r w:rsidR="00E37126">
        <w:rPr>
          <w:rFonts w:ascii="Times" w:hAnsi="Times"/>
        </w:rPr>
        <w:t>Wikidata</w:t>
      </w:r>
      <w:r w:rsidR="00651AE6">
        <w:rPr>
          <w:rFonts w:ascii="Times" w:hAnsi="Times"/>
        </w:rPr>
        <w:t>. I</w:t>
      </w:r>
      <w:r w:rsidRPr="00E66A20">
        <w:rPr>
          <w:rFonts w:ascii="Times" w:hAnsi="Times"/>
        </w:rPr>
        <w:t xml:space="preserve"> begin by providing background on Wikidata, describing how it models bibliographic data, and how it can be populated with data. I then summarise some analyses that assess the extent to which the Wikidata community </w:t>
      </w:r>
      <w:proofErr w:type="gramStart"/>
      <w:r w:rsidRPr="00E66A20">
        <w:rPr>
          <w:rFonts w:ascii="Times" w:hAnsi="Times"/>
        </w:rPr>
        <w:t>curates</w:t>
      </w:r>
      <w:proofErr w:type="gramEnd"/>
      <w:r w:rsidRPr="00E66A20">
        <w:rPr>
          <w:rFonts w:ascii="Times" w:hAnsi="Times"/>
        </w:rPr>
        <w:t xml:space="preserve"> bibliographic data, and estimate the “density” of the Wikidata knowledge graph for bibliographic data</w:t>
      </w:r>
    </w:p>
    <w:p w14:paraId="0000001A" w14:textId="4A44EA08" w:rsidR="00BF5FD8" w:rsidRPr="00E66A20" w:rsidRDefault="001C1C9C" w:rsidP="00CA52E3">
      <w:pPr>
        <w:pStyle w:val="Heading2"/>
        <w:spacing w:line="360" w:lineRule="auto"/>
        <w:rPr>
          <w:sz w:val="28"/>
        </w:rPr>
      </w:pPr>
      <w:bookmarkStart w:id="6" w:name="_t03r52gt847q" w:colFirst="0" w:colLast="0"/>
      <w:bookmarkEnd w:id="6"/>
      <w:r w:rsidRPr="00E66A20">
        <w:t>Wikidata</w:t>
      </w:r>
    </w:p>
    <w:p w14:paraId="0000001B" w14:textId="00E282CE" w:rsidR="00BF5FD8" w:rsidRPr="00E66A20" w:rsidRDefault="001C1C9C" w:rsidP="00CA52E3">
      <w:pPr>
        <w:spacing w:line="360" w:lineRule="auto"/>
        <w:rPr>
          <w:rFonts w:ascii="Times" w:hAnsi="Times"/>
        </w:rPr>
      </w:pPr>
      <w:r w:rsidRPr="00E66A20">
        <w:rPr>
          <w:rFonts w:ascii="Times" w:hAnsi="Times"/>
        </w:rPr>
        <w:t xml:space="preserve">Wikidata is a store of structured information or “statements” about things or concepts (“items”). Each statement comprises a key-value pair where the key is a community-defined property, and the value is editable by any Wikidata user. Each Wikidata item has a unique identifier of the form </w:t>
      </w:r>
      <w:proofErr w:type="spellStart"/>
      <w:r w:rsidRPr="00E66A20">
        <w:rPr>
          <w:rFonts w:ascii="Times" w:hAnsi="Times"/>
        </w:rPr>
        <w:t>Q</w:t>
      </w:r>
      <w:r w:rsidRPr="00B40DB9">
        <w:rPr>
          <w:rFonts w:ascii="Times" w:hAnsi="Times"/>
          <w:i/>
          <w:iCs/>
        </w:rPr>
        <w:t>n</w:t>
      </w:r>
      <w:proofErr w:type="spellEnd"/>
      <w:r w:rsidRPr="00E66A20">
        <w:rPr>
          <w:rFonts w:ascii="Times" w:hAnsi="Times"/>
        </w:rPr>
        <w:t xml:space="preserve"> (where </w:t>
      </w:r>
      <w:r w:rsidRPr="00B40DB9">
        <w:rPr>
          <w:rFonts w:ascii="Times" w:hAnsi="Times"/>
          <w:i/>
          <w:iCs/>
        </w:rPr>
        <w:t>n</w:t>
      </w:r>
      <w:r w:rsidRPr="00E66A20">
        <w:rPr>
          <w:rFonts w:ascii="Times" w:hAnsi="Times"/>
        </w:rPr>
        <w:t xml:space="preserve"> is an integer), each property has an identifier in the form </w:t>
      </w:r>
      <w:proofErr w:type="spellStart"/>
      <w:r w:rsidRPr="00E66A20">
        <w:rPr>
          <w:rFonts w:ascii="Times" w:hAnsi="Times"/>
        </w:rPr>
        <w:t>P</w:t>
      </w:r>
      <w:r w:rsidRPr="00B40DB9">
        <w:rPr>
          <w:rFonts w:ascii="Times" w:hAnsi="Times"/>
          <w:i/>
          <w:iCs/>
        </w:rPr>
        <w:t>n</w:t>
      </w:r>
      <w:proofErr w:type="spellEnd"/>
      <w:r w:rsidRPr="00E66A20">
        <w:rPr>
          <w:rFonts w:ascii="Times" w:hAnsi="Times"/>
        </w:rPr>
        <w:t xml:space="preserve"> (in this article I often refer to Wikidata properties by their P number). A given key-value pair can have one or more </w:t>
      </w:r>
      <w:r w:rsidRPr="000C6B55">
        <w:rPr>
          <w:rFonts w:ascii="Times" w:hAnsi="Times"/>
        </w:rPr>
        <w:t>qualifiers</w:t>
      </w:r>
      <w:r w:rsidR="00C44725" w:rsidRPr="000C6B55">
        <w:rPr>
          <w:rFonts w:ascii="Times" w:hAnsi="Times"/>
        </w:rPr>
        <w:t xml:space="preserve"> </w:t>
      </w:r>
      <w:r w:rsidR="00C44725" w:rsidRPr="000C6B55">
        <w:rPr>
          <w:rFonts w:ascii="Times" w:hAnsi="Times"/>
        </w:rPr>
        <w:fldChar w:fldCharType="begin"/>
      </w:r>
      <w:r w:rsidR="00C44725" w:rsidRPr="000C6B55">
        <w:rPr>
          <w:rFonts w:ascii="Times" w:hAnsi="Times"/>
        </w:rPr>
        <w:instrText xml:space="preserve"> ADDIN ZOTERO_ITEM CSL_CITATION {"citationID":"HnbtHfg0","properties":{"formattedCitation":"(Vrande\\uc0\\u269{}i\\uc0\\u263{} &amp; Kr\\uc0\\u246{}tzsch, 2014)","plainCitation":"(Vrandečić &amp; Krötzsch, 2014)","noteIndex":0},"citationItems":[{"id":592,"uris":["http://zotero.org/users/4491854/items/BML4S3QE"],"itemData":{"id":592,"type":"article-journal","container-title":"Communications of the ACM","DOI":"10.1145/2629489","ISSN":"0001-0782","issue":"10","page":"78-85","title":"Wikidata","volume":"57","author":[{"family":"Vrandečić","given":"Denny"},{"family":"Krötzsch","given":"Markus"}],"issued":{"date-parts":[["2014",9,23]]}}}],"schema":"https://github.com/citation-style-language/schema/raw/master/csl-citation.json"} </w:instrText>
      </w:r>
      <w:r w:rsidR="00C44725" w:rsidRPr="000C6B55">
        <w:rPr>
          <w:rFonts w:ascii="Times" w:hAnsi="Times"/>
        </w:rPr>
        <w:fldChar w:fldCharType="separate"/>
      </w:r>
      <w:r w:rsidR="00C44725" w:rsidRPr="000C6B55">
        <w:rPr>
          <w:rFonts w:ascii="Times" w:hAnsi="Times"/>
        </w:rPr>
        <w:t>(Vrandečić &amp; Krötzsch, 2014)</w:t>
      </w:r>
      <w:r w:rsidR="00C44725" w:rsidRPr="000C6B55">
        <w:rPr>
          <w:rFonts w:ascii="Times" w:hAnsi="Times"/>
        </w:rPr>
        <w:fldChar w:fldCharType="end"/>
      </w:r>
      <w:r w:rsidRPr="000C6B55">
        <w:rPr>
          <w:rFonts w:ascii="Times" w:hAnsi="Times"/>
        </w:rPr>
        <w:t>, that</w:t>
      </w:r>
      <w:r w:rsidRPr="00E66A20">
        <w:rPr>
          <w:rFonts w:ascii="Times" w:hAnsi="Times"/>
        </w:rPr>
        <w:t xml:space="preserve"> is, a statement about that particular value. For example, a multi-author publication will have multiple values of the property “author” (P50). Adding the qualifier “series ordinal” (P1545) to each value enables us to express order of </w:t>
      </w:r>
      <w:r w:rsidRPr="00E66A20">
        <w:rPr>
          <w:rFonts w:ascii="Times" w:hAnsi="Times"/>
        </w:rPr>
        <w:lastRenderedPageBreak/>
        <w:t>authorship, i.e., the first author has a series ordinal qualifier of “1”, the second author has the value “2”, and so on.</w:t>
      </w:r>
    </w:p>
    <w:p w14:paraId="0000001C" w14:textId="77777777" w:rsidR="00BF5FD8" w:rsidRPr="00E66A20" w:rsidRDefault="00BF5FD8" w:rsidP="00CA52E3">
      <w:pPr>
        <w:spacing w:line="360" w:lineRule="auto"/>
        <w:rPr>
          <w:rFonts w:ascii="Times" w:hAnsi="Times"/>
        </w:rPr>
      </w:pPr>
    </w:p>
    <w:p w14:paraId="0000001E" w14:textId="34B66630" w:rsidR="00BF5FD8" w:rsidRPr="00E66A20" w:rsidRDefault="001C1C9C" w:rsidP="00CA52E3">
      <w:pPr>
        <w:spacing w:line="360" w:lineRule="auto"/>
        <w:rPr>
          <w:rFonts w:ascii="Times" w:hAnsi="Times"/>
        </w:rPr>
      </w:pPr>
      <w:r w:rsidRPr="00E66A20">
        <w:rPr>
          <w:rFonts w:ascii="Times" w:hAnsi="Times"/>
        </w:rPr>
        <w:t xml:space="preserve">Ideally values in Wikidata are accompanied by one or more references to the sources of those values. </w:t>
      </w:r>
      <w:proofErr w:type="gramStart"/>
      <w:r w:rsidRPr="00E66A20">
        <w:rPr>
          <w:rFonts w:ascii="Times" w:hAnsi="Times"/>
        </w:rPr>
        <w:t>Typically</w:t>
      </w:r>
      <w:proofErr w:type="gramEnd"/>
      <w:r w:rsidRPr="00E66A20">
        <w:rPr>
          <w:rFonts w:ascii="Times" w:hAnsi="Times"/>
        </w:rPr>
        <w:t xml:space="preserve"> references are links to external sources (such as a web site or database), but they can also be links to another item in Wikidata (for example the item corresponding to a publication that is the source of that value). Among the strengths of Wikidata is its support for multiple languages, and for multiple values for the same property. Hence Wikidata can accommodate cases where there is legitimate disagreement about the value a property should take (for example, the date of publication of a work). While any user can edit values, properties are added by community consensus. A property is proposed, discussed, and if it receives community support it becomes available for editors to add to an item. The information stored in Wikidata can be expressed as Resource Description Framework (RDF) triples </w:t>
      </w:r>
      <w:r w:rsidR="000C6B55">
        <w:rPr>
          <w:rFonts w:ascii="Times" w:hAnsi="Times"/>
        </w:rPr>
        <w:fldChar w:fldCharType="begin"/>
      </w:r>
      <w:r w:rsidR="000C6B55">
        <w:rPr>
          <w:rFonts w:ascii="Times" w:hAnsi="Times"/>
        </w:rPr>
        <w:instrText xml:space="preserve"> ADDIN ZOTERO_ITEM CSL_CITATION {"citationID":"9jERvfxh","properties":{"formattedCitation":"(Erxleben et al., 2014)","plainCitation":"(Erxleben et al., 2014)","noteIndex":0},"citationItems":[{"id":16417,"uris":["http://zotero.org/users/4491854/items/PY43YZBY"],"itemData":{"id":16417,"type":"paper-conference","abstract":"Wikidata is the central data management platform of Wikipedia. By the efforts of thousands of volunteers, the project has produced a large, open knowledge base with many interesting applications. The data is highly interlinked and connected to many other datasets, but it is also very rich, complex, and not available in RDF. To address this issue, we introduce new RDF exports that connect Wikidata to the Linked Data Web. We explain the data model of Wikidata and discuss its encoding in RDF. Moreover, we introduce several partial exports that provide more selective or simplified views on the data. This includes a class hierarchy and several other types of ontological axioms that we extract from the site. All datasets we discuss here are freely available online and updated regularly.","collection-title":"Lecture Notes in Computer Science","container-title":"The Semantic Web – ISWC 2014","DOI":"10.1007/978-3-319-11964-9_4","event-place":"Cham","ISBN":"978-3-319-11964-9","language":"en","page":"50-65","publisher":"Springer International Publishing","publisher-place":"Cham","source":"Springer Link","title":"Introducing Wikidata to the Linked Data Web","author":[{"family":"Erxleben","given":"Fredo"},{"family":"Günther","given":"Michael"},{"family":"Krötzsch","given":"Markus"},{"family":"Mendez","given":"Julian"},{"family":"Vrandečić","given":"Denny"}],"editor":[{"family":"Mika","given":"Peter"},{"family":"Tudorache","given":"Tania"},{"family":"Bernstein","given":"Abraham"},{"family":"Welty","given":"Chris"},{"family":"Knoblock","given":"Craig"},{"family":"Vrandečić","given":"Denny"},{"family":"Groth","given":"Paul"},{"family":"Noy","given":"Natasha"},{"family":"Janowicz","given":"Krzysztof"},{"family":"Goble","given":"Carole"}],"issued":{"date-parts":[["2014"]]}}}],"schema":"https://github.com/citation-style-language/schema/raw/master/csl-citation.json"} </w:instrText>
      </w:r>
      <w:r w:rsidR="000C6B55">
        <w:rPr>
          <w:rFonts w:ascii="Times" w:hAnsi="Times"/>
        </w:rPr>
        <w:fldChar w:fldCharType="separate"/>
      </w:r>
      <w:r w:rsidR="000C6B55">
        <w:rPr>
          <w:rFonts w:ascii="Times" w:hAnsi="Times"/>
          <w:noProof/>
        </w:rPr>
        <w:t>(Erxleben et al., 2014)</w:t>
      </w:r>
      <w:r w:rsidR="000C6B55">
        <w:rPr>
          <w:rFonts w:ascii="Times" w:hAnsi="Times"/>
        </w:rPr>
        <w:fldChar w:fldCharType="end"/>
      </w:r>
      <w:r w:rsidR="000C6B55">
        <w:t xml:space="preserve"> </w:t>
      </w:r>
      <w:r w:rsidRPr="00E66A20">
        <w:rPr>
          <w:rFonts w:ascii="Times" w:hAnsi="Times"/>
        </w:rPr>
        <w:t xml:space="preserve">and there is a SPARQL </w:t>
      </w:r>
      <w:r w:rsidR="00D60019">
        <w:rPr>
          <w:rFonts w:ascii="Times" w:hAnsi="Times"/>
        </w:rPr>
        <w:t>(</w:t>
      </w:r>
      <w:r w:rsidR="00D60019" w:rsidRPr="00D92A7C">
        <w:rPr>
          <w:rFonts w:ascii="Times" w:hAnsi="Times"/>
          <w:rPrChange w:id="7" w:author="Roderic Page" w:date="2022-03-21T15:50:00Z">
            <w:rPr>
              <w:rFonts w:ascii="Times" w:hAnsi="Times"/>
              <w:b/>
              <w:bCs/>
            </w:rPr>
          </w:rPrChange>
        </w:rPr>
        <w:t>SPARQL Protocol and RDF Query Language</w:t>
      </w:r>
      <w:r w:rsidR="00D60019">
        <w:rPr>
          <w:rFonts w:ascii="Times" w:hAnsi="Times"/>
        </w:rPr>
        <w:t xml:space="preserve">) </w:t>
      </w:r>
      <w:r w:rsidRPr="00E66A20">
        <w:rPr>
          <w:rFonts w:ascii="Times" w:hAnsi="Times"/>
        </w:rPr>
        <w:t xml:space="preserve">endpoint that enables anyone to query the data. </w:t>
      </w:r>
    </w:p>
    <w:p w14:paraId="00000020" w14:textId="16C6A5F4" w:rsidR="00BF5FD8" w:rsidRPr="00E66A20" w:rsidRDefault="001C1C9C" w:rsidP="00CA52E3">
      <w:pPr>
        <w:pStyle w:val="Heading3"/>
        <w:spacing w:line="360" w:lineRule="auto"/>
      </w:pPr>
      <w:bookmarkStart w:id="8" w:name="_j8f0nzq2khk0" w:colFirst="0" w:colLast="0"/>
      <w:bookmarkEnd w:id="8"/>
      <w:proofErr w:type="spellStart"/>
      <w:r w:rsidRPr="00E66A20">
        <w:t>Wikicite</w:t>
      </w:r>
      <w:proofErr w:type="spellEnd"/>
    </w:p>
    <w:p w14:paraId="00000021" w14:textId="6D184D33" w:rsidR="00BF5FD8" w:rsidRPr="00E66A20" w:rsidRDefault="001C1C9C" w:rsidP="00CA52E3">
      <w:pPr>
        <w:spacing w:line="360" w:lineRule="auto"/>
        <w:rPr>
          <w:rFonts w:ascii="Times" w:hAnsi="Times"/>
        </w:rPr>
      </w:pPr>
      <w:r w:rsidRPr="00E66A20">
        <w:rPr>
          <w:rFonts w:ascii="Times" w:hAnsi="Times"/>
        </w:rPr>
        <w:t xml:space="preserve">The original scope of Wikidata was to provide structured data to underpin the different Wikipedia projects. Hence, notionally each item in Wikidata had a corresponding entity in at least one of the various </w:t>
      </w:r>
      <w:proofErr w:type="spellStart"/>
      <w:r w:rsidRPr="00E66A20">
        <w:rPr>
          <w:rFonts w:ascii="Times" w:hAnsi="Times"/>
        </w:rPr>
        <w:t>Wikipedias</w:t>
      </w:r>
      <w:proofErr w:type="spellEnd"/>
      <w:r w:rsidRPr="00E66A20">
        <w:rPr>
          <w:rFonts w:ascii="Times" w:hAnsi="Times"/>
        </w:rPr>
        <w:t xml:space="preserve">. However, as Wikidata has grown the potential of having a single, </w:t>
      </w:r>
      <w:proofErr w:type="spellStart"/>
      <w:r w:rsidRPr="00E66A20">
        <w:rPr>
          <w:rFonts w:ascii="Times" w:hAnsi="Times"/>
        </w:rPr>
        <w:t>queryable</w:t>
      </w:r>
      <w:proofErr w:type="spellEnd"/>
      <w:r w:rsidRPr="00E66A20">
        <w:rPr>
          <w:rFonts w:ascii="Times" w:hAnsi="Times"/>
        </w:rPr>
        <w:t xml:space="preserve">, community-edited database of structured information has become increasingly clear. Hence many items being added to Wikidata might not themselves have a Wikipedia page but are relevant to the content and goals of Wikipedia. A good example of this are bibliographic citations, which are a key source of support for factual statements made on Wikipedia. </w:t>
      </w:r>
    </w:p>
    <w:p w14:paraId="00000022" w14:textId="77777777" w:rsidR="00BF5FD8" w:rsidRPr="00E66A20" w:rsidRDefault="00BF5FD8" w:rsidP="00CA52E3">
      <w:pPr>
        <w:spacing w:line="360" w:lineRule="auto"/>
        <w:rPr>
          <w:rFonts w:ascii="Times" w:hAnsi="Times"/>
        </w:rPr>
      </w:pPr>
    </w:p>
    <w:p w14:paraId="00000023" w14:textId="77777777" w:rsidR="00BF5FD8" w:rsidRPr="00E66A20" w:rsidRDefault="001C1C9C" w:rsidP="00CA52E3">
      <w:pPr>
        <w:spacing w:line="360" w:lineRule="auto"/>
        <w:rPr>
          <w:rFonts w:ascii="Times" w:hAnsi="Times"/>
        </w:rPr>
      </w:pPr>
      <w:r w:rsidRPr="00E66A20">
        <w:rPr>
          <w:rFonts w:ascii="Times" w:hAnsi="Times"/>
        </w:rPr>
        <w:t xml:space="preserve">The </w:t>
      </w:r>
      <w:proofErr w:type="spellStart"/>
      <w:r w:rsidRPr="00E66A20">
        <w:rPr>
          <w:rFonts w:ascii="Times" w:hAnsi="Times"/>
        </w:rPr>
        <w:t>Wikicite</w:t>
      </w:r>
      <w:proofErr w:type="spellEnd"/>
      <w:r w:rsidRPr="00E66A20">
        <w:rPr>
          <w:rFonts w:ascii="Times" w:hAnsi="Times"/>
        </w:rPr>
        <w:t xml:space="preserve"> project started out with the goal to provide structured bibliographic data for citations across the different Wikipedia projects. Given that the scope of Wikipedia includes taxonomy, many of the publications cited in Wikipedia (and hence destined to be in Wikidata) are relevant to taxonomy. Furthermore, there is a wiki devoted entirely to taxonomy (Wikispecies), which includes pages for taxa, taxonomists, and taxonomic publications. Many of </w:t>
      </w:r>
      <w:r w:rsidRPr="00E66A20">
        <w:rPr>
          <w:rFonts w:ascii="Times" w:hAnsi="Times"/>
        </w:rPr>
        <w:lastRenderedPageBreak/>
        <w:t xml:space="preserve">these pages also have corresponding items in Wikidata. Hence a considerable amount of taxonomic literature has already been added by contributors to the </w:t>
      </w:r>
      <w:proofErr w:type="spellStart"/>
      <w:r w:rsidRPr="00E66A20">
        <w:rPr>
          <w:rFonts w:ascii="Times" w:hAnsi="Times"/>
        </w:rPr>
        <w:t>WikiCite</w:t>
      </w:r>
      <w:proofErr w:type="spellEnd"/>
      <w:r w:rsidRPr="00E66A20">
        <w:rPr>
          <w:rFonts w:ascii="Times" w:hAnsi="Times"/>
        </w:rPr>
        <w:t xml:space="preserve"> project.</w:t>
      </w:r>
    </w:p>
    <w:p w14:paraId="00000024" w14:textId="77777777" w:rsidR="00BF5FD8" w:rsidRPr="00E66A20" w:rsidRDefault="00BF5FD8" w:rsidP="00CA52E3">
      <w:pPr>
        <w:spacing w:line="360" w:lineRule="auto"/>
        <w:rPr>
          <w:rFonts w:ascii="Times" w:hAnsi="Times"/>
        </w:rPr>
      </w:pPr>
    </w:p>
    <w:p w14:paraId="00000025" w14:textId="74581E34" w:rsidR="00BF5FD8" w:rsidRPr="001433CD" w:rsidRDefault="001C1C9C" w:rsidP="00CA52E3">
      <w:pPr>
        <w:spacing w:line="360" w:lineRule="auto"/>
        <w:rPr>
          <w:rFonts w:ascii="Times" w:hAnsi="Times"/>
        </w:rPr>
      </w:pPr>
      <w:r w:rsidRPr="00E66A20">
        <w:rPr>
          <w:rFonts w:ascii="Times" w:hAnsi="Times"/>
        </w:rPr>
        <w:t xml:space="preserve">Data contributions to Wikidata typically come in two forms, manual edits by individual people or automated edits by software (“bots”). </w:t>
      </w:r>
      <w:proofErr w:type="gramStart"/>
      <w:r w:rsidRPr="00E66A20">
        <w:rPr>
          <w:rFonts w:ascii="Times" w:hAnsi="Times"/>
        </w:rPr>
        <w:t>A number of</w:t>
      </w:r>
      <w:proofErr w:type="gramEnd"/>
      <w:r w:rsidRPr="00E66A20">
        <w:rPr>
          <w:rFonts w:ascii="Times" w:hAnsi="Times"/>
        </w:rPr>
        <w:t xml:space="preserve"> bots add bibliographic metadata sourced from databases such as PubMed and CrossRef. For example, given a CrossRef DOI for an article the CrossRef API can be used to retrieve the metadata for the corresponding article. If one wanted to include only publications cited by Wikipedia, one would then need a list of DOIs cited on Wikipedia pages. Alternatively, one could proactively add articles with DOIs to Wikidata even if they aren’t currently cited on Wikipedia, on the assumption that as Wikipedia grows it is likely that more and more articles will be cited. This means it is a short step to expanding the scope to include most, if not </w:t>
      </w:r>
      <w:proofErr w:type="gramStart"/>
      <w:r w:rsidRPr="00E66A20">
        <w:rPr>
          <w:rFonts w:ascii="Times" w:hAnsi="Times"/>
        </w:rPr>
        <w:t>all of</w:t>
      </w:r>
      <w:proofErr w:type="gramEnd"/>
      <w:r w:rsidRPr="00E66A20">
        <w:rPr>
          <w:rFonts w:ascii="Times" w:hAnsi="Times"/>
        </w:rPr>
        <w:t xml:space="preserve"> the academic corpus in Wikidata. One motivation for this is to have openly accessible bibliographic data which can be used to enable freely accessible measures of the activity </w:t>
      </w:r>
      <w:r w:rsidRPr="001433CD">
        <w:rPr>
          <w:rFonts w:ascii="Times" w:hAnsi="Times"/>
        </w:rPr>
        <w:t>and impact of researchers</w:t>
      </w:r>
      <w:r w:rsidR="000C6B55" w:rsidRPr="001433CD">
        <w:rPr>
          <w:rFonts w:ascii="Times" w:hAnsi="Times"/>
        </w:rPr>
        <w:t xml:space="preserve"> </w:t>
      </w:r>
      <w:r w:rsidR="000C6B55" w:rsidRPr="001433CD">
        <w:rPr>
          <w:rFonts w:ascii="Times" w:hAnsi="Times"/>
        </w:rPr>
        <w:fldChar w:fldCharType="begin"/>
      </w:r>
      <w:r w:rsidR="000C6B55" w:rsidRPr="001433CD">
        <w:rPr>
          <w:rFonts w:ascii="Times" w:hAnsi="Times"/>
        </w:rPr>
        <w:instrText xml:space="preserve"> ADDIN ZOTERO_ITEM CSL_CITATION {"citationID":"LF18RDoW","properties":{"formattedCitation":"(Nielsen, Mietchen &amp; Willighagen, 2017)","plainCitation":"(Nielsen, Mietchen &amp; Willighagen, 2017)","noteIndex":0},"citationItems":[{"id":603,"uris":["http://zotero.org/users/4491854/items/WUEAS26S"],"itemData":{"id":603,"type":"article-journal","container-title":"Lecture Notes in Computer Science","DOI":"10.1007/978-3-319-70407-4_36","ISSN":"0302-9743","page":"237-259","title":"Scholia, Scientometrics and Wikidata","author":[{"family":"Nielsen","given":"Finn Årup"},{"family":"Mietchen","given":"Daniel"},{"family":"Willighagen","given":"Egon"}],"issued":{"date-parts":[["2017"]]}}}],"schema":"https://github.com/citation-style-language/schema/raw/master/csl-citation.json"} </w:instrText>
      </w:r>
      <w:r w:rsidR="000C6B55" w:rsidRPr="001433CD">
        <w:rPr>
          <w:rFonts w:ascii="Times" w:hAnsi="Times"/>
        </w:rPr>
        <w:fldChar w:fldCharType="separate"/>
      </w:r>
      <w:r w:rsidR="000C6B55" w:rsidRPr="001433CD">
        <w:rPr>
          <w:rFonts w:ascii="Times" w:hAnsi="Times"/>
          <w:noProof/>
        </w:rPr>
        <w:t>(Nielsen, Mietchen &amp; Willighagen, 2017)</w:t>
      </w:r>
      <w:r w:rsidR="000C6B55" w:rsidRPr="001433CD">
        <w:rPr>
          <w:rFonts w:ascii="Times" w:hAnsi="Times"/>
        </w:rPr>
        <w:fldChar w:fldCharType="end"/>
      </w:r>
      <w:r w:rsidRPr="001433CD">
        <w:rPr>
          <w:rFonts w:ascii="Times" w:hAnsi="Times"/>
        </w:rPr>
        <w:t xml:space="preserve">. </w:t>
      </w:r>
    </w:p>
    <w:p w14:paraId="00000026" w14:textId="77777777" w:rsidR="00BF5FD8" w:rsidRPr="00E66A20" w:rsidRDefault="00BF5FD8" w:rsidP="00CA52E3">
      <w:pPr>
        <w:spacing w:line="360" w:lineRule="auto"/>
        <w:rPr>
          <w:rFonts w:ascii="Times" w:hAnsi="Times"/>
        </w:rPr>
      </w:pPr>
    </w:p>
    <w:p w14:paraId="00000027" w14:textId="77777777" w:rsidR="00BF5FD8" w:rsidRPr="00E66A20" w:rsidRDefault="001C1C9C" w:rsidP="00CA52E3">
      <w:pPr>
        <w:spacing w:line="360" w:lineRule="auto"/>
        <w:rPr>
          <w:rFonts w:ascii="Times" w:hAnsi="Times"/>
        </w:rPr>
      </w:pPr>
      <w:proofErr w:type="gramStart"/>
      <w:r w:rsidRPr="00E66A20">
        <w:rPr>
          <w:rFonts w:ascii="Times" w:hAnsi="Times"/>
        </w:rPr>
        <w:t>As a consequence of</w:t>
      </w:r>
      <w:proofErr w:type="gramEnd"/>
      <w:r w:rsidRPr="00E66A20">
        <w:rPr>
          <w:rFonts w:ascii="Times" w:hAnsi="Times"/>
        </w:rPr>
        <w:t xml:space="preserve"> work done by the </w:t>
      </w:r>
      <w:proofErr w:type="spellStart"/>
      <w:r w:rsidRPr="00E66A20">
        <w:rPr>
          <w:rFonts w:ascii="Times" w:hAnsi="Times"/>
        </w:rPr>
        <w:t>WikiCite</w:t>
      </w:r>
      <w:proofErr w:type="spellEnd"/>
      <w:r w:rsidRPr="00E66A20">
        <w:rPr>
          <w:rFonts w:ascii="Times" w:hAnsi="Times"/>
        </w:rPr>
        <w:t xml:space="preserve"> community, and the prominence of taxonomy in Wikipedia and Wikispecies, Wikidata already contains a considerable number of publications relevant to taxonomy. This, coupled with the sophistication of the data model, powerful query language, and the existence of an enthusiastic community of editors makes a strong case for Wikidata being a promising platform for a “bibliography of life”.</w:t>
      </w:r>
    </w:p>
    <w:p w14:paraId="00000028" w14:textId="77777777" w:rsidR="00BF5FD8" w:rsidRPr="00E66A20" w:rsidRDefault="00BF5FD8" w:rsidP="00CA52E3">
      <w:pPr>
        <w:spacing w:line="360" w:lineRule="auto"/>
        <w:rPr>
          <w:rFonts w:ascii="Times" w:hAnsi="Times"/>
        </w:rPr>
      </w:pPr>
    </w:p>
    <w:p w14:paraId="0000002A" w14:textId="301AF33C" w:rsidR="00BF5FD8" w:rsidRPr="00E66A20" w:rsidRDefault="001C1C9C" w:rsidP="00CA52E3">
      <w:pPr>
        <w:pStyle w:val="Heading3"/>
        <w:spacing w:line="360" w:lineRule="auto"/>
        <w:rPr>
          <w:rFonts w:ascii="Times" w:hAnsi="Times"/>
          <w:sz w:val="24"/>
        </w:rPr>
      </w:pPr>
      <w:bookmarkStart w:id="9" w:name="_6hwps1c2yiy" w:colFirst="0" w:colLast="0"/>
      <w:bookmarkEnd w:id="9"/>
      <w:r w:rsidRPr="00E66A20">
        <w:rPr>
          <w:rFonts w:ascii="Times" w:hAnsi="Times"/>
          <w:sz w:val="24"/>
        </w:rPr>
        <w:t>Bibliographic data in Wikidata</w:t>
      </w:r>
    </w:p>
    <w:p w14:paraId="0000002B" w14:textId="77777777" w:rsidR="00BF5FD8" w:rsidRPr="00E66A20" w:rsidRDefault="001C1C9C" w:rsidP="00CA52E3">
      <w:pPr>
        <w:spacing w:line="360" w:lineRule="auto"/>
        <w:rPr>
          <w:rFonts w:ascii="Times" w:hAnsi="Times"/>
        </w:rPr>
      </w:pPr>
      <w:r w:rsidRPr="00E66A20">
        <w:rPr>
          <w:rFonts w:ascii="Times" w:hAnsi="Times"/>
        </w:rPr>
        <w:t>The Wikidata model for a publication has evolved over time as the community adds properties and recommendations for their use. Figure 1 shows how a scientific article can be modelled in Wikidata.</w:t>
      </w:r>
    </w:p>
    <w:p w14:paraId="0000002C" w14:textId="77777777" w:rsidR="00BF5FD8" w:rsidRPr="00E66A20" w:rsidRDefault="00BF5FD8" w:rsidP="00CA52E3">
      <w:pPr>
        <w:spacing w:line="360" w:lineRule="auto"/>
        <w:rPr>
          <w:rFonts w:ascii="Times" w:hAnsi="Times"/>
        </w:rPr>
      </w:pPr>
    </w:p>
    <w:p w14:paraId="0000002D" w14:textId="77777777" w:rsidR="00BF5FD8" w:rsidRPr="00E66A20" w:rsidRDefault="001C1C9C" w:rsidP="00CA52E3">
      <w:pPr>
        <w:spacing w:line="360" w:lineRule="auto"/>
        <w:rPr>
          <w:rFonts w:ascii="Times" w:hAnsi="Times"/>
        </w:rPr>
      </w:pPr>
      <w:r w:rsidRPr="00E66A20">
        <w:rPr>
          <w:rFonts w:ascii="Times" w:hAnsi="Times"/>
        </w:rPr>
        <w:t>[Fig 1 here]</w:t>
      </w:r>
    </w:p>
    <w:p w14:paraId="0000002E" w14:textId="77777777" w:rsidR="00BF5FD8" w:rsidRPr="00E66A20" w:rsidRDefault="00BF5FD8" w:rsidP="00CA52E3">
      <w:pPr>
        <w:spacing w:line="360" w:lineRule="auto"/>
        <w:rPr>
          <w:rFonts w:ascii="Times" w:hAnsi="Times"/>
        </w:rPr>
      </w:pPr>
    </w:p>
    <w:p w14:paraId="0000002F" w14:textId="77777777" w:rsidR="00BF5FD8" w:rsidRPr="00E66A20" w:rsidRDefault="001C1C9C" w:rsidP="00CA52E3">
      <w:pPr>
        <w:spacing w:line="360" w:lineRule="auto"/>
        <w:rPr>
          <w:rFonts w:ascii="Times" w:hAnsi="Times"/>
        </w:rPr>
      </w:pPr>
      <w:r w:rsidRPr="00E66A20">
        <w:rPr>
          <w:rFonts w:ascii="Times" w:hAnsi="Times"/>
        </w:rPr>
        <w:t xml:space="preserve">Wikidata items are given one or more “types” using Wikidata property P31 (instance), such as Q13442814 for a scholarly article, and Q571 for a book. There are properties for the typical </w:t>
      </w:r>
      <w:r w:rsidRPr="00E66A20">
        <w:rPr>
          <w:rFonts w:ascii="Times" w:hAnsi="Times"/>
        </w:rPr>
        <w:lastRenderedPageBreak/>
        <w:t xml:space="preserve">metadata associated with an article, such as title, journal that contains the article, volume, pagination, and date of publication. Wikidata supports values in multiple languages, so that articles with titles in multiple languages can have all those titles represented. Authorship is handled in two distinct but complementary ways. If an author of a publication is known to have a Wikidata </w:t>
      </w:r>
      <w:proofErr w:type="gramStart"/>
      <w:r w:rsidRPr="00E66A20">
        <w:rPr>
          <w:rFonts w:ascii="Times" w:hAnsi="Times"/>
        </w:rPr>
        <w:t>entry</w:t>
      </w:r>
      <w:proofErr w:type="gramEnd"/>
      <w:r w:rsidRPr="00E66A20">
        <w:rPr>
          <w:rFonts w:ascii="Times" w:hAnsi="Times"/>
        </w:rPr>
        <w:t xml:space="preserve"> then the author property (P50) links the item for the publication to the item for that author. If it is not known whether the author exists in Wikidata their name can be stored as a simple string value (P2093). In Fig. 1 there are examples of both authors. There are tools available to subsequently map those name strings to the corresponding Wikidata items.</w:t>
      </w:r>
    </w:p>
    <w:p w14:paraId="00000030" w14:textId="77777777" w:rsidR="00BF5FD8" w:rsidRPr="00E66A20" w:rsidRDefault="00BF5FD8" w:rsidP="00CA52E3">
      <w:pPr>
        <w:spacing w:line="360" w:lineRule="auto"/>
        <w:rPr>
          <w:rFonts w:ascii="Times" w:hAnsi="Times"/>
        </w:rPr>
      </w:pPr>
    </w:p>
    <w:p w14:paraId="00000031" w14:textId="1BFAC02A" w:rsidR="00BF5FD8" w:rsidRPr="00B05676" w:rsidRDefault="001C1C9C" w:rsidP="00CA52E3">
      <w:pPr>
        <w:spacing w:line="360" w:lineRule="auto"/>
        <w:rPr>
          <w:rFonts w:ascii="Times" w:hAnsi="Times"/>
        </w:rPr>
      </w:pPr>
      <w:r w:rsidRPr="00E66A20">
        <w:rPr>
          <w:rFonts w:ascii="Times" w:hAnsi="Times"/>
        </w:rPr>
        <w:t xml:space="preserve">External identifiers, such as ones provided by the publishing industry (e.g., DOIs), archiving services (e.g., Handles), and domain-specific databases (such as PubMed, </w:t>
      </w:r>
      <w:proofErr w:type="spellStart"/>
      <w:r w:rsidRPr="00E66A20">
        <w:rPr>
          <w:rFonts w:ascii="Times" w:hAnsi="Times"/>
        </w:rPr>
        <w:t>ZooBank</w:t>
      </w:r>
      <w:proofErr w:type="spellEnd"/>
      <w:r w:rsidRPr="00E66A20">
        <w:rPr>
          <w:rFonts w:ascii="Times" w:hAnsi="Times"/>
        </w:rPr>
        <w:t xml:space="preserve">, etc.) can also be added to the Wikidata item. Wikidata items are being decorated with an increasing number of diverse identifiers, hence Wikidata is increasingly playing a role as an “identity broker” enabling cross-links between identifiers from different </w:t>
      </w:r>
      <w:r w:rsidRPr="00B05676">
        <w:rPr>
          <w:rFonts w:ascii="Times" w:hAnsi="Times"/>
        </w:rPr>
        <w:t>databases</w:t>
      </w:r>
      <w:r w:rsidR="000C6B55" w:rsidRPr="00B05676">
        <w:rPr>
          <w:rFonts w:ascii="Times" w:hAnsi="Times"/>
        </w:rPr>
        <w:t xml:space="preserve"> </w:t>
      </w:r>
      <w:r w:rsidR="000C6B55" w:rsidRPr="00B05676">
        <w:rPr>
          <w:rFonts w:ascii="Times" w:hAnsi="Times"/>
        </w:rPr>
        <w:fldChar w:fldCharType="begin"/>
      </w:r>
      <w:r w:rsidR="001433CD" w:rsidRPr="00B05676">
        <w:rPr>
          <w:rFonts w:ascii="Times" w:hAnsi="Times"/>
        </w:rPr>
        <w:instrText xml:space="preserve"> ADDIN ZOTERO_ITEM CSL_CITATION {"citationID":"a21q4jpj240","properties":{"formattedCitation":"(Veen, 2019)","plainCitation":"(Veen, 2019)","noteIndex":0},"citationItems":[{"id":16221,"uris":["http://zotero.org/users/4491854/items/HEBJ7I4Z"],"itemData":{"id":16221,"type":"article-journal","abstract":"Library catalogues may be connected to the linked data cloud through various types of thesauri. For name authority thesauri in particular I would like to suggest a fundamental break with the current distributed linked data paradigm: to make a transition from a multitude of different identifiers to using a single, universal identifier for all relevant named entities, in the form of the Wikidata identifier. Wikidata (https://wikidata.org) seems to be evolving into a major authority hub that is lowering barriers to access the web of data for everyone. Using the Wikidata identifier of notable entities as a common identifier for connecting resources has significant benefits compared to traversing the ever-growing linked data cloud. When the use of Wikidata reaches a critical mass, for some institutions, Wikidata could even serve as an authority control mechanism.","container-title":"Information Technology and Libraries","DOI":"10.6017/ital.v38i2.10886","ISSN":"2163-5226","issue":"2","language":"en","note":"number: 2","page":"72-81","source":"ejournals.bc.edu","title":"Wikidata:From “an” Identifier to “the” Identifier","title-short":"Wikidata","volume":"38","author":[{"family":"Veen","given":"Theo","dropping-particle":"van"}],"issued":{"date-parts":[["2019",6,17]]}}}],"schema":"https://github.com/citation-style-language/schema/raw/master/csl-citation.json"} </w:instrText>
      </w:r>
      <w:r w:rsidR="000C6B55" w:rsidRPr="00B05676">
        <w:rPr>
          <w:rFonts w:ascii="Times" w:hAnsi="Times"/>
        </w:rPr>
        <w:fldChar w:fldCharType="separate"/>
      </w:r>
      <w:r w:rsidR="001433CD" w:rsidRPr="00B05676">
        <w:rPr>
          <w:rFonts w:ascii="Times" w:hAnsi="Times"/>
        </w:rPr>
        <w:t>(Veen, 2019)</w:t>
      </w:r>
      <w:r w:rsidR="000C6B55" w:rsidRPr="00B05676">
        <w:rPr>
          <w:rFonts w:ascii="Times" w:hAnsi="Times"/>
        </w:rPr>
        <w:fldChar w:fldCharType="end"/>
      </w:r>
      <w:r w:rsidRPr="00B05676">
        <w:rPr>
          <w:rFonts w:ascii="Times" w:hAnsi="Times"/>
        </w:rPr>
        <w:t>.</w:t>
      </w:r>
    </w:p>
    <w:p w14:paraId="00000032" w14:textId="77777777" w:rsidR="00BF5FD8" w:rsidRPr="00E66A20" w:rsidRDefault="00BF5FD8" w:rsidP="00CA52E3">
      <w:pPr>
        <w:spacing w:line="360" w:lineRule="auto"/>
        <w:rPr>
          <w:rFonts w:ascii="Times" w:hAnsi="Times"/>
        </w:rPr>
      </w:pPr>
    </w:p>
    <w:p w14:paraId="00000034" w14:textId="67F91AAB" w:rsidR="00BF5FD8" w:rsidRPr="00E66A20" w:rsidRDefault="001C1C9C" w:rsidP="00CA52E3">
      <w:pPr>
        <w:pStyle w:val="Heading3"/>
        <w:spacing w:line="360" w:lineRule="auto"/>
      </w:pPr>
      <w:bookmarkStart w:id="10" w:name="_8xle9j34l2ft" w:colFirst="0" w:colLast="0"/>
      <w:bookmarkEnd w:id="10"/>
      <w:r w:rsidRPr="00E66A20">
        <w:t>Links between publications</w:t>
      </w:r>
    </w:p>
    <w:p w14:paraId="00000035" w14:textId="1FD0682F" w:rsidR="00BF5FD8" w:rsidRPr="001433CD" w:rsidRDefault="001C1C9C" w:rsidP="00CA52E3">
      <w:pPr>
        <w:spacing w:line="360" w:lineRule="auto"/>
        <w:rPr>
          <w:rFonts w:ascii="Times" w:hAnsi="Times"/>
        </w:rPr>
      </w:pPr>
      <w:r w:rsidRPr="00E66A20">
        <w:rPr>
          <w:rFonts w:ascii="Times" w:hAnsi="Times"/>
        </w:rPr>
        <w:t xml:space="preserve">Publications rarely exist in isolation from </w:t>
      </w:r>
      <w:proofErr w:type="gramStart"/>
      <w:r w:rsidRPr="00E66A20">
        <w:rPr>
          <w:rFonts w:ascii="Times" w:hAnsi="Times"/>
        </w:rPr>
        <w:t>each other,</w:t>
      </w:r>
      <w:proofErr w:type="gramEnd"/>
      <w:r w:rsidRPr="00E66A20">
        <w:rPr>
          <w:rFonts w:ascii="Times" w:hAnsi="Times"/>
        </w:rPr>
        <w:t xml:space="preserve"> hence we can connect them using a range of properties. The most obvious relationship is citation, where one publication cites another. Adding this information helps flesh out the citation graph, enables us to track the </w:t>
      </w:r>
      <w:r w:rsidRPr="001433CD">
        <w:rPr>
          <w:rFonts w:ascii="Times" w:hAnsi="Times"/>
        </w:rPr>
        <w:t>provenance of an idea, and also discover potentially related publications through co-citation</w:t>
      </w:r>
      <w:r w:rsidR="009D0BF5" w:rsidRPr="001433CD">
        <w:rPr>
          <w:rFonts w:ascii="Times" w:hAnsi="Times"/>
        </w:rPr>
        <w:t xml:space="preserve"> </w:t>
      </w:r>
      <w:r w:rsidR="009D0BF5" w:rsidRPr="001433CD">
        <w:rPr>
          <w:rFonts w:ascii="Times" w:hAnsi="Times"/>
        </w:rPr>
        <w:fldChar w:fldCharType="begin"/>
      </w:r>
      <w:r w:rsidR="001433CD" w:rsidRPr="001433CD">
        <w:rPr>
          <w:rFonts w:ascii="Times" w:hAnsi="Times"/>
        </w:rPr>
        <w:instrText xml:space="preserve"> ADDIN ZOTERO_ITEM CSL_CITATION {"citationID":"auaokf4qcr","properties":{"formattedCitation":"(Marshakova-Shaikevich, 1973; Small, 1973)","plainCitation":"(Marshakova-Shaikevich, 1973; Small, 1973)","noteIndex":0},"citationItems":[{"id":16542,"uris":["http://zotero.org/users/4491854/items/KMVIUQ6B"],"itemData":{"id":16542,"type":"article-journal","container-title":"Scientific and Technical Information Serial of VINITI","issue":"2","page":"3-8","title":"System of Document Connections Based on References","volume":"6","author":[{"family":"Marshakova-Shaikevich","given":"Irena"}],"issued":{"date-parts":[["1973"]]}}},{"id":16540,"uris":["http://zotero.org/users/4491854/items/DUGIBSMC"],"itemData":{"id":16540,"type":"article-journal","abstract":"A new form of document coupling called co-citation is defined as the frequency with which two documents are cited together. The co-citation frequency of two scientific papers can be determined by comparing lists of citing documents in the Science Citation Index and counting identical entries. Networks of co-cited papers can be generated for specific scientific specialties, and an example is drawn from the literature of particle physics. Co-citation patterns are found to differ significantly from bibliographic coupling patterns, but to agree generally with patterns of direct citation. Clusters of co-cited papers provide a new way to study the specialty structure of science. They may provide a new approach to indexing and to the creation of SDI profiles.","container-title":"Journal of the American Society for Information Science","DOI":"https://doi.org/10.1002/asi.4630240406","ISSN":"1097-4571","issue":"4","language":"en","note":"_eprint: https://asistdl.onlinelibrary.wiley.com/doi/pdf/10.1002/asi.4630240406","page":"265-269","source":"Wiley Online Library","title":"Co-citation in the scientific literature: A new measure of the relationship between two documents","title-short":"Co-citation in the scientific literature","volume":"24","author":[{"family":"Small","given":"Henry"}],"issued":{"date-parts":[["1973"]]}}}],"schema":"https://github.com/citation-style-language/schema/raw/master/csl-citation.json"} </w:instrText>
      </w:r>
      <w:r w:rsidR="009D0BF5" w:rsidRPr="001433CD">
        <w:rPr>
          <w:rFonts w:ascii="Times" w:hAnsi="Times"/>
        </w:rPr>
        <w:fldChar w:fldCharType="separate"/>
      </w:r>
      <w:r w:rsidR="001433CD" w:rsidRPr="001433CD">
        <w:rPr>
          <w:rFonts w:ascii="Times" w:hAnsi="Times"/>
        </w:rPr>
        <w:t>(Marshakova-Shaikevich, 1973; Small, 1973)</w:t>
      </w:r>
      <w:r w:rsidR="009D0BF5" w:rsidRPr="001433CD">
        <w:rPr>
          <w:rFonts w:ascii="Times" w:hAnsi="Times"/>
        </w:rPr>
        <w:fldChar w:fldCharType="end"/>
      </w:r>
      <w:r w:rsidRPr="001433CD">
        <w:rPr>
          <w:rFonts w:ascii="Times" w:hAnsi="Times"/>
        </w:rPr>
        <w:t>.</w:t>
      </w:r>
    </w:p>
    <w:p w14:paraId="00000036" w14:textId="77777777" w:rsidR="00BF5FD8" w:rsidRPr="00E66A20" w:rsidRDefault="00BF5FD8" w:rsidP="00CA52E3">
      <w:pPr>
        <w:spacing w:line="360" w:lineRule="auto"/>
        <w:rPr>
          <w:rFonts w:ascii="Times" w:hAnsi="Times"/>
        </w:rPr>
      </w:pPr>
    </w:p>
    <w:p w14:paraId="00000037" w14:textId="2AA981DD" w:rsidR="00BF5FD8" w:rsidRPr="00E66A20" w:rsidRDefault="001C1C9C" w:rsidP="00CA52E3">
      <w:pPr>
        <w:spacing w:line="360" w:lineRule="auto"/>
        <w:rPr>
          <w:rFonts w:ascii="Times" w:hAnsi="Times"/>
        </w:rPr>
      </w:pPr>
      <w:r w:rsidRPr="00E66A20">
        <w:rPr>
          <w:rFonts w:ascii="Times" w:hAnsi="Times"/>
        </w:rPr>
        <w:t xml:space="preserve">Other relationships supported by Wikidata include errata where one publication corrects errors or mistakes in a previous publication, and translations, where a publication may exist in more than one language. For example, the paper </w:t>
      </w:r>
      <w:proofErr w:type="spellStart"/>
      <w:r w:rsidRPr="00E66A20">
        <w:rPr>
          <w:rFonts w:ascii="Times" w:hAnsi="Times"/>
        </w:rPr>
        <w:t>Korotyaev</w:t>
      </w:r>
      <w:proofErr w:type="spellEnd"/>
      <w:r w:rsidRPr="00E66A20">
        <w:rPr>
          <w:rFonts w:ascii="Times" w:hAnsi="Times"/>
        </w:rPr>
        <w:t xml:space="preserve"> </w:t>
      </w:r>
      <w:r w:rsidR="009D0BF5">
        <w:rPr>
          <w:rFonts w:ascii="Times" w:hAnsi="Times"/>
        </w:rPr>
        <w:fldChar w:fldCharType="begin"/>
      </w:r>
      <w:r w:rsidR="001433CD">
        <w:rPr>
          <w:rFonts w:ascii="Times" w:hAnsi="Times"/>
        </w:rPr>
        <w:instrText xml:space="preserve"> ADDIN ZOTERO_ITEM CSL_CITATION {"citationID":"a27ca1k8n3m","properties":{"formattedCitation":"(2018)","plainCitation":"(2018)","noteIndex":0},"citationItems":[{"id":16491,"uris":["http://zotero.org/users/4491854/items/FUNYV2F9"],"itemData":{"id":16491,"type":"article-journal","abstract":"Two new species of the weevil genus Mecysmoderes Schoenherr, 1837 are described from Vietnam. Mecysmoderes (Enzoellus) vladimirisp. n. differs from the type species of Enzoellus and its allies from Thailand and Laos in the larger size, deeper meshes on the pronotum, broader legs and a velvety black sutural spot on the elytra. Mecysmoderes (Xenysmoderes) sergiisp. n. in the shape, coloration, and vestiture of the body is similar to M. consularis Pascoe, but clearly differs in the larger size, strongly and unevenly convex pronotal disc, swollen in the middle part elytra, and a dark scutellar spot.","container-title":"Entomological Review","DOI":"10.1134/S0013873818070114","ISSN":"1555-6689","issue":"7","journalAbbreviation":"Entmol. Rev.","language":"en","page":"899-906","source":"Springer Link","title":"Two New Species of the Weevil Genus Mecysmoderes Schoenherr, 1837 (Coleoptera, Curculionidae: Ceutorhynchinae) from Vietnam","title-short":"Two New Species of the Weevil Genus Mecysmoderes Schoenherr, 1837 (Coleoptera, Curculionidae","volume":"98","author":[{"family":"Korotyaev","given":"B. A."}],"issued":{"date-parts":[["2018",10,1]]}},"suppress-author":true}],"schema":"https://github.com/citation-style-language/schema/raw/master/csl-citation.json"} </w:instrText>
      </w:r>
      <w:r w:rsidR="009D0BF5">
        <w:rPr>
          <w:rFonts w:ascii="Times" w:hAnsi="Times"/>
        </w:rPr>
        <w:fldChar w:fldCharType="separate"/>
      </w:r>
      <w:r w:rsidR="001433CD" w:rsidRPr="001433CD">
        <w:rPr>
          <w:rFonts w:ascii="Times" w:hAnsi="Times" w:cs="Times New Roman"/>
        </w:rPr>
        <w:t>(2018)</w:t>
      </w:r>
      <w:r w:rsidR="009D0BF5">
        <w:rPr>
          <w:rFonts w:ascii="Times" w:hAnsi="Times"/>
        </w:rPr>
        <w:fldChar w:fldCharType="end"/>
      </w:r>
      <w:r w:rsidR="009D0BF5">
        <w:t xml:space="preserve"> </w:t>
      </w:r>
      <w:r w:rsidRPr="00E66A20">
        <w:rPr>
          <w:rFonts w:ascii="Times" w:hAnsi="Times"/>
        </w:rPr>
        <w:t xml:space="preserve">is an English translation of </w:t>
      </w:r>
      <w:proofErr w:type="spellStart"/>
      <w:r w:rsidRPr="00E66A20">
        <w:rPr>
          <w:rFonts w:ascii="Times" w:hAnsi="Times"/>
        </w:rPr>
        <w:t>Коротяев</w:t>
      </w:r>
      <w:proofErr w:type="spellEnd"/>
      <w:r w:rsidRPr="00E66A20">
        <w:rPr>
          <w:rFonts w:ascii="Times" w:hAnsi="Times"/>
        </w:rPr>
        <w:t xml:space="preserve"> </w:t>
      </w:r>
      <w:r w:rsidR="009D0BF5">
        <w:rPr>
          <w:rFonts w:ascii="Times" w:hAnsi="Times"/>
        </w:rPr>
        <w:fldChar w:fldCharType="begin"/>
      </w:r>
      <w:r w:rsidR="001433CD">
        <w:rPr>
          <w:rFonts w:ascii="Times" w:hAnsi="Times"/>
        </w:rPr>
        <w:instrText xml:space="preserve"> ADDIN ZOTERO_ITEM CSL_CITATION {"citationID":"a11kofh42vm","properties":{"formattedCitation":"(2018)","plainCitation":"(2018)","noteIndex":0},"citationItems":[{"id":16492,"uris":["http://zotero.org/users/4491854/items/WL99VDCW"],"itemData":{"id":16492,"type":"article-journal","abstract":"Описаны два новых вида долгоносиков рода Mecysmoderes Schoenherr, 1837 из Вьетнама. Mecysmoderes ( Enzoellus ) vladimiri sp. n. хорошо отличается от типового вида подрода Enzoellus и близких к нему видов из Таиланда и Лаоса крупными размерами, более глубокими ячейками на переднеспинке, более широкими ногами и бархатисто-черным пришовным пятном надкрылий. Mecysmoderes ( Xenysmoderes ) sergii sp. n. по форме, окраске и опушению тела сходен с M. consularis Pascoe, но хорошо отличается более крупными размерами, сильно и неравномерно выпуклым диском переднеспинки, вздутыми в средней части надкрыльями и темнымприщитковым пятном.","container-title":"Энтомологическое Обозрение","DOI":"10.1134/S0367144518030115","ISSN":"0367-1445","issue":"3","language":"ru","source":"eLibrary.ru","title":"Два новых вида долгоносиков рода &lt;i&gt;mecysmoderes &lt;/i&gt;schoenherr, 1837 (coleoptera, curculionidae: ceutorhynchinae) из Вьетнама","title-short":"Два новых вида долгоносиков рода &lt;i&gt;mecysmoderes &lt;/i&gt;schoenherr, 1837 (coleoptera, curculionidae","URL":"https://www.elibrary.ru/item.asp?id=35575731","volume":"97","author":[{"family":"Коротяев","given":"Б. А."}],"accessed":{"date-parts":[["2021",4,27]]},"issued":{"date-parts":[["2018"]]}},"suppress-author":true}],"schema":"https://github.com/citation-style-language/schema/raw/master/csl-citation.json"} </w:instrText>
      </w:r>
      <w:r w:rsidR="009D0BF5">
        <w:rPr>
          <w:rFonts w:ascii="Times" w:hAnsi="Times"/>
        </w:rPr>
        <w:fldChar w:fldCharType="separate"/>
      </w:r>
      <w:r w:rsidR="001433CD" w:rsidRPr="001433CD">
        <w:rPr>
          <w:rFonts w:ascii="Times" w:hAnsi="Times" w:cs="Times New Roman"/>
        </w:rPr>
        <w:t>(2018)</w:t>
      </w:r>
      <w:r w:rsidR="009D0BF5">
        <w:rPr>
          <w:rFonts w:ascii="Times" w:hAnsi="Times"/>
        </w:rPr>
        <w:fldChar w:fldCharType="end"/>
      </w:r>
      <w:r w:rsidR="009D0BF5">
        <w:t xml:space="preserve">, </w:t>
      </w:r>
      <w:r w:rsidRPr="00E66A20">
        <w:rPr>
          <w:rFonts w:ascii="Times" w:hAnsi="Times"/>
        </w:rPr>
        <w:t>the corresponding items in Wikidata can be connected by properties reflecting that relationship.</w:t>
      </w:r>
    </w:p>
    <w:p w14:paraId="00000039" w14:textId="0BF83B18" w:rsidR="00BF5FD8" w:rsidRPr="00E66A20" w:rsidRDefault="001C1C9C" w:rsidP="00CA52E3">
      <w:pPr>
        <w:pStyle w:val="Heading3"/>
        <w:spacing w:line="360" w:lineRule="auto"/>
      </w:pPr>
      <w:bookmarkStart w:id="11" w:name="_smfww7i8d3nq" w:colFirst="0" w:colLast="0"/>
      <w:bookmarkEnd w:id="11"/>
      <w:r w:rsidRPr="00E66A20">
        <w:lastRenderedPageBreak/>
        <w:t>Links to facts</w:t>
      </w:r>
    </w:p>
    <w:p w14:paraId="0000003A" w14:textId="77777777" w:rsidR="00BF5FD8" w:rsidRPr="00E66A20" w:rsidRDefault="001C1C9C" w:rsidP="00CA52E3">
      <w:pPr>
        <w:spacing w:line="360" w:lineRule="auto"/>
        <w:rPr>
          <w:rFonts w:ascii="Times" w:hAnsi="Times"/>
        </w:rPr>
      </w:pPr>
      <w:r w:rsidRPr="00E66A20">
        <w:rPr>
          <w:rFonts w:ascii="Times" w:hAnsi="Times"/>
        </w:rPr>
        <w:t>A key motivation for including publications in Wikidata is to provide trustworthy sources of references for statements made in Wikidata. For example, statements about the birth and death dates for a person, the exact date of publication of a work, the date at which a journal changed its name, or the publication of a taxonomic name can all be supported by adding references to the relevant source.</w:t>
      </w:r>
    </w:p>
    <w:p w14:paraId="0000003B" w14:textId="77777777" w:rsidR="00BF5FD8" w:rsidRPr="00E66A20" w:rsidRDefault="00BF5FD8" w:rsidP="00CA52E3">
      <w:pPr>
        <w:spacing w:line="360" w:lineRule="auto"/>
        <w:rPr>
          <w:rFonts w:ascii="Times" w:hAnsi="Times"/>
        </w:rPr>
      </w:pPr>
    </w:p>
    <w:p w14:paraId="0000003C" w14:textId="59C15F10" w:rsidR="00BF5FD8" w:rsidRPr="00E66A20" w:rsidRDefault="001C1C9C" w:rsidP="00CA52E3">
      <w:pPr>
        <w:spacing w:line="360" w:lineRule="auto"/>
        <w:rPr>
          <w:rFonts w:ascii="Times" w:hAnsi="Times"/>
        </w:rPr>
      </w:pPr>
      <w:r w:rsidRPr="00E66A20">
        <w:rPr>
          <w:rFonts w:ascii="Times" w:hAnsi="Times"/>
        </w:rPr>
        <w:t xml:space="preserve">As an example, the taxonomic name </w:t>
      </w:r>
      <w:r w:rsidRPr="00B40DB9">
        <w:rPr>
          <w:rFonts w:ascii="Times" w:hAnsi="Times"/>
          <w:i/>
          <w:iCs/>
        </w:rPr>
        <w:t xml:space="preserve">Euphorbia </w:t>
      </w:r>
      <w:proofErr w:type="spellStart"/>
      <w:r w:rsidRPr="00B40DB9">
        <w:rPr>
          <w:rFonts w:ascii="Times" w:hAnsi="Times"/>
          <w:i/>
          <w:iCs/>
        </w:rPr>
        <w:t>bicompacta</w:t>
      </w:r>
      <w:proofErr w:type="spellEnd"/>
      <w:r w:rsidRPr="00E66A20">
        <w:rPr>
          <w:rFonts w:ascii="Times" w:hAnsi="Times"/>
        </w:rPr>
        <w:t xml:space="preserve"> </w:t>
      </w:r>
      <w:proofErr w:type="spellStart"/>
      <w:r w:rsidRPr="00E66A20">
        <w:rPr>
          <w:rFonts w:ascii="Times" w:hAnsi="Times"/>
        </w:rPr>
        <w:t>Bruyns</w:t>
      </w:r>
      <w:proofErr w:type="spellEnd"/>
      <w:r w:rsidRPr="00E66A20">
        <w:rPr>
          <w:rFonts w:ascii="Times" w:hAnsi="Times"/>
        </w:rPr>
        <w:t xml:space="preserve"> was published in </w:t>
      </w:r>
      <w:proofErr w:type="spellStart"/>
      <w:r w:rsidRPr="00E66A20">
        <w:rPr>
          <w:rFonts w:ascii="Times" w:hAnsi="Times"/>
        </w:rPr>
        <w:t>Bruyns</w:t>
      </w:r>
      <w:proofErr w:type="spellEnd"/>
      <w:r w:rsidRPr="00E66A20">
        <w:rPr>
          <w:rFonts w:ascii="Times" w:hAnsi="Times"/>
        </w:rPr>
        <w:t xml:space="preserve"> et al. </w:t>
      </w:r>
      <w:r w:rsidR="009D0BF5">
        <w:rPr>
          <w:rFonts w:ascii="Times" w:hAnsi="Times"/>
        </w:rPr>
        <w:fldChar w:fldCharType="begin"/>
      </w:r>
      <w:r w:rsidR="001433CD">
        <w:rPr>
          <w:rFonts w:ascii="Times" w:hAnsi="Times"/>
        </w:rPr>
        <w:instrText xml:space="preserve"> ADDIN ZOTERO_ITEM CSL_CITATION {"citationID":"atipr5nu02","properties":{"formattedCitation":"(2006)","plainCitation":"(2006)","noteIndex":0},"citationItems":[{"id":16465,"uris":["http://zotero.org/users/4491854/items/G6HX2WVZ"],"itemData":{"id":16465,"type":"article-journal","abstract":"We use data from the internal transcribed spacer (ITS) region of the nuclear rDNA cistron and the chloroplast psbA–trnH intergenic spacer to reconstruct the phylogenetic relationships among southern African species of Euphorbia. The results indicate that major re–organization is necessary of the groupings within Euphorbia that have been recognised in the past, since most of them turn out to be polyphyletic. Furthermore, in its present circumscription, Euphorbia itself is not monophyletic, nor do the southern African species form a monophyletic group. Both datasets show that the southern African species fall into four major groups, which we recognise as subgenera: Chamaesyce Raf., Esula Pers., Euphorbia and Rhizanthium (Boiss.) Wheeler. To accommodate the southern African species, subg. Chamaesyce is divided into sect. Chamaesyce, sect. Frondosae Bruyns, sect. nov., sect. Articulofruticosae Bruyns, sect. nov. and sect. Espinosae Pax &amp; Hoffm. Subgenus Euphorbia is divided into sect. Euphorbia, sect. Monadenium (Pax) Bruyns, sect. Goniostema H. Baill. ex Boiss. and sect. Tirucalli Boiss. To re–establish the monophyly of Euphorbia, the genera Endadenium L. C. Leach, Monadenium Pax and Synadenium Boiss. are reduced to synonymy under Euphorbia subg. Euphorbia sect. Monadenium and the species are all transferred to Euphorbia. Consequently the subtribe Euphorbiinae now consists of the single, very large, very widely distributed and very diverse genus Euphorbia. Three of the subgenera (Chamaesyce, Esula, Euphorbia) are nearly cosmopolitan, showing the great age and wide extent of the radiation that has occurred within Euphorbia. The remaining subg. Rhizanthium is mainly African.","container-title":"TAXON","DOI":"https://doi.org/10.2307/25065587","ISSN":"1996-8175","issue":"2","language":"en","note":"_eprint: https://onlinelibrary.wiley.com/doi/pdf/10.2307/25065587","page":"397-420","source":"Wiley Online Library","title":"A new subgeneric classification for Euphorbia (Euphorbiaceae) in southern Africa based on ITS and psbA-trnH sequence data","volume":"55","author":[{"family":"Bruyns","given":"Peter V."},{"family":"Mapaya","given":"Ruvimbo J."},{"family":"Hedderson","given":"Terrence J."}],"issued":{"date-parts":[["2006"]]}},"suppress-author":true}],"schema":"https://github.com/citation-style-language/schema/raw/master/csl-citation.json"} </w:instrText>
      </w:r>
      <w:r w:rsidR="009D0BF5">
        <w:rPr>
          <w:rFonts w:ascii="Times" w:hAnsi="Times"/>
        </w:rPr>
        <w:fldChar w:fldCharType="separate"/>
      </w:r>
      <w:r w:rsidR="001433CD" w:rsidRPr="001433CD">
        <w:rPr>
          <w:rFonts w:ascii="Times" w:hAnsi="Times" w:cs="Times New Roman"/>
        </w:rPr>
        <w:t>(2006)</w:t>
      </w:r>
      <w:r w:rsidR="009D0BF5">
        <w:rPr>
          <w:rFonts w:ascii="Times" w:hAnsi="Times"/>
        </w:rPr>
        <w:fldChar w:fldCharType="end"/>
      </w:r>
      <w:r w:rsidR="009D0BF5">
        <w:rPr>
          <w:rFonts w:ascii="Times" w:hAnsi="Times"/>
        </w:rPr>
        <w:t xml:space="preserve"> </w:t>
      </w:r>
      <w:r w:rsidRPr="00E66A20">
        <w:rPr>
          <w:rFonts w:ascii="Times" w:hAnsi="Times"/>
        </w:rPr>
        <w:t xml:space="preserve">as a replacement for the name </w:t>
      </w:r>
      <w:proofErr w:type="spellStart"/>
      <w:r w:rsidRPr="00B40DB9">
        <w:rPr>
          <w:rFonts w:ascii="Times" w:hAnsi="Times"/>
          <w:i/>
          <w:iCs/>
        </w:rPr>
        <w:t>Synadenium</w:t>
      </w:r>
      <w:proofErr w:type="spellEnd"/>
      <w:r w:rsidRPr="00B40DB9">
        <w:rPr>
          <w:rFonts w:ascii="Times" w:hAnsi="Times"/>
          <w:i/>
          <w:iCs/>
        </w:rPr>
        <w:t xml:space="preserve"> compactum</w:t>
      </w:r>
      <w:r w:rsidRPr="00E66A20">
        <w:rPr>
          <w:rFonts w:ascii="Times" w:hAnsi="Times"/>
        </w:rPr>
        <w:t xml:space="preserve"> N.E.Br. This publication (Q28960244) is the one discussed above in Fig. 1. The Wikidata item for </w:t>
      </w:r>
      <w:r w:rsidRPr="00B40DB9">
        <w:rPr>
          <w:rFonts w:ascii="Times" w:hAnsi="Times"/>
          <w:i/>
          <w:iCs/>
        </w:rPr>
        <w:t>Euphorbia</w:t>
      </w:r>
      <w:r w:rsidRPr="00E66A20">
        <w:rPr>
          <w:rFonts w:ascii="Times" w:hAnsi="Times"/>
        </w:rPr>
        <w:t xml:space="preserve"> </w:t>
      </w:r>
      <w:proofErr w:type="spellStart"/>
      <w:r w:rsidRPr="00B40DB9">
        <w:rPr>
          <w:rFonts w:ascii="Times" w:hAnsi="Times"/>
          <w:i/>
          <w:iCs/>
        </w:rPr>
        <w:t>bicompacta</w:t>
      </w:r>
      <w:proofErr w:type="spellEnd"/>
      <w:r w:rsidRPr="00E66A20">
        <w:rPr>
          <w:rFonts w:ascii="Times" w:hAnsi="Times"/>
        </w:rPr>
        <w:t xml:space="preserve"> (Q5851419) has a property “taxon name” (P225) with the value “Euphorbia </w:t>
      </w:r>
      <w:proofErr w:type="spellStart"/>
      <w:r w:rsidRPr="00E66A20">
        <w:rPr>
          <w:rFonts w:ascii="Times" w:hAnsi="Times"/>
        </w:rPr>
        <w:t>bicompacta</w:t>
      </w:r>
      <w:proofErr w:type="spellEnd"/>
      <w:r w:rsidRPr="00E66A20">
        <w:rPr>
          <w:rFonts w:ascii="Times" w:hAnsi="Times"/>
        </w:rPr>
        <w:t>” and Wikidata item Q28960244 as a reference for that value (see Fig 2).</w:t>
      </w:r>
    </w:p>
    <w:p w14:paraId="0000003D" w14:textId="77777777" w:rsidR="00BF5FD8" w:rsidRPr="00E66A20" w:rsidRDefault="00BF5FD8" w:rsidP="00CA52E3">
      <w:pPr>
        <w:spacing w:line="360" w:lineRule="auto"/>
        <w:rPr>
          <w:rFonts w:ascii="Times" w:hAnsi="Times"/>
        </w:rPr>
      </w:pPr>
    </w:p>
    <w:p w14:paraId="0000003E" w14:textId="77777777" w:rsidR="00BF5FD8" w:rsidRPr="00E66A20" w:rsidRDefault="001C1C9C" w:rsidP="00CA52E3">
      <w:pPr>
        <w:spacing w:line="360" w:lineRule="auto"/>
        <w:rPr>
          <w:rFonts w:ascii="Times" w:hAnsi="Times"/>
        </w:rPr>
      </w:pPr>
      <w:r w:rsidRPr="00E66A20">
        <w:rPr>
          <w:rFonts w:ascii="Times" w:hAnsi="Times"/>
        </w:rPr>
        <w:t>[Fig. 2 here]</w:t>
      </w:r>
    </w:p>
    <w:p w14:paraId="0000003F" w14:textId="77777777" w:rsidR="00BF5FD8" w:rsidRPr="00E66A20" w:rsidRDefault="00BF5FD8" w:rsidP="00CA52E3">
      <w:pPr>
        <w:pStyle w:val="Heading3"/>
        <w:spacing w:line="360" w:lineRule="auto"/>
        <w:rPr>
          <w:rFonts w:ascii="Times" w:hAnsi="Times"/>
          <w:sz w:val="24"/>
        </w:rPr>
      </w:pPr>
      <w:bookmarkStart w:id="12" w:name="_5vaaec1sfuh7" w:colFirst="0" w:colLast="0"/>
      <w:bookmarkEnd w:id="12"/>
    </w:p>
    <w:p w14:paraId="00000041" w14:textId="1314BC50" w:rsidR="00BF5FD8" w:rsidRPr="00E66A20" w:rsidRDefault="001C1C9C" w:rsidP="00CA52E3">
      <w:pPr>
        <w:pStyle w:val="Heading3"/>
        <w:spacing w:line="360" w:lineRule="auto"/>
      </w:pPr>
      <w:bookmarkStart w:id="13" w:name="_l3scjyfcosu" w:colFirst="0" w:colLast="0"/>
      <w:bookmarkEnd w:id="13"/>
      <w:r w:rsidRPr="00E66A20">
        <w:t>Populating Wikidata</w:t>
      </w:r>
    </w:p>
    <w:p w14:paraId="00000042" w14:textId="5856945D" w:rsidR="00BF5FD8" w:rsidRPr="00E66A20" w:rsidRDefault="001C1C9C" w:rsidP="00CA52E3">
      <w:pPr>
        <w:spacing w:line="360" w:lineRule="auto"/>
        <w:rPr>
          <w:rFonts w:ascii="Times" w:hAnsi="Times"/>
        </w:rPr>
      </w:pPr>
      <w:r w:rsidRPr="00E66A20">
        <w:rPr>
          <w:rFonts w:ascii="Times" w:hAnsi="Times"/>
        </w:rPr>
        <w:t>Creating a bibliography of life would only be conceivable if much of the work of populating it could be automated, and if freely accessible sources of data were available. Bibliographic metadata from CrossRef and PubMed are constantly being added by automated tools (“bots”). This means that many publications that have a CrossRef Digital Object Identifier (DOI</w:t>
      </w:r>
      <w:r w:rsidR="00D60019" w:rsidRPr="00E66A20">
        <w:rPr>
          <w:rFonts w:ascii="Times" w:hAnsi="Times"/>
        </w:rPr>
        <w:t>) or</w:t>
      </w:r>
      <w:r w:rsidRPr="00E66A20">
        <w:rPr>
          <w:rFonts w:ascii="Times" w:hAnsi="Times"/>
        </w:rPr>
        <w:t xml:space="preserve"> have an entry in PubMed are likely to be already in Wikidata. If they aren’t, then it is straightforward to add them. Data from these sources are typically of high quality, although sometimes the data is limited or incorrect, for example, in not including lists of literature cited, or there may be typographic or character encoding errors in the data. An advantage of a community-editable resource is that these can be found and subsequently corrected by the community.</w:t>
      </w:r>
    </w:p>
    <w:p w14:paraId="00000043" w14:textId="77777777" w:rsidR="00BF5FD8" w:rsidRPr="00E66A20" w:rsidRDefault="00BF5FD8" w:rsidP="00CA52E3">
      <w:pPr>
        <w:spacing w:line="360" w:lineRule="auto"/>
        <w:rPr>
          <w:rFonts w:ascii="Times" w:hAnsi="Times"/>
        </w:rPr>
      </w:pPr>
    </w:p>
    <w:p w14:paraId="00000044" w14:textId="277DFDD7" w:rsidR="00BF5FD8" w:rsidRPr="00E66A20" w:rsidRDefault="001C1C9C" w:rsidP="00CA52E3">
      <w:pPr>
        <w:spacing w:line="360" w:lineRule="auto"/>
        <w:rPr>
          <w:rFonts w:ascii="Times" w:hAnsi="Times"/>
        </w:rPr>
      </w:pPr>
      <w:r w:rsidRPr="00E66A20">
        <w:rPr>
          <w:rFonts w:ascii="Times" w:hAnsi="Times"/>
        </w:rPr>
        <w:t xml:space="preserve">While much of the biomedical literature, and an increasing fraction of modern taxonomic literature has CrossRef DOIs, much of the taxonomic corpus either lacks a DOI, or may have a DOI issued by a registration agency other than CrossRef. The DOI foundation has several </w:t>
      </w:r>
      <w:r w:rsidRPr="00E66A20">
        <w:rPr>
          <w:rFonts w:ascii="Times" w:hAnsi="Times"/>
        </w:rPr>
        <w:lastRenderedPageBreak/>
        <w:t xml:space="preserve">members that issue DOIs, and these differ in the support they provide for resolving DOIs to machine readable data. CrossRef DOIs can return extensive metadata about an article in </w:t>
      </w:r>
      <w:proofErr w:type="spellStart"/>
      <w:r w:rsidRPr="00E66A20">
        <w:rPr>
          <w:rFonts w:ascii="Times" w:hAnsi="Times"/>
        </w:rPr>
        <w:t>CiteProc</w:t>
      </w:r>
      <w:proofErr w:type="spellEnd"/>
      <w:r w:rsidRPr="00E66A20">
        <w:rPr>
          <w:rFonts w:ascii="Times" w:hAnsi="Times"/>
        </w:rPr>
        <w:t xml:space="preserve"> JSON, a default standard for bibliographic metadata </w:t>
      </w:r>
      <w:r w:rsidR="009D0BF5">
        <w:rPr>
          <w:rFonts w:ascii="Times" w:hAnsi="Times"/>
        </w:rPr>
        <w:fldChar w:fldCharType="begin"/>
      </w:r>
      <w:r w:rsidR="001433CD">
        <w:rPr>
          <w:rFonts w:ascii="Times" w:hAnsi="Times"/>
        </w:rPr>
        <w:instrText xml:space="preserve"> ADDIN ZOTERO_ITEM CSL_CITATION {"citationID":"aqnvtjpq57","properties":{"formattedCitation":"(Willighagen, 2019; Bennett, 2021)","plainCitation":"(Willighagen, 2019; Bennett, 2021)","noteIndex":0},"citationItems":[{"id":16570,"uris":["http://zotero.org/users/4491854/items/QXYDA7DL"],"itemData":{"id":16570,"type":"article-journal","abstract":"Background Given the vast number of standards and formats for bibliographical data, any program working with bibliographies and citations has to be able to interpret such data. This paper describes the development of Citation.js (https://citation.js.org/), a tool to parse and format according to those standards. The program follows modern guidelines for software in general and JavaScript in specific, such as version control, source code analysis, integration testing and semantic versioning. Results The result is an extensible tool that has already seen adaption in a variety of sources and use cases: as part of a server-side page generator of a publishing platform, as part of a local extensible document generator, and as part of an in-browser converter of extracted references. Use cases range from transforming a list of DOIs or Wikidata identifiers into a BibTeX file on the command line, to displaying RIS references on a webpage with added Altmetric badges to generating ”How to cite this” sections on a blog. The accuracy of conversions is currently 27% for properties and 60% for types on average and a typical initialization takes 120 ms in browsers and 1 s with Node.js on the command line. Conclusions Citation.js is a library supporting various formats of bibliographic information in a broad selection of use cases and environments. Given the support for plugins, more formats can be added with relative ease.","container-title":"PeerJ Computer Science","DOI":"10.7717/peerj-cs.214","ISSN":"2376-5992","journalAbbreviation":"PeerJ Comput. Sci.","language":"en","note":"publisher: PeerJ Inc.","page":"e214","source":"peerj.com","title":"Citation.js: a format-independent, modular bibliography tool for the browser and command line","title-short":"Citation.js","volume":"5","author":[{"family":"Willighagen","given":"Lars G."}],"issued":{"date-parts":[["2019",8,12]]}}},{"id":16569,"uris":["http://zotero.org/users/4491854/items/MK2WSCX8"],"itemData":{"id":16569,"type":"book","abstract":"A JavaScript implementation of the Citation Style Language (CSL) https://citeproc-js.readthedocs.io","genre":"JavaScript","note":"original-date: 2016-03-04T13:03:54Z","publisher":"Juris-M Project","source":"GitHub","title":"Juris-M/citeproc-js","URL":"https://github.com/Juris-M/citeproc-js","author":[{"family":"Bennett","given":"Frank"}],"accessed":{"date-parts":[["2021",5,14]]},"issued":{"date-parts":[["2021",5,1]]}}}],"schema":"https://github.com/citation-style-language/schema/raw/master/csl-citation.json"} </w:instrText>
      </w:r>
      <w:r w:rsidR="009D0BF5">
        <w:rPr>
          <w:rFonts w:ascii="Times" w:hAnsi="Times"/>
        </w:rPr>
        <w:fldChar w:fldCharType="separate"/>
      </w:r>
      <w:r w:rsidR="001433CD" w:rsidRPr="001433CD">
        <w:rPr>
          <w:rFonts w:ascii="Times" w:hAnsi="Times" w:cs="Times New Roman"/>
        </w:rPr>
        <w:t>(Willighagen, 2019; Bennett, 2021)</w:t>
      </w:r>
      <w:r w:rsidR="009D0BF5">
        <w:rPr>
          <w:rFonts w:ascii="Times" w:hAnsi="Times"/>
        </w:rPr>
        <w:fldChar w:fldCharType="end"/>
      </w:r>
      <w:r w:rsidR="009D0BF5">
        <w:t>.</w:t>
      </w:r>
      <w:r w:rsidR="001433CD">
        <w:t xml:space="preserve"> </w:t>
      </w:r>
      <w:r w:rsidRPr="00E66A20">
        <w:rPr>
          <w:rFonts w:ascii="Times" w:hAnsi="Times"/>
        </w:rPr>
        <w:t xml:space="preserve">Some DOI agencies support </w:t>
      </w:r>
      <w:proofErr w:type="spellStart"/>
      <w:r w:rsidRPr="00E66A20">
        <w:rPr>
          <w:rFonts w:ascii="Times" w:hAnsi="Times"/>
        </w:rPr>
        <w:t>CiteProc</w:t>
      </w:r>
      <w:proofErr w:type="spellEnd"/>
      <w:r w:rsidRPr="00E66A20">
        <w:rPr>
          <w:rFonts w:ascii="Times" w:hAnsi="Times"/>
        </w:rPr>
        <w:t xml:space="preserve"> (albeit not as fully populated as CrossRef), however agencies such as ITISC - which is issuing DOIs for many Chinese articles </w:t>
      </w:r>
      <w:r w:rsidR="009D0BF5">
        <w:rPr>
          <w:rFonts w:ascii="Times" w:hAnsi="Times"/>
        </w:rPr>
        <w:fldChar w:fldCharType="begin"/>
      </w:r>
      <w:r w:rsidR="001433CD">
        <w:rPr>
          <w:rFonts w:ascii="Times" w:hAnsi="Times"/>
        </w:rPr>
        <w:instrText xml:space="preserve"> ADDIN ZOTERO_ITEM CSL_CITATION {"citationID":"ancr341794","properties":{"formattedCitation":"(Wang et al., 2018)","plainCitation":"(Wang et al., 2018)","noteIndex":0},"citationItems":[{"id":15696,"uris":["http://zotero.org/users/4491854/items/T4EEJVQI"],"itemData":{"id":15696,"type":"article-journal","abstract":"Digital object identifiers (DOIs) are widely used across the world but not very much within China. This paper investigates the current usage of DOIs in China. Using an isometric method, we sampled 238 core Chinese academic journals from the Chinese Science and Technical Journal Citation Reports (2015 version, Core Edition), which includes 2,383 journals in total. According to our investigation, we found that: (1) although 80.25% of journals assign DOIs, 42.41% have only assigned DOIs to articles published after 2010; (2) most journals (89.01%) register DOIs through Institute of Scientific and Technical Information of China; and (3) only 84.82% of journals that register DOIs include them in the articles. This paper looks at the reasons for the limited implementation of DOIs and makes suggestions as to how usage can be expanded in China.","container-title":"Learned Publishing","DOI":"10.1002/leap.1137","ISSN":"1741-4857","issue":"2","language":"en","note":"_eprint: https://onlinelibrary.wiley.com/doi/pdf/10.1002/leap.1137","page":"149-154","source":"Wiley Online Library","title":"Digital object identifier and its use in core Chinese academic journals: A Chinese perspective","title-short":"Digital object identifier and its use in core Chinese academic journals","volume":"31","author":[{"family":"Wang","given":"Weilang"},{"family":"Deng","given":"Lvxiang"},{"family":"You","given":"Bin"},{"family":"Zhang","given":"Ping"},{"family":"Chen","given":"Yifeng"}],"issued":{"date-parts":[["2018"]]}}}],"schema":"https://github.com/citation-style-language/schema/raw/master/csl-citation.json"} </w:instrText>
      </w:r>
      <w:r w:rsidR="009D0BF5">
        <w:rPr>
          <w:rFonts w:ascii="Times" w:hAnsi="Times"/>
        </w:rPr>
        <w:fldChar w:fldCharType="separate"/>
      </w:r>
      <w:r w:rsidR="001433CD" w:rsidRPr="001433CD">
        <w:rPr>
          <w:rFonts w:ascii="Times" w:hAnsi="Times" w:cs="Times New Roman"/>
        </w:rPr>
        <w:t>(Wang et al., 2018)</w:t>
      </w:r>
      <w:r w:rsidR="009D0BF5">
        <w:rPr>
          <w:rFonts w:ascii="Times" w:hAnsi="Times"/>
        </w:rPr>
        <w:fldChar w:fldCharType="end"/>
      </w:r>
      <w:r w:rsidRPr="00E66A20">
        <w:rPr>
          <w:rFonts w:ascii="Times" w:hAnsi="Times"/>
        </w:rPr>
        <w:t xml:space="preserve"> - do not support machine readability at all. Hence not all DOIs are equally easy to work with.</w:t>
      </w:r>
    </w:p>
    <w:p w14:paraId="00000045" w14:textId="77777777" w:rsidR="00BF5FD8" w:rsidRPr="00E66A20" w:rsidRDefault="00BF5FD8" w:rsidP="00CA52E3">
      <w:pPr>
        <w:spacing w:line="360" w:lineRule="auto"/>
        <w:rPr>
          <w:rFonts w:ascii="Times" w:hAnsi="Times"/>
        </w:rPr>
      </w:pPr>
    </w:p>
    <w:p w14:paraId="00000047" w14:textId="76A76F4D" w:rsidR="00BF5FD8" w:rsidRPr="00E66A20" w:rsidRDefault="001C1C9C" w:rsidP="00CA52E3">
      <w:pPr>
        <w:spacing w:line="360" w:lineRule="auto"/>
        <w:rPr>
          <w:rFonts w:ascii="Times" w:hAnsi="Times"/>
        </w:rPr>
      </w:pPr>
      <w:r w:rsidRPr="00E66A20">
        <w:rPr>
          <w:rFonts w:ascii="Times" w:hAnsi="Times"/>
        </w:rPr>
        <w:t xml:space="preserve">There are also publications with persistent identifiers that are not DOIs (such as Handles), publications which lack persistent identifiers but are online, and publications which may not be online at all. There are various strategies we can use to gather bibliographic data for these publications. Below I describe some of these strategies. Source code for some of these approaches is available at </w:t>
      </w:r>
      <w:hyperlink r:id="rId11">
        <w:r w:rsidRPr="00E66A20">
          <w:rPr>
            <w:rFonts w:ascii="Times" w:hAnsi="Times"/>
            <w:color w:val="1155CC"/>
            <w:u w:val="single"/>
          </w:rPr>
          <w:t>https://github.com/rdmpage/wikidata-bibliographic-data</w:t>
        </w:r>
      </w:hyperlink>
      <w:r w:rsidRPr="00E66A20">
        <w:rPr>
          <w:rFonts w:ascii="Times" w:hAnsi="Times"/>
        </w:rPr>
        <w:t xml:space="preserve"> .</w:t>
      </w:r>
    </w:p>
    <w:p w14:paraId="00000048" w14:textId="77777777" w:rsidR="00BF5FD8" w:rsidRPr="00E66A20" w:rsidRDefault="001C1C9C" w:rsidP="00CA52E3">
      <w:pPr>
        <w:pStyle w:val="Heading3"/>
        <w:spacing w:line="360" w:lineRule="auto"/>
      </w:pPr>
      <w:bookmarkStart w:id="14" w:name="_oh162eo6s0py" w:colFirst="0" w:colLast="0"/>
      <w:bookmarkEnd w:id="14"/>
      <w:r w:rsidRPr="00E66A20">
        <w:t>Scrape metadata from the web</w:t>
      </w:r>
    </w:p>
    <w:p w14:paraId="00000049" w14:textId="77777777" w:rsidR="00BF5FD8" w:rsidRPr="00E66A20" w:rsidRDefault="001C1C9C" w:rsidP="00CA52E3">
      <w:pPr>
        <w:spacing w:line="360" w:lineRule="auto"/>
        <w:rPr>
          <w:rFonts w:ascii="Times" w:hAnsi="Times"/>
        </w:rPr>
      </w:pPr>
      <w:r w:rsidRPr="00E66A20">
        <w:rPr>
          <w:rFonts w:ascii="Times" w:hAnsi="Times"/>
        </w:rPr>
        <w:t>Web sites for some journals contain embedded machine-readable metadata about publications in their web pages to enhance discoverability by search engines such as Google Scholar. These tags also enable software tools (e.g., reference managers such as Zotero) to easily extract bibliographic metadata to be stored by users of those tools. Although typically there are journal and publisher-specific idiosyncrasies in how the metadata is marked up, it is relatively straightforward to write software to fetch these web pages and extract the metadata.</w:t>
      </w:r>
    </w:p>
    <w:p w14:paraId="0000004A" w14:textId="77777777" w:rsidR="00BF5FD8" w:rsidRPr="00E66A20" w:rsidRDefault="001C1C9C" w:rsidP="00CA52E3">
      <w:pPr>
        <w:pStyle w:val="Heading3"/>
        <w:spacing w:line="360" w:lineRule="auto"/>
      </w:pPr>
      <w:bookmarkStart w:id="15" w:name="_v80dyrdgzaef" w:colFirst="0" w:colLast="0"/>
      <w:bookmarkEnd w:id="15"/>
      <w:r w:rsidRPr="00E66A20">
        <w:t>Lists of literature cited</w:t>
      </w:r>
    </w:p>
    <w:p w14:paraId="0000004B" w14:textId="0931316A" w:rsidR="00BF5FD8" w:rsidRPr="00E66A20" w:rsidRDefault="001C1C9C" w:rsidP="00CA52E3">
      <w:pPr>
        <w:spacing w:line="360" w:lineRule="auto"/>
        <w:rPr>
          <w:rFonts w:ascii="Times" w:hAnsi="Times"/>
        </w:rPr>
      </w:pPr>
      <w:r w:rsidRPr="00E66A20">
        <w:rPr>
          <w:rFonts w:ascii="Times" w:hAnsi="Times"/>
        </w:rPr>
        <w:t xml:space="preserve">Most articles will have a list of literature cited, so when taxonomists publish their </w:t>
      </w:r>
      <w:proofErr w:type="gramStart"/>
      <w:r w:rsidRPr="00E66A20">
        <w:rPr>
          <w:rFonts w:ascii="Times" w:hAnsi="Times"/>
        </w:rPr>
        <w:t>work</w:t>
      </w:r>
      <w:proofErr w:type="gramEnd"/>
      <w:r w:rsidRPr="00E66A20">
        <w:rPr>
          <w:rFonts w:ascii="Times" w:hAnsi="Times"/>
        </w:rPr>
        <w:t xml:space="preserve"> they are also continually publishing bibliographic metadata. These lists are becoming increasingly accessible to machines. Furthermore</w:t>
      </w:r>
      <w:r w:rsidR="00D36967">
        <w:rPr>
          <w:rFonts w:ascii="Times" w:hAnsi="Times"/>
        </w:rPr>
        <w:t>,</w:t>
      </w:r>
      <w:r w:rsidRPr="00E66A20">
        <w:rPr>
          <w:rFonts w:ascii="Times" w:hAnsi="Times"/>
        </w:rPr>
        <w:t xml:space="preserve"> CrossRef is encouraging publishers to include lists of references cited in their submissions to CrossRef.</w:t>
      </w:r>
      <w:r w:rsidR="00001179" w:rsidRPr="00001179">
        <w:rPr>
          <w:rFonts w:ascii="Helvetica Neue" w:hAnsi="Helvetica Neue" w:cs="Helvetica Neue"/>
          <w:color w:val="000000"/>
          <w:sz w:val="26"/>
          <w:szCs w:val="26"/>
        </w:rPr>
        <w:t xml:space="preserve"> </w:t>
      </w:r>
      <w:ins w:id="16" w:author="Roderic Page" w:date="2022-05-25T13:37:00Z">
        <w:r w:rsidR="006F3840" w:rsidRPr="006F3840">
          <w:rPr>
            <w:rFonts w:ascii="Times" w:hAnsi="Times"/>
          </w:rPr>
          <w:t>If both the citing article and the cited article have Cross</w:t>
        </w:r>
        <w:r w:rsidR="006F3840">
          <w:rPr>
            <w:rFonts w:ascii="Times" w:hAnsi="Times"/>
          </w:rPr>
          <w:t>R</w:t>
        </w:r>
        <w:r w:rsidR="006F3840" w:rsidRPr="006F3840">
          <w:rPr>
            <w:rFonts w:ascii="Times" w:hAnsi="Times"/>
          </w:rPr>
          <w:t>ef DOIs and the citing article references are submitted to Cross</w:t>
        </w:r>
        <w:r w:rsidR="006F3840">
          <w:rPr>
            <w:rFonts w:ascii="Times" w:hAnsi="Times"/>
          </w:rPr>
          <w:t>R</w:t>
        </w:r>
        <w:r w:rsidR="006F3840" w:rsidRPr="006F3840">
          <w:rPr>
            <w:rFonts w:ascii="Times" w:hAnsi="Times"/>
          </w:rPr>
          <w:t xml:space="preserve">ef, then this citation link will appear in the next update of COCI, the </w:t>
        </w:r>
        <w:proofErr w:type="spellStart"/>
        <w:r w:rsidR="006F3840" w:rsidRPr="006F3840">
          <w:rPr>
            <w:rFonts w:ascii="Times" w:hAnsi="Times"/>
          </w:rPr>
          <w:t>OpenCitations</w:t>
        </w:r>
        <w:proofErr w:type="spellEnd"/>
        <w:r w:rsidR="006F3840" w:rsidRPr="006F3840">
          <w:rPr>
            <w:rFonts w:ascii="Times" w:hAnsi="Times"/>
          </w:rPr>
          <w:t xml:space="preserve"> index of open </w:t>
        </w:r>
        <w:proofErr w:type="spellStart"/>
        <w:r w:rsidR="006F3840" w:rsidRPr="006F3840">
          <w:rPr>
            <w:rFonts w:ascii="Times" w:hAnsi="Times"/>
          </w:rPr>
          <w:t>Crossref</w:t>
        </w:r>
        <w:proofErr w:type="spellEnd"/>
        <w:r w:rsidR="006F3840" w:rsidRPr="006F3840">
          <w:rPr>
            <w:rFonts w:ascii="Times" w:hAnsi="Times"/>
          </w:rPr>
          <w:t xml:space="preserve"> DOI-to-DOI citations</w:t>
        </w:r>
        <w:r w:rsidR="006F3840">
          <w:rPr>
            <w:rFonts w:ascii="Times" w:hAnsi="Times"/>
          </w:rPr>
          <w:t xml:space="preserve"> </w:t>
        </w:r>
      </w:ins>
      <w:del w:id="17" w:author="Roderic Page" w:date="2022-05-25T13:37:00Z">
        <w:r w:rsidR="00001179" w:rsidRPr="00001179" w:rsidDel="006F3840">
          <w:rPr>
            <w:rFonts w:ascii="Times" w:hAnsi="Times"/>
          </w:rPr>
          <w:delText>If both the citing article and the cited article have Crossref DOIs</w:delText>
        </w:r>
        <w:r w:rsidRPr="00E66A20" w:rsidDel="006F3840">
          <w:rPr>
            <w:rFonts w:ascii="Times" w:hAnsi="Times"/>
          </w:rPr>
          <w:delText>, then this citation link may ultimately find its way into</w:delText>
        </w:r>
        <w:r w:rsidR="00001179" w:rsidDel="006F3840">
          <w:rPr>
            <w:rFonts w:ascii="Times" w:hAnsi="Times"/>
          </w:rPr>
          <w:delText xml:space="preserve"> </w:delText>
        </w:r>
        <w:r w:rsidR="00001179" w:rsidRPr="00001179" w:rsidDel="006F3840">
          <w:rPr>
            <w:rFonts w:ascii="Times" w:hAnsi="Times"/>
          </w:rPr>
          <w:delText>COCI, the OpenCitations index of open Crossref DOI-to-DOI citations</w:delText>
        </w:r>
        <w:r w:rsidR="00001179" w:rsidDel="006F3840">
          <w:rPr>
            <w:rFonts w:ascii="Times" w:hAnsi="Times"/>
          </w:rPr>
          <w:delText xml:space="preserve"> </w:delText>
        </w:r>
      </w:del>
      <w:r w:rsidR="00001179">
        <w:rPr>
          <w:rFonts w:ascii="Times" w:hAnsi="Times"/>
        </w:rPr>
        <w:fldChar w:fldCharType="begin"/>
      </w:r>
      <w:r w:rsidR="00001179">
        <w:rPr>
          <w:rFonts w:ascii="Times" w:hAnsi="Times"/>
        </w:rPr>
        <w:instrText xml:space="preserve"> ADDIN ZOTERO_ITEM CSL_CITATION {"citationID":"uzYhoLBY","properties":{"formattedCitation":"(Heibi, Peroni &amp; Shotton, 2019)","plainCitation":"(Heibi, Peroni &amp; Shotton, 2019)","noteIndex":0},"citationItems":[{"id":16425,"uris":["http://zotero.org/users/4491854/items/SGHYYXGD"],"itemData":{"id":16425,"type":"article-journal","abstract":"In this paper, we present COCI, the OpenCitations Index of Crossref open DOI-to-DOI citations (http://opencitations.net/index/coci). COCI is the first open citation index created by OpenCitations, in which we have applied the concept of citations as first-class data entities, and it contains more than 445 million DOI-to-DOI citation links derived from the data available in Crossref. These citations are described using the resource description framework by means of the newly extended version of the OpenCitations Data Model (OCDM). We introduce the workflow we have developed for creating these data, and also show the additional services that facilitate the access to and querying of these data via different access points: a SPARQL endpoint, a REST API, bulk downloads, Web interfaces, and direct access to the citations via HTTP content negotiation. Finally, we present statistics regarding the use of COCI citation data, and we introduce several projects that have already started to use COCI data for different purposes.","container-title":"Scientometrics","DOI":"10.1007/s11192-019-03217-6","ISSN":"1588-2861","issue":"2","journalAbbreviation":"Scientometrics","language":"en","page":"1213-1228","source":"Springer Link","title":"Software review: COCI, the OpenCitations Index of Crossref open DOI-to-DOI citations","title-short":"Software review","volume":"121","author":[{"family":"Heibi","given":"Ivan"},{"family":"Peroni","given":"Silvio"},{"family":"Shotton","given":"David"}],"issued":{"date-parts":[["2019",11,1]]}}}],"schema":"https://github.com/citation-style-language/schema/raw/master/csl-citation.json"} </w:instrText>
      </w:r>
      <w:r w:rsidR="00001179">
        <w:rPr>
          <w:rFonts w:ascii="Times" w:hAnsi="Times"/>
        </w:rPr>
        <w:fldChar w:fldCharType="separate"/>
      </w:r>
      <w:r w:rsidR="00001179">
        <w:rPr>
          <w:rFonts w:ascii="Times" w:hAnsi="Times"/>
          <w:noProof/>
        </w:rPr>
        <w:t>(Heibi, Peroni &amp; Shotton, 2019)</w:t>
      </w:r>
      <w:r w:rsidR="00001179">
        <w:rPr>
          <w:rFonts w:ascii="Times" w:hAnsi="Times"/>
        </w:rPr>
        <w:fldChar w:fldCharType="end"/>
      </w:r>
      <w:r w:rsidRPr="00E66A20">
        <w:rPr>
          <w:rFonts w:ascii="Times" w:hAnsi="Times"/>
        </w:rPr>
        <w:t xml:space="preserve">. While this helps grow the citation network, it overlooks all those publications that lack DOIs (or which lacked them at the time the citing </w:t>
      </w:r>
      <w:r w:rsidRPr="00E66A20">
        <w:rPr>
          <w:rFonts w:ascii="Times" w:hAnsi="Times"/>
        </w:rPr>
        <w:lastRenderedPageBreak/>
        <w:t>article was published). However, the metadata for references cited which lack DOIs can still be used to help populate Wikidata.</w:t>
      </w:r>
    </w:p>
    <w:p w14:paraId="0000004C" w14:textId="77777777" w:rsidR="00BF5FD8" w:rsidRPr="00E66A20" w:rsidRDefault="00BF5FD8" w:rsidP="00CA52E3">
      <w:pPr>
        <w:spacing w:line="360" w:lineRule="auto"/>
        <w:rPr>
          <w:rFonts w:ascii="Times" w:hAnsi="Times"/>
        </w:rPr>
      </w:pPr>
    </w:p>
    <w:p w14:paraId="0000004D" w14:textId="24CE5290" w:rsidR="00BF5FD8" w:rsidRPr="00E66A20" w:rsidRDefault="001C1C9C" w:rsidP="00CA52E3">
      <w:pPr>
        <w:spacing w:line="360" w:lineRule="auto"/>
        <w:rPr>
          <w:rFonts w:ascii="Times" w:hAnsi="Times"/>
        </w:rPr>
      </w:pPr>
      <w:r w:rsidRPr="00E66A20">
        <w:rPr>
          <w:rFonts w:ascii="Times" w:hAnsi="Times"/>
        </w:rPr>
        <w:t xml:space="preserve">Some publishers provide article text in machine-readable formats such as XML where the references are identified and can be easily extracted. Other publishers may provide lists of references in the web view of an article, sometimes with embedded markup. </w:t>
      </w:r>
      <w:r w:rsidR="00D60019" w:rsidRPr="00E66A20">
        <w:rPr>
          <w:rFonts w:ascii="Times" w:hAnsi="Times"/>
        </w:rPr>
        <w:t>Hence,</w:t>
      </w:r>
      <w:r w:rsidRPr="00E66A20">
        <w:rPr>
          <w:rFonts w:ascii="Times" w:hAnsi="Times"/>
        </w:rPr>
        <w:t xml:space="preserve"> we can regard taxonomists as, in effect, “crowd sourcing” the taxonomic literature simply by the act of publishing their research. For example, articles published in the journal </w:t>
      </w:r>
      <w:proofErr w:type="spellStart"/>
      <w:r w:rsidRPr="00B40DB9">
        <w:rPr>
          <w:rFonts w:ascii="Times" w:hAnsi="Times"/>
          <w:i/>
          <w:iCs/>
        </w:rPr>
        <w:t>Zootaxa</w:t>
      </w:r>
      <w:proofErr w:type="spellEnd"/>
      <w:r w:rsidRPr="00E66A20">
        <w:rPr>
          <w:rFonts w:ascii="Times" w:hAnsi="Times"/>
        </w:rPr>
        <w:t xml:space="preserve"> together contain over a million references cited </w:t>
      </w:r>
      <w:hyperlink r:id="rId12">
        <w:r w:rsidRPr="00E66A20">
          <w:rPr>
            <w:rFonts w:ascii="Times" w:hAnsi="Times"/>
          </w:rPr>
          <w:t>(Page, 2020a)</w:t>
        </w:r>
      </w:hyperlink>
      <w:r w:rsidRPr="00E66A20">
        <w:rPr>
          <w:rFonts w:ascii="Times" w:hAnsi="Times"/>
        </w:rPr>
        <w:t>.</w:t>
      </w:r>
    </w:p>
    <w:p w14:paraId="0000004E" w14:textId="77777777" w:rsidR="00BF5FD8" w:rsidRPr="00E66A20" w:rsidRDefault="00BF5FD8" w:rsidP="00CA52E3">
      <w:pPr>
        <w:spacing w:line="360" w:lineRule="auto"/>
        <w:rPr>
          <w:rFonts w:ascii="Times" w:hAnsi="Times"/>
        </w:rPr>
      </w:pPr>
    </w:p>
    <w:p w14:paraId="0000004F" w14:textId="77777777" w:rsidR="00BF5FD8" w:rsidRPr="00E66A20" w:rsidRDefault="001C1C9C" w:rsidP="00CA52E3">
      <w:pPr>
        <w:pStyle w:val="Heading3"/>
        <w:spacing w:line="360" w:lineRule="auto"/>
      </w:pPr>
      <w:bookmarkStart w:id="18" w:name="_a3caft80d7cy" w:colFirst="0" w:colLast="0"/>
      <w:bookmarkEnd w:id="18"/>
      <w:r w:rsidRPr="00E66A20">
        <w:t>Taxonomic databases</w:t>
      </w:r>
    </w:p>
    <w:p w14:paraId="00000051" w14:textId="73BCC389" w:rsidR="00BF5FD8" w:rsidRPr="00E66A20" w:rsidRDefault="001C1C9C" w:rsidP="00CA52E3">
      <w:pPr>
        <w:spacing w:line="360" w:lineRule="auto"/>
        <w:rPr>
          <w:rFonts w:ascii="Times" w:hAnsi="Times"/>
        </w:rPr>
      </w:pPr>
      <w:r w:rsidRPr="00E66A20">
        <w:rPr>
          <w:rFonts w:ascii="Times" w:hAnsi="Times"/>
        </w:rPr>
        <w:t xml:space="preserve">The numerous taxonomic databases being developed by the community, often focussed on a particular taxonomic group, are yet another source of bibliographic data. Regrettably, in many cases taxonomic databases do not treat the taxonomic literature as a </w:t>
      </w:r>
      <w:r w:rsidR="00D36967" w:rsidRPr="00E66A20">
        <w:rPr>
          <w:rFonts w:ascii="Times" w:hAnsi="Times"/>
        </w:rPr>
        <w:t>first-class</w:t>
      </w:r>
      <w:r w:rsidRPr="00E66A20">
        <w:rPr>
          <w:rFonts w:ascii="Times" w:hAnsi="Times"/>
        </w:rPr>
        <w:t xml:space="preserve"> citizen, and hence the data may be stored in an abbreviated form (such as the micro-citations mentioned above). But some databases do provide high-quality curated literature which can be used to help populate Wikidata.</w:t>
      </w:r>
    </w:p>
    <w:p w14:paraId="00000052" w14:textId="77777777" w:rsidR="00BF5FD8" w:rsidRPr="00E66A20" w:rsidRDefault="001C1C9C" w:rsidP="00CA52E3">
      <w:pPr>
        <w:pStyle w:val="Heading3"/>
        <w:spacing w:line="360" w:lineRule="auto"/>
      </w:pPr>
      <w:bookmarkStart w:id="19" w:name="_qwi7162iuicg" w:colFirst="0" w:colLast="0"/>
      <w:bookmarkEnd w:id="19"/>
      <w:r w:rsidRPr="00E66A20">
        <w:t>Databases of researchers</w:t>
      </w:r>
    </w:p>
    <w:p w14:paraId="00000053" w14:textId="4E3357F5" w:rsidR="00BF5FD8" w:rsidRPr="00E66A20" w:rsidRDefault="001C1C9C" w:rsidP="00CA52E3">
      <w:pPr>
        <w:spacing w:line="360" w:lineRule="auto"/>
        <w:rPr>
          <w:rFonts w:ascii="Times" w:hAnsi="Times"/>
        </w:rPr>
      </w:pPr>
      <w:r w:rsidRPr="00E66A20">
        <w:rPr>
          <w:rFonts w:ascii="Times" w:hAnsi="Times"/>
        </w:rPr>
        <w:t xml:space="preserve">Yet another potential source of data are the collections of articles created by researchers as part of an online profile or identity, such as ORCID </w:t>
      </w:r>
      <w:r w:rsidR="009D0BF5">
        <w:rPr>
          <w:rFonts w:ascii="Times" w:hAnsi="Times"/>
        </w:rPr>
        <w:fldChar w:fldCharType="begin"/>
      </w:r>
      <w:r w:rsidR="001433CD">
        <w:rPr>
          <w:rFonts w:ascii="Times" w:hAnsi="Times"/>
        </w:rPr>
        <w:instrText xml:space="preserve"> ADDIN ZOTERO_ITEM CSL_CITATION {"citationID":"a1kncjfqib3","properties":{"formattedCitation":"(\\uc0\\u8220{}ORCID\\uc0\\u8221{})","plainCitation":"(“ORCID”)","noteIndex":0},"citationItems":[{"id":632,"uris":["http://zotero.org/users/4491854/items/2Q9ZLVBU"],"itemData":{"id":632,"type":"webpage","title":"ORCID","URL":"https://orcid.org/","accessed":{"date-parts":[["2018",11,27]]}}}],"schema":"https://github.com/citation-style-language/schema/raw/master/csl-citation.json"} </w:instrText>
      </w:r>
      <w:r w:rsidR="009D0BF5">
        <w:rPr>
          <w:rFonts w:ascii="Times" w:hAnsi="Times"/>
        </w:rPr>
        <w:fldChar w:fldCharType="separate"/>
      </w:r>
      <w:r w:rsidR="001433CD" w:rsidRPr="001433CD">
        <w:rPr>
          <w:rFonts w:ascii="Times" w:hAnsi="Times" w:cs="Times New Roman"/>
        </w:rPr>
        <w:t>(“ORCID”)</w:t>
      </w:r>
      <w:r w:rsidR="009D0BF5">
        <w:rPr>
          <w:rFonts w:ascii="Times" w:hAnsi="Times"/>
        </w:rPr>
        <w:fldChar w:fldCharType="end"/>
      </w:r>
      <w:r w:rsidR="009958BE">
        <w:rPr>
          <w:rFonts w:ascii="Times" w:hAnsi="Times"/>
        </w:rPr>
        <w:t xml:space="preserve"> </w:t>
      </w:r>
      <w:r w:rsidRPr="00E66A20">
        <w:rPr>
          <w:rFonts w:ascii="Times" w:hAnsi="Times"/>
        </w:rPr>
        <w:t>or ResearchGate</w:t>
      </w:r>
      <w:r w:rsidR="009D0BF5">
        <w:rPr>
          <w:rFonts w:ascii="Times" w:hAnsi="Times"/>
        </w:rPr>
        <w:t xml:space="preserve"> </w:t>
      </w:r>
      <w:r w:rsidR="009D0BF5">
        <w:rPr>
          <w:rFonts w:ascii="Times" w:hAnsi="Times"/>
        </w:rPr>
        <w:fldChar w:fldCharType="begin"/>
      </w:r>
      <w:r w:rsidR="001433CD">
        <w:rPr>
          <w:rFonts w:ascii="Times" w:hAnsi="Times"/>
        </w:rPr>
        <w:instrText xml:space="preserve"> ADDIN ZOTERO_ITEM CSL_CITATION {"citationID":"a2gkm7jjsos","properties":{"formattedCitation":"(\\uc0\\u8220{}ResearchGate\\uc0\\u8221{})","plainCitation":"(“ResearchGate”)","noteIndex":0},"citationItems":[{"id":15653,"uris":["http://zotero.org/users/4491854/items/J923PD5T"],"itemData":{"id":15653,"type":"webpage","abstract":"ResearchGate is a network dedicated to science and research. Connect, collaborate and discover scientific publications, jobs and conferences. All for free.","container-title":"ResearchGate","language":"en","title":"ResearchGate","URL":"https://www.researchgate.net/profile/Stefan_Wanke/research","accessed":{"date-parts":[["2019",12,26]]}}}],"schema":"https://github.com/citation-style-language/schema/raw/master/csl-citation.json"} </w:instrText>
      </w:r>
      <w:r w:rsidR="009D0BF5">
        <w:rPr>
          <w:rFonts w:ascii="Times" w:hAnsi="Times"/>
        </w:rPr>
        <w:fldChar w:fldCharType="separate"/>
      </w:r>
      <w:r w:rsidR="001433CD" w:rsidRPr="001433CD">
        <w:rPr>
          <w:rFonts w:ascii="Times" w:hAnsi="Times" w:cs="Times New Roman"/>
        </w:rPr>
        <w:t>(“ResearchGate”)</w:t>
      </w:r>
      <w:r w:rsidR="009D0BF5">
        <w:rPr>
          <w:rFonts w:ascii="Times" w:hAnsi="Times"/>
        </w:rPr>
        <w:fldChar w:fldCharType="end"/>
      </w:r>
      <w:r w:rsidRPr="00E66A20">
        <w:rPr>
          <w:rFonts w:ascii="Times" w:hAnsi="Times"/>
        </w:rPr>
        <w:t xml:space="preserve">. Using a combination of manual input and web services, </w:t>
      </w:r>
      <w:proofErr w:type="gramStart"/>
      <w:r w:rsidRPr="00E66A20">
        <w:rPr>
          <w:rFonts w:ascii="Times" w:hAnsi="Times"/>
        </w:rPr>
        <w:t>ORCID  assembles</w:t>
      </w:r>
      <w:proofErr w:type="gramEnd"/>
      <w:r w:rsidRPr="00E66A20">
        <w:rPr>
          <w:rFonts w:ascii="Times" w:hAnsi="Times"/>
        </w:rPr>
        <w:t xml:space="preserve"> a list of publications (and other outputs) linked to a researcher’s unique identifier (their ORCID id). This data is openly available via an API. In contrast, ResearchGate is a commercial website where members can upload lists of their </w:t>
      </w:r>
      <w:proofErr w:type="gramStart"/>
      <w:r w:rsidRPr="00E66A20">
        <w:rPr>
          <w:rFonts w:ascii="Times" w:hAnsi="Times"/>
        </w:rPr>
        <w:t>publications, and</w:t>
      </w:r>
      <w:proofErr w:type="gramEnd"/>
      <w:r w:rsidRPr="00E66A20">
        <w:rPr>
          <w:rFonts w:ascii="Times" w:hAnsi="Times"/>
        </w:rPr>
        <w:t xml:space="preserve"> provide access to the publications themselves (on the understanding that their members have the legal right to do so). Although ResearchGate is “closed” in that it lacks a publicly available API, they do embed structured markup in their web pages which links authors to their publications using terms from the schema.org vocabulary.</w:t>
      </w:r>
    </w:p>
    <w:p w14:paraId="00000054" w14:textId="77777777" w:rsidR="00BF5FD8" w:rsidRPr="00E66A20" w:rsidRDefault="00BF5FD8" w:rsidP="00CA52E3">
      <w:pPr>
        <w:spacing w:line="360" w:lineRule="auto"/>
        <w:rPr>
          <w:rFonts w:ascii="Times" w:hAnsi="Times"/>
        </w:rPr>
      </w:pPr>
    </w:p>
    <w:p w14:paraId="00000055" w14:textId="77777777" w:rsidR="00BF5FD8" w:rsidRPr="00B40DB9" w:rsidRDefault="001C1C9C" w:rsidP="00CA52E3">
      <w:pPr>
        <w:pStyle w:val="Heading3"/>
        <w:spacing w:line="360" w:lineRule="auto"/>
      </w:pPr>
      <w:bookmarkStart w:id="20" w:name="_agi862nuhyc5" w:colFirst="0" w:colLast="0"/>
      <w:bookmarkEnd w:id="20"/>
      <w:r w:rsidRPr="00B40DB9">
        <w:lastRenderedPageBreak/>
        <w:t xml:space="preserve">Wikis </w:t>
      </w:r>
    </w:p>
    <w:p w14:paraId="00000057" w14:textId="5983647D" w:rsidR="00BF5FD8" w:rsidRPr="00E66A20" w:rsidRDefault="001C1C9C" w:rsidP="00CA52E3">
      <w:pPr>
        <w:spacing w:line="360" w:lineRule="auto"/>
        <w:rPr>
          <w:rFonts w:ascii="Times" w:hAnsi="Times"/>
        </w:rPr>
      </w:pPr>
      <w:r w:rsidRPr="00E66A20">
        <w:rPr>
          <w:rFonts w:ascii="Times" w:hAnsi="Times"/>
        </w:rPr>
        <w:t>The sources which perhaps most closely match the notion of “crowd sourcing” are Wikidata itself, and other wikis of the Wikipedia Foundation, such as Wikipedia and Wikispecies. Indeed, in much the same way that we can regard Wikipedia as an Encyclopaedia of Life</w:t>
      </w:r>
      <w:r w:rsidR="009D0BF5">
        <w:t xml:space="preserve"> </w:t>
      </w:r>
      <w:r w:rsidR="009D0BF5" w:rsidRPr="00B05676">
        <w:rPr>
          <w:rFonts w:ascii="Times" w:hAnsi="Times"/>
        </w:rPr>
        <w:fldChar w:fldCharType="begin"/>
      </w:r>
      <w:r w:rsidR="001433CD" w:rsidRPr="00B05676">
        <w:rPr>
          <w:rFonts w:ascii="Times" w:hAnsi="Times"/>
        </w:rPr>
        <w:instrText xml:space="preserve"> ADDIN ZOTERO_ITEM CSL_CITATION {"citationID":"aued45j8f2","properties":{"formattedCitation":"(Page, 2010)","plainCitation":"(Page, 2010)","noteIndex":0},"citationItems":[{"id":1667,"uris":["http://zotero.org/users/4491854/items/M444P6VP"],"itemData":{"id":1667,"type":"article-journal","abstract":"In a 2003 essay E. O. Wilson outlined his vision for an “encyclopaedia of life” comprising “an electronic page for each species of organism on Earth”, each page containing “the scientific name of the species, a pictorial or genomic presentation of the primary type specimen on which its name is based, and a summary of its diagnostic traits.” Although biodiversity informatics has generated numerous online resources, including some directly inspired by Wilson’s essay (e.g., iSpecies and EOL), we are still some way from the goal of having available online all relevant information about a species, such as its taxonomy, evolutionary history, genomics, morphology, ecology, and behaviour. While the biodiversity community has been developing a plethora of databases, some with overlapping goals and duplicated content, Wikipedia has been slowly growing to the point where it now has over 100,000 pages on biological taxa. My goal in this essay is to explore the idea that, largely independent of the aims of biodiversity informatics and well-funded international efforts, Wikipedia has emerged as potentially the best platform for fulfilling E. O. Wilson’s vision.","container-title":"Organisms Diversity &amp; Evolution","DOI":"10.1007/s13127-010-0028-9","ISSN":"1618-1077","issue":"4","journalAbbreviation":"Org Divers Evol","language":"en","page":"343-349","source":"Springer Link","title":"Wikipedia as an encyclopaedia of life","volume":"10","author":[{"family":"Page","given":"Roderic D. M."}],"issued":{"date-parts":[["2010",9,1]]}}}],"schema":"https://github.com/citation-style-language/schema/raw/master/csl-citation.json"} </w:instrText>
      </w:r>
      <w:r w:rsidR="009D0BF5" w:rsidRPr="00B05676">
        <w:rPr>
          <w:rFonts w:ascii="Times" w:hAnsi="Times"/>
        </w:rPr>
        <w:fldChar w:fldCharType="separate"/>
      </w:r>
      <w:r w:rsidR="001433CD" w:rsidRPr="00B05676">
        <w:rPr>
          <w:rFonts w:ascii="Times" w:hAnsi="Times"/>
        </w:rPr>
        <w:t>(Page, 2010)</w:t>
      </w:r>
      <w:r w:rsidR="009D0BF5" w:rsidRPr="00B05676">
        <w:rPr>
          <w:rFonts w:ascii="Times" w:hAnsi="Times"/>
        </w:rPr>
        <w:fldChar w:fldCharType="end"/>
      </w:r>
      <w:r w:rsidRPr="00B05676">
        <w:rPr>
          <w:rFonts w:ascii="Times" w:hAnsi="Times"/>
        </w:rPr>
        <w:t>, W</w:t>
      </w:r>
      <w:r w:rsidRPr="00E66A20">
        <w:rPr>
          <w:rFonts w:ascii="Times" w:hAnsi="Times"/>
        </w:rPr>
        <w:t>ikispecies can be regarded as a crowd sourced “bibliography of life” where volunteers are assembling a wiki with one page per taxon, often including extensive lists of references cited. However, these references are often entered as simple text strings with little or no structured markup, making it challenging to extract structured metadata, and hence limiting the utility of Wikispecies.</w:t>
      </w:r>
    </w:p>
    <w:p w14:paraId="00000058" w14:textId="77777777" w:rsidR="00BF5FD8" w:rsidRPr="00E66A20" w:rsidRDefault="001C1C9C" w:rsidP="00CA52E3">
      <w:pPr>
        <w:pStyle w:val="Heading3"/>
        <w:spacing w:line="360" w:lineRule="auto"/>
      </w:pPr>
      <w:bookmarkStart w:id="21" w:name="_n85wmxhb8nzn" w:colFirst="0" w:colLast="0"/>
      <w:bookmarkEnd w:id="21"/>
      <w:proofErr w:type="gramStart"/>
      <w:r w:rsidRPr="00E66A20">
        <w:t>Full-text</w:t>
      </w:r>
      <w:proofErr w:type="gramEnd"/>
    </w:p>
    <w:p w14:paraId="00000059" w14:textId="22C23A88" w:rsidR="00BF5FD8" w:rsidRPr="00E66A20" w:rsidRDefault="001C1C9C" w:rsidP="00CA52E3">
      <w:pPr>
        <w:spacing w:line="360" w:lineRule="auto"/>
        <w:rPr>
          <w:rFonts w:ascii="Times" w:hAnsi="Times"/>
        </w:rPr>
      </w:pPr>
      <w:r w:rsidRPr="00E66A20">
        <w:rPr>
          <w:rFonts w:ascii="Times" w:hAnsi="Times"/>
        </w:rPr>
        <w:t xml:space="preserve">Wikidata stores metadata rather than full-text content, that is, it stores information about a publication, not the contents of the publication itself. A growing proportion of the taxonomic literature is being digitised, such that articles may be available in formats such as PDF or sets of images (e.g., scans of printed works). Given the alarming ease with which links to online content can break </w:t>
      </w:r>
      <w:r w:rsidR="009D0BF5">
        <w:rPr>
          <w:rFonts w:ascii="Times" w:hAnsi="Times"/>
        </w:rPr>
        <w:fldChar w:fldCharType="begin"/>
      </w:r>
      <w:r w:rsidR="001433CD">
        <w:rPr>
          <w:rFonts w:ascii="Times" w:hAnsi="Times"/>
        </w:rPr>
        <w:instrText xml:space="preserve"> ADDIN ZOTERO_ITEM CSL_CITATION {"citationID":"a12umjq59hd","properties":{"formattedCitation":"(Laakso, Matthias &amp; Jahn, 2020)","plainCitation":"(Laakso, Matthias &amp; Jahn, 2020)","noteIndex":0},"citationItems":[{"id":16254,"uris":["http://zotero.org/users/4491854/items/8EZQVPZT"],"itemData":{"id":16254,"type":"article-journal","abstract":"The preservation of the scholarly record has been a point of concern since the beginning of knowledge production. With print publications, the responsibility rested primarily with librarians, but the shift towards digital publishing and, in particular, the introduction of open access (OA) have caused ambiguity and complexity. Consequently, the long-term accessibility of journals is not always guaranteed, and they can even disappear from the web completely. The purpose of this exploratory study is to systematically study the phenomenon of vanished journals, something that has not been done before. For the analysis, we consulted several major bibliographic indexes, such as Scopus, Ulrichsweb, and the Directory of Open Access Journals, and traced the journals through the Internet Archive's Wayback Machine. We found 176 OA journals that, through lack of comprehensive and open archives, vanished from the web between 2000-2019, spanning all major research disciplines and geographic regions of the world. Our results raise vital concern for the integrity of the scholarly record and highlight the urgency to take collaborative action to ensure continued access and prevent the loss of more scholarly knowledge. We encourage those interested in the phenomenon of vanished journals to use the public dataset for their own research.","container-title":"arXiv:2008.11933 [cs]","note":"arXiv: 2008.11933","source":"arXiv.org","title":"Open is not forever: a study of vanished open access journals","title-short":"Open is not forever","URL":"http://arxiv.org/abs/2008.11933","author":[{"family":"Laakso","given":"Mikael"},{"family":"Matthias","given":"Lisa"},{"family":"Jahn","given":"Najko"}],"accessed":{"date-parts":[["2020",9,26]]},"issued":{"date-parts":[["2020",9,3]]}}}],"schema":"https://github.com/citation-style-language/schema/raw/master/csl-citation.json"} </w:instrText>
      </w:r>
      <w:r w:rsidR="009D0BF5">
        <w:rPr>
          <w:rFonts w:ascii="Times" w:hAnsi="Times"/>
        </w:rPr>
        <w:fldChar w:fldCharType="separate"/>
      </w:r>
      <w:r w:rsidR="001433CD" w:rsidRPr="001433CD">
        <w:rPr>
          <w:rFonts w:ascii="Times" w:hAnsi="Times" w:cs="Times New Roman"/>
        </w:rPr>
        <w:t>(Laakso, Matthias &amp; Jahn, 2020)</w:t>
      </w:r>
      <w:r w:rsidR="009D0BF5">
        <w:rPr>
          <w:rFonts w:ascii="Times" w:hAnsi="Times"/>
        </w:rPr>
        <w:fldChar w:fldCharType="end"/>
      </w:r>
      <w:r w:rsidR="009D0BF5">
        <w:t xml:space="preserve"> </w:t>
      </w:r>
      <w:r w:rsidRPr="00E66A20">
        <w:rPr>
          <w:rFonts w:ascii="Times" w:hAnsi="Times"/>
        </w:rPr>
        <w:t xml:space="preserve">a convention on Wikidata is to include not only a link to a freely available PDF but also a link to an archived version, e.g. on the Internet’s </w:t>
      </w:r>
      <w:proofErr w:type="spellStart"/>
      <w:r w:rsidRPr="00E66A20">
        <w:rPr>
          <w:rFonts w:ascii="Times" w:hAnsi="Times"/>
        </w:rPr>
        <w:t>Wayback</w:t>
      </w:r>
      <w:proofErr w:type="spellEnd"/>
      <w:r w:rsidRPr="00E66A20">
        <w:rPr>
          <w:rFonts w:ascii="Times" w:hAnsi="Times"/>
        </w:rPr>
        <w:t xml:space="preserve"> </w:t>
      </w:r>
      <w:r w:rsidRPr="001433CD">
        <w:rPr>
          <w:rFonts w:ascii="Times" w:hAnsi="Times"/>
        </w:rPr>
        <w:t xml:space="preserve">Machine </w:t>
      </w:r>
      <w:hyperlink r:id="rId13">
        <w:r w:rsidR="009D0BF5" w:rsidRPr="001433CD">
          <w:rPr>
            <w:rFonts w:ascii="Times" w:hAnsi="Times"/>
          </w:rPr>
          <w:fldChar w:fldCharType="begin"/>
        </w:r>
        <w:r w:rsidR="001433CD" w:rsidRPr="001433CD">
          <w:rPr>
            <w:rFonts w:ascii="Times" w:hAnsi="Times"/>
          </w:rPr>
          <w:instrText xml:space="preserve"> ADDIN ZOTERO_ITEM CSL_CITATION {"citationID":"avldenveuk","properties":{"formattedCitation":"(\\uc0\\u8220{}Wayback Machine\\uc0\\u8221{})","plainCitation":"(“Wayback Machine”)","noteIndex":0},"citationItems":[{"id":16475,"uris":["http://zotero.org/users/4491854/items/EF2V8B8G"],"itemData":{"id":16475,"type":"webpage","title":"Wayback Machine","URL":"https://web.archive.org/","accessed":{"date-parts":[["2021",4,15]]}}}],"schema":"https://github.com/citation-style-language/schema/raw/master/csl-citation.json"} </w:instrText>
        </w:r>
        <w:r w:rsidR="009D0BF5" w:rsidRPr="001433CD">
          <w:rPr>
            <w:rFonts w:ascii="Times" w:hAnsi="Times"/>
          </w:rPr>
          <w:fldChar w:fldCharType="separate"/>
        </w:r>
        <w:r w:rsidR="001433CD" w:rsidRPr="001433CD">
          <w:rPr>
            <w:rFonts w:ascii="Times" w:hAnsi="Times"/>
          </w:rPr>
          <w:t>(“Wayback Machine”)</w:t>
        </w:r>
        <w:r w:rsidR="009D0BF5" w:rsidRPr="001433CD">
          <w:rPr>
            <w:rFonts w:ascii="Times" w:hAnsi="Times"/>
          </w:rPr>
          <w:fldChar w:fldCharType="end"/>
        </w:r>
      </w:hyperlink>
      <w:r w:rsidRPr="001433CD">
        <w:rPr>
          <w:rFonts w:ascii="Times" w:hAnsi="Times"/>
        </w:rPr>
        <w:t>. Another</w:t>
      </w:r>
      <w:r w:rsidRPr="00E66A20">
        <w:rPr>
          <w:rFonts w:ascii="Times" w:hAnsi="Times"/>
        </w:rPr>
        <w:t xml:space="preserve"> strategy (one that I have regularly used) is to store a copy of the PDF on Internet Archive itself and include the Internet Archive identifier as a property of the publication on Wikidata</w:t>
      </w:r>
      <w:r w:rsidR="00042C60">
        <w:rPr>
          <w:rFonts w:ascii="Times" w:hAnsi="Times"/>
        </w:rPr>
        <w:t>.</w:t>
      </w:r>
    </w:p>
    <w:p w14:paraId="0000005A" w14:textId="77777777" w:rsidR="00BF5FD8" w:rsidRPr="00E66A20" w:rsidRDefault="00BF5FD8" w:rsidP="00CA52E3">
      <w:pPr>
        <w:spacing w:line="360" w:lineRule="auto"/>
        <w:rPr>
          <w:rFonts w:ascii="Times" w:hAnsi="Times"/>
        </w:rPr>
      </w:pPr>
    </w:p>
    <w:p w14:paraId="0000005B" w14:textId="56B88409" w:rsidR="00BF5FD8" w:rsidRPr="00E66A20" w:rsidRDefault="004E0BC1" w:rsidP="00CA52E3">
      <w:pPr>
        <w:spacing w:line="360" w:lineRule="auto"/>
        <w:rPr>
          <w:rFonts w:ascii="Times" w:hAnsi="Times"/>
        </w:rPr>
      </w:pPr>
      <w:r>
        <w:rPr>
          <w:rFonts w:ascii="Times" w:hAnsi="Times"/>
        </w:rPr>
        <w:t>O</w:t>
      </w:r>
      <w:r w:rsidR="001C1C9C" w:rsidRPr="00E66A20">
        <w:rPr>
          <w:rFonts w:ascii="Times" w:hAnsi="Times"/>
        </w:rPr>
        <w:t>ther ways to access content</w:t>
      </w:r>
      <w:r>
        <w:rPr>
          <w:rFonts w:ascii="Times" w:hAnsi="Times"/>
        </w:rPr>
        <w:t xml:space="preserve"> include</w:t>
      </w:r>
      <w:r w:rsidR="001C1C9C" w:rsidRPr="00E66A20">
        <w:rPr>
          <w:rFonts w:ascii="Times" w:hAnsi="Times"/>
        </w:rPr>
        <w:t xml:space="preserve"> tools that take a DOI and return a PDF if one is available online, either freely available</w:t>
      </w:r>
      <w:r w:rsidR="009202B3">
        <w:rPr>
          <w:rFonts w:ascii="Times" w:hAnsi="Times"/>
        </w:rPr>
        <w:t>, e.g.</w:t>
      </w:r>
      <w:r w:rsidR="001C1C9C" w:rsidRPr="00E66A20">
        <w:rPr>
          <w:rFonts w:ascii="Times" w:hAnsi="Times"/>
        </w:rPr>
        <w:t xml:space="preserve"> </w:t>
      </w:r>
      <w:proofErr w:type="spellStart"/>
      <w:r w:rsidR="001C1C9C" w:rsidRPr="001433CD">
        <w:rPr>
          <w:rFonts w:ascii="Times" w:hAnsi="Times"/>
        </w:rPr>
        <w:t>Unpaywall</w:t>
      </w:r>
      <w:proofErr w:type="spellEnd"/>
      <w:r w:rsidR="001C1C9C" w:rsidRPr="001433CD">
        <w:rPr>
          <w:rFonts w:ascii="Times" w:hAnsi="Times"/>
        </w:rPr>
        <w:t xml:space="preserve"> </w:t>
      </w:r>
      <w:r w:rsidR="009D0BF5" w:rsidRPr="001433CD">
        <w:rPr>
          <w:rFonts w:ascii="Times" w:hAnsi="Times"/>
        </w:rPr>
        <w:t xml:space="preserve"> </w:t>
      </w:r>
      <w:r w:rsidR="009D0BF5" w:rsidRPr="001433CD">
        <w:rPr>
          <w:rFonts w:ascii="Times" w:hAnsi="Times"/>
        </w:rPr>
        <w:fldChar w:fldCharType="begin"/>
      </w:r>
      <w:r w:rsidR="001433CD" w:rsidRPr="001433CD">
        <w:rPr>
          <w:rFonts w:ascii="Times" w:hAnsi="Times"/>
        </w:rPr>
        <w:instrText xml:space="preserve"> ADDIN ZOTERO_ITEM CSL_CITATION {"citationID":"a1579i7ju32","properties":{"formattedCitation":"(\\uc0\\u8220{}Unpaywall\\uc0\\u8221{})","plainCitation":"(“Unpaywall”)","noteIndex":0},"citationItems":[{"id":16481,"uris":["http://zotero.org/users/4491854/items/R8MYWIJ2"],"itemData":{"id":16481,"type":"webpage","container-title":"Unpaywall: An open database of 20 million free scholarly articles","title":"Unpaywall","URL":"http://unpaywall.org/","accessed":{"date-parts":[["2021",4,16]]}}}],"schema":"https://github.com/citation-style-language/schema/raw/master/csl-citation.json"} </w:instrText>
      </w:r>
      <w:r w:rsidR="009D0BF5" w:rsidRPr="001433CD">
        <w:rPr>
          <w:rFonts w:ascii="Times" w:hAnsi="Times"/>
        </w:rPr>
        <w:fldChar w:fldCharType="separate"/>
      </w:r>
      <w:r w:rsidR="001433CD" w:rsidRPr="001433CD">
        <w:rPr>
          <w:rFonts w:ascii="Times" w:hAnsi="Times"/>
        </w:rPr>
        <w:t>(“</w:t>
      </w:r>
      <w:proofErr w:type="spellStart"/>
      <w:r w:rsidR="001433CD" w:rsidRPr="001433CD">
        <w:rPr>
          <w:rFonts w:ascii="Times" w:hAnsi="Times"/>
        </w:rPr>
        <w:t>Unpaywall</w:t>
      </w:r>
      <w:proofErr w:type="spellEnd"/>
      <w:r w:rsidR="001433CD" w:rsidRPr="001433CD">
        <w:rPr>
          <w:rFonts w:ascii="Times" w:hAnsi="Times"/>
        </w:rPr>
        <w:t>”)</w:t>
      </w:r>
      <w:r w:rsidR="009D0BF5" w:rsidRPr="001433CD">
        <w:rPr>
          <w:rFonts w:ascii="Times" w:hAnsi="Times"/>
        </w:rPr>
        <w:fldChar w:fldCharType="end"/>
      </w:r>
      <w:r w:rsidR="001C1C9C" w:rsidRPr="001433CD">
        <w:rPr>
          <w:rFonts w:ascii="Times" w:hAnsi="Times"/>
        </w:rPr>
        <w:t xml:space="preserve"> or “pirated</w:t>
      </w:r>
      <w:r w:rsidR="001C1C9C" w:rsidRPr="00E66A20">
        <w:rPr>
          <w:rFonts w:ascii="Times" w:hAnsi="Times"/>
        </w:rPr>
        <w:t xml:space="preserve">” </w:t>
      </w:r>
      <w:r w:rsidR="001433CD">
        <w:rPr>
          <w:rFonts w:ascii="Times" w:hAnsi="Times"/>
        </w:rPr>
        <w:fldChar w:fldCharType="begin"/>
      </w:r>
      <w:r w:rsidR="001433CD">
        <w:rPr>
          <w:rFonts w:ascii="Times" w:hAnsi="Times"/>
        </w:rPr>
        <w:instrText xml:space="preserve"> ADDIN ZOTERO_ITEM CSL_CITATION {"citationID":"ao3a9f3eou","properties":{"formattedCitation":"(Bohannon, 2016)","plainCitation":"(Bohannon, 2016)","noteIndex":0},"citationItems":[{"id":16493,"uris":["http://zotero.org/users/4491854/items/LGVTMQX8"],"itemData":{"id":16493,"type":"article-journal","abstract":"An exclusive look at data from the controversial web site Sci-Hub reveals that the whole world, both poor and rich, is reading pirated research papers.","container-title":"Science | AAAS","DOI":"10.1126/science.aaf5664","language":"en","title":"Who's downloading pirated papers? Everyone","title-short":"Who's downloading pirated papers?","URL":"https://www.sciencemag.org/news/2016/04/whos-downloading-pirated-papers-everyone","author":[{"family":"Bohannon","given":"John"}],"accessed":{"date-parts":[["2021",4,27]]},"issued":{"date-parts":[["2016",4,25]]}}}],"schema":"https://github.com/citation-style-language/schema/raw/master/csl-citation.json"} </w:instrText>
      </w:r>
      <w:r w:rsidR="001433CD">
        <w:rPr>
          <w:rFonts w:ascii="Times" w:hAnsi="Times"/>
        </w:rPr>
        <w:fldChar w:fldCharType="separate"/>
      </w:r>
      <w:r w:rsidR="001433CD" w:rsidRPr="001433CD">
        <w:rPr>
          <w:rFonts w:ascii="Times" w:hAnsi="Times" w:cs="Times New Roman"/>
        </w:rPr>
        <w:t>(Bohannon, 2016)</w:t>
      </w:r>
      <w:r w:rsidR="001433CD">
        <w:rPr>
          <w:rFonts w:ascii="Times" w:hAnsi="Times"/>
        </w:rPr>
        <w:fldChar w:fldCharType="end"/>
      </w:r>
      <w:r w:rsidR="001433CD">
        <w:rPr>
          <w:rFonts w:ascii="Times" w:hAnsi="Times"/>
        </w:rPr>
        <w:t xml:space="preserve">. </w:t>
      </w:r>
      <w:r w:rsidR="001C1C9C" w:rsidRPr="00E66A20">
        <w:rPr>
          <w:rFonts w:ascii="Times" w:hAnsi="Times"/>
        </w:rPr>
        <w:t>Some publishers such as the China National Knowledge Infrastructure (CNKI) have mobile phone apps that provide access to their content through that app.</w:t>
      </w:r>
    </w:p>
    <w:p w14:paraId="0000005C" w14:textId="77777777" w:rsidR="00BF5FD8" w:rsidRPr="00E66A20" w:rsidRDefault="00BF5FD8" w:rsidP="00CA52E3">
      <w:pPr>
        <w:spacing w:line="360" w:lineRule="auto"/>
        <w:rPr>
          <w:rFonts w:ascii="Times" w:hAnsi="Times"/>
        </w:rPr>
      </w:pPr>
    </w:p>
    <w:p w14:paraId="0000005D" w14:textId="7FAE3E8F" w:rsidR="00BF5FD8" w:rsidRPr="00E66A20" w:rsidRDefault="001C1C9C" w:rsidP="00CA52E3">
      <w:pPr>
        <w:spacing w:line="360" w:lineRule="auto"/>
        <w:rPr>
          <w:rFonts w:ascii="Times" w:hAnsi="Times"/>
        </w:rPr>
      </w:pPr>
      <w:r w:rsidRPr="00E66A20">
        <w:rPr>
          <w:rFonts w:ascii="Times" w:hAnsi="Times"/>
        </w:rPr>
        <w:t xml:space="preserve">Being able to access the content of the articles themselves not only means that we can read the article, but it also provides a way to augment existing metadata. In my own experience key data such as page numbers were </w:t>
      </w:r>
      <w:r w:rsidR="00B359F8">
        <w:rPr>
          <w:rFonts w:ascii="Times" w:hAnsi="Times"/>
        </w:rPr>
        <w:t xml:space="preserve">often </w:t>
      </w:r>
      <w:r w:rsidRPr="00E66A20">
        <w:rPr>
          <w:rFonts w:ascii="Times" w:hAnsi="Times"/>
        </w:rPr>
        <w:t>not recorded in the available metadata</w:t>
      </w:r>
      <w:r w:rsidR="00B359F8">
        <w:rPr>
          <w:rFonts w:ascii="Times" w:hAnsi="Times"/>
        </w:rPr>
        <w:t xml:space="preserve"> for an article</w:t>
      </w:r>
      <w:r w:rsidRPr="00E66A20">
        <w:rPr>
          <w:rFonts w:ascii="Times" w:hAnsi="Times"/>
        </w:rPr>
        <w:t>. This can make it harder to link publications to taxonomic names using “</w:t>
      </w:r>
      <w:proofErr w:type="spellStart"/>
      <w:r w:rsidRPr="00E66A20">
        <w:rPr>
          <w:rFonts w:ascii="Times" w:hAnsi="Times"/>
        </w:rPr>
        <w:t>microcitations</w:t>
      </w:r>
      <w:proofErr w:type="spellEnd"/>
      <w:r w:rsidRPr="00E66A20">
        <w:rPr>
          <w:rFonts w:ascii="Times" w:hAnsi="Times"/>
        </w:rPr>
        <w:t xml:space="preserve">”, where the only information we have is a journal, a volume, and a page number. However, if we have access to a </w:t>
      </w:r>
      <w:r w:rsidRPr="00E66A20">
        <w:rPr>
          <w:rFonts w:ascii="Times" w:hAnsi="Times"/>
        </w:rPr>
        <w:lastRenderedPageBreak/>
        <w:t xml:space="preserve">digital version of the </w:t>
      </w:r>
      <w:proofErr w:type="gramStart"/>
      <w:r w:rsidRPr="00E66A20">
        <w:rPr>
          <w:rFonts w:ascii="Times" w:hAnsi="Times"/>
        </w:rPr>
        <w:t>article</w:t>
      </w:r>
      <w:proofErr w:type="gramEnd"/>
      <w:r w:rsidRPr="00E66A20">
        <w:rPr>
          <w:rFonts w:ascii="Times" w:hAnsi="Times"/>
        </w:rPr>
        <w:t xml:space="preserve"> we can extract the page numbers. This need not be a manual process, for instance the Internet Archive generates a file for each PDF that contains a </w:t>
      </w:r>
      <w:proofErr w:type="gramStart"/>
      <w:r w:rsidRPr="00E66A20">
        <w:rPr>
          <w:rFonts w:ascii="Times" w:hAnsi="Times"/>
        </w:rPr>
        <w:t>best-guess</w:t>
      </w:r>
      <w:proofErr w:type="gramEnd"/>
      <w:r w:rsidRPr="00E66A20">
        <w:rPr>
          <w:rFonts w:ascii="Times" w:hAnsi="Times"/>
        </w:rPr>
        <w:t xml:space="preserve"> of the page numbers in the PDF. We can use those to add missing pagination values to the corresponding Wikidata items.</w:t>
      </w:r>
    </w:p>
    <w:p w14:paraId="0000005E" w14:textId="77777777" w:rsidR="00BF5FD8" w:rsidRPr="00E66A20" w:rsidRDefault="00BF5FD8" w:rsidP="00CA52E3">
      <w:pPr>
        <w:spacing w:line="360" w:lineRule="auto"/>
        <w:rPr>
          <w:rFonts w:ascii="Times" w:hAnsi="Times"/>
        </w:rPr>
      </w:pPr>
    </w:p>
    <w:p w14:paraId="09A53172" w14:textId="2FAAD7EC" w:rsidR="00452CF0" w:rsidRPr="00E66A20" w:rsidRDefault="001C1C9C">
      <w:pPr>
        <w:pStyle w:val="Heading2"/>
        <w:spacing w:line="360" w:lineRule="auto"/>
        <w:pPrChange w:id="22" w:author="Roderic Page" w:date="2022-03-18T15:49:00Z">
          <w:pPr>
            <w:pStyle w:val="Heading3"/>
          </w:pPr>
        </w:pPrChange>
      </w:pPr>
      <w:bookmarkStart w:id="23" w:name="_ed6a3as1v6nv" w:colFirst="0" w:colLast="0"/>
      <w:bookmarkEnd w:id="23"/>
      <w:r w:rsidRPr="00E66A20">
        <w:t>Exploring Bibliographic Data in Wikidata</w:t>
      </w:r>
    </w:p>
    <w:p w14:paraId="03A2838F" w14:textId="77777777" w:rsidR="008F37C7" w:rsidRPr="00E66A20" w:rsidRDefault="008F37C7" w:rsidP="00CA52E3">
      <w:pPr>
        <w:spacing w:line="360" w:lineRule="auto"/>
        <w:rPr>
          <w:rFonts w:ascii="Times" w:hAnsi="Times"/>
        </w:rPr>
      </w:pPr>
    </w:p>
    <w:p w14:paraId="4E6AF409" w14:textId="723BEB42" w:rsidR="006551F3" w:rsidRPr="001433CD" w:rsidRDefault="006551F3" w:rsidP="00CA52E3">
      <w:pPr>
        <w:spacing w:line="360" w:lineRule="auto"/>
        <w:rPr>
          <w:rFonts w:ascii="Times" w:hAnsi="Times"/>
        </w:rPr>
      </w:pPr>
      <w:r w:rsidRPr="001433CD">
        <w:rPr>
          <w:rFonts w:ascii="Times" w:hAnsi="Times"/>
        </w:rPr>
        <w:t>A key goal for the bibliography of life is to be able to link every taxonomic name for eukaryote species to its original description using a unique identifier (e.g., a DOI) and ideally a link to a digitised version of that publication. The scale of this challenge was discussed in</w:t>
      </w:r>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{"citationID":"2Jomm22e","properties":{"formattedCitation":"(Page, 2016a)","plainCitation":"(Page, 2016a)","noteIndex":0},"citationItems":[{"id":7579,"uris":["http://zotero.org/users/4491854/items/WLUMZ6SR"],"itemData":{"id":7579,"type":"article-journal","container-title":"ZooKeys","issue":"550","journalAbbreviation":"ZooKeys","page":"247","title":"Surfacing the deep data of taxonomy","author":[{"family":"Page","given":"Roderic DM"}],"issued":{"date-parts":[["2016"]]}}}],"schema":"https://github.com/citation-style-language/schema/raw/master/csl-citation.json"}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2016a)</w:t>
      </w:r>
      <w:r w:rsidR="00852EA3" w:rsidRPr="001433CD">
        <w:rPr>
          <w:rFonts w:ascii="Times" w:hAnsi="Times"/>
        </w:rPr>
        <w:fldChar w:fldCharType="end"/>
      </w:r>
      <w:r w:rsidR="00852EA3" w:rsidRPr="001433CD">
        <w:rPr>
          <w:rFonts w:ascii="Times" w:hAnsi="Times"/>
        </w:rPr>
        <w:t xml:space="preserve"> </w:t>
      </w:r>
      <w:r w:rsidRPr="001433CD">
        <w:rPr>
          <w:rFonts w:ascii="Times" w:hAnsi="Times"/>
        </w:rPr>
        <w:t xml:space="preserve">, and an attempt to do this for animal names led to my </w:t>
      </w:r>
      <w:proofErr w:type="spellStart"/>
      <w:r w:rsidRPr="001433CD">
        <w:rPr>
          <w:rFonts w:ascii="Times" w:hAnsi="Times"/>
        </w:rPr>
        <w:t>BioNames</w:t>
      </w:r>
      <w:proofErr w:type="spellEnd"/>
      <w:r w:rsidRPr="001433CD">
        <w:rPr>
          <w:rFonts w:ascii="Times" w:hAnsi="Times"/>
        </w:rPr>
        <w:t xml:space="preserve"> project</w:t>
      </w:r>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{"citationID":"Sz47NXTd","properties":{"formattedCitation":"(Page, 2013)","plainCitation":"(Page, 2013)","noteIndex":0},"citationItems":[{"id":601,"uris":["http://zotero.org/users/4491854/items/DZPVUQ9Y"],"itemData":{"id":601,"type":"article-journal","container-title":"PeerJ","DOI":"10.7717/peerj.190","ISSN":"2167-8359","page":"e190","title":"BioNames: linking taxonomy, texts, and trees","volume":"1","author":[{"family":"Page","given":"Roderic D.M."}],"issued":{"date-parts":[["2013",10,29]]}}}],"schema":"https://github.com/citation-style-language/schema/raw/master/csl-citation.json"}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2013)</w:t>
      </w:r>
      <w:r w:rsidR="00852EA3" w:rsidRPr="001433CD">
        <w:rPr>
          <w:rFonts w:ascii="Times" w:hAnsi="Times"/>
        </w:rPr>
        <w:fldChar w:fldCharType="end"/>
      </w:r>
      <w:r w:rsidRPr="001433CD">
        <w:rPr>
          <w:rFonts w:ascii="Times" w:hAnsi="Times"/>
        </w:rPr>
        <w:t>. I have done similar work for plants</w:t>
      </w:r>
      <w:r w:rsidR="00153791" w:rsidRPr="001433CD">
        <w:rPr>
          <w:rFonts w:ascii="Times" w:hAnsi="Times"/>
        </w:rPr>
        <w:t xml:space="preserve"> and fungi based on the International Plant Name Index (IPNI)  </w:t>
      </w:r>
      <w:r w:rsidR="00153791" w:rsidRPr="001433CD">
        <w:rPr>
          <w:rFonts w:ascii="Times" w:hAnsi="Times"/>
        </w:rPr>
        <w:fldChar w:fldCharType="begin"/>
      </w:r>
      <w:r w:rsidR="00153791" w:rsidRPr="001433CD">
        <w:rPr>
          <w:rFonts w:ascii="Times" w:hAnsi="Times"/>
        </w:rPr>
        <w:instrText xml:space="preserve"> ADDIN ZOTERO_ITEM CSL_CITATION {"citationID":"9kCrmLZt","properties":{"formattedCitation":"(\\uc0\\u8220{}International Plant Names Index\\uc0\\u8221{})","plainCitation":"(“International Plant Names Index”)","noteIndex":0},"citationItems":[{"id":16670,"uris":["http://zotero.org/users/4491854/items/I2XDIRPB"],"itemData":{"id":16670,"type":"webpage","title":"International Plant Names Index","URL":"https://ipni.org/","accessed":{"date-parts":[["2022",3,18]]}}}],"schema":"https://github.com/citation-style-language/schema/raw/master/csl-citation.json"} </w:instrText>
      </w:r>
      <w:r w:rsidR="00153791" w:rsidRPr="001433CD">
        <w:rPr>
          <w:rFonts w:ascii="Times" w:hAnsi="Times"/>
        </w:rPr>
        <w:fldChar w:fldCharType="separate"/>
      </w:r>
      <w:r w:rsidR="00153791" w:rsidRPr="001433CD">
        <w:rPr>
          <w:rFonts w:ascii="Times" w:hAnsi="Times" w:cs="Times New Roman"/>
        </w:rPr>
        <w:t>(“International Plant Names Index”)</w:t>
      </w:r>
      <w:r w:rsidR="00153791" w:rsidRPr="001433CD">
        <w:rPr>
          <w:rFonts w:ascii="Times" w:hAnsi="Times"/>
        </w:rPr>
        <w:fldChar w:fldCharType="end"/>
      </w:r>
      <w:r w:rsidR="00153791" w:rsidRPr="001433CD">
        <w:rPr>
          <w:rFonts w:ascii="Times" w:hAnsi="Times"/>
        </w:rPr>
        <w:t xml:space="preserve"> and Index </w:t>
      </w:r>
      <w:proofErr w:type="spellStart"/>
      <w:r w:rsidR="00153791" w:rsidRPr="001433CD">
        <w:rPr>
          <w:rFonts w:ascii="Times" w:hAnsi="Times"/>
        </w:rPr>
        <w:t>Fungorum</w:t>
      </w:r>
      <w:proofErr w:type="spellEnd"/>
      <w:r w:rsidR="00153791" w:rsidRPr="001433CD">
        <w:rPr>
          <w:rFonts w:ascii="Times" w:hAnsi="Times"/>
        </w:rPr>
        <w:t xml:space="preserve"> </w:t>
      </w:r>
      <w:r w:rsidR="00153791" w:rsidRPr="001433CD">
        <w:rPr>
          <w:rFonts w:ascii="Times" w:hAnsi="Times"/>
        </w:rPr>
        <w:fldChar w:fldCharType="begin"/>
      </w:r>
      <w:r w:rsidR="00153791" w:rsidRPr="001433CD">
        <w:rPr>
          <w:rFonts w:ascii="Times" w:hAnsi="Times"/>
        </w:rPr>
        <w:instrText xml:space="preserve"> ADDIN ZOTERO_ITEM CSL_CITATION {"citationID":"MO4X8OHP","properties":{"formattedCitation":"(\\uc0\\u8220{}Index Fungorum Home Page\\uc0\\u8221{})","plainCitation":"(“Index Fungorum Home Page”)","noteIndex":0},"citationItems":[{"id":16672,"uris":["http://zotero.org/users/4491854/items/JEM6YP7H"],"itemData":{"id":16672,"type":"webpage","title":"Index Fungorum Home Page","URL":"http://www.indexfungorum.org/","accessed":{"date-parts":[["2022",3,18]]}}}],"schema":"https://github.com/citation-style-language/schema/raw/master/csl-citation.json"} </w:instrText>
      </w:r>
      <w:r w:rsidR="00153791" w:rsidRPr="001433CD">
        <w:rPr>
          <w:rFonts w:ascii="Times" w:hAnsi="Times"/>
        </w:rPr>
        <w:fldChar w:fldCharType="separate"/>
      </w:r>
      <w:r w:rsidR="00153791" w:rsidRPr="001433CD">
        <w:rPr>
          <w:rFonts w:ascii="Times" w:hAnsi="Times" w:cs="Times New Roman"/>
        </w:rPr>
        <w:t xml:space="preserve">(“Index </w:t>
      </w:r>
      <w:proofErr w:type="spellStart"/>
      <w:r w:rsidR="00153791" w:rsidRPr="001433CD">
        <w:rPr>
          <w:rFonts w:ascii="Times" w:hAnsi="Times" w:cs="Times New Roman"/>
        </w:rPr>
        <w:t>Fungorum</w:t>
      </w:r>
      <w:proofErr w:type="spellEnd"/>
      <w:r w:rsidR="00153791" w:rsidRPr="001433CD">
        <w:rPr>
          <w:rFonts w:ascii="Times" w:hAnsi="Times" w:cs="Times New Roman"/>
        </w:rPr>
        <w:t xml:space="preserve"> Home Page”)</w:t>
      </w:r>
      <w:r w:rsidR="00153791" w:rsidRPr="001433CD">
        <w:rPr>
          <w:rFonts w:ascii="Times" w:hAnsi="Times"/>
        </w:rPr>
        <w:fldChar w:fldCharType="end"/>
      </w:r>
      <w:r w:rsidRPr="001433CD">
        <w:rPr>
          <w:rFonts w:ascii="Times" w:hAnsi="Times"/>
        </w:rPr>
        <w:t xml:space="preserve">, </w:t>
      </w:r>
      <w:r w:rsidR="001C6D3F" w:rsidRPr="001433CD">
        <w:rPr>
          <w:rFonts w:ascii="Times" w:hAnsi="Times"/>
        </w:rPr>
        <w:t xml:space="preserve">a subset of which </w:t>
      </w:r>
      <w:r w:rsidRPr="001433CD">
        <w:rPr>
          <w:rFonts w:ascii="Times" w:hAnsi="Times"/>
        </w:rPr>
        <w:t>has been released on GBIF</w:t>
      </w:r>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{"citationID":"Xl2yB598","properties":{"formattedCitation":"(Page, 2016b)","plainCitation":"(Page, 2016b)","noteIndex":0},"citationItems":[{"id":16549,"uris":["http://zotero.org/users/4491854/items/PSIJTJIQ"],"itemData":{"id":16549,"type":"article-journal","abstract":"This dataset is a derivative work under the &amp;#34;Terms of Use for The Plant List&amp;#34; http://www.theplantlist.org/1.1/terms/ that (a) converts The Plant List version 1.1 CSV files into a Darwin Core Archive, and (b) adds identifiers (e.g., DOIs) and complete bibliographic details to the original citations for many of the plant names.The Plant List http://www.theplantlist.org/ is a working list of all known plant species. Version 1.1, released in September 2013, aims to be comprehensive for species of Vascular plant (flowering plants, conifers, ferns and their allies) and of Bryophytes (mosses …","DOI":"10.15468/btkum2","language":"eng","source":"www.gbif.org","title":"The Plant List with literature","URL":"https://www.gbif.org/dataset/d9a4eedb-e985-4456-ad46-3df8472e00e8","author":[{"family":"Page","given":"Roderic D. M."}],"accessed":{"date-parts":[["2021",5,4]]},"issued":{"date-parts":[["2016"]]}}}],"schema":"https://github.com/citation-style-language/schema/raw/master/csl-citation.json"}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2016b)</w:t>
      </w:r>
      <w:r w:rsidR="00852EA3" w:rsidRPr="001433CD">
        <w:rPr>
          <w:rFonts w:ascii="Times" w:hAnsi="Times"/>
        </w:rPr>
        <w:fldChar w:fldCharType="end"/>
      </w:r>
      <w:r w:rsidRPr="001433CD">
        <w:rPr>
          <w:rFonts w:ascii="Times" w:hAnsi="Times"/>
        </w:rPr>
        <w:t xml:space="preserve">, </w:t>
      </w:r>
      <w:r w:rsidR="001C6D3F" w:rsidRPr="001433CD">
        <w:rPr>
          <w:rFonts w:ascii="Times" w:hAnsi="Times"/>
        </w:rPr>
        <w:t xml:space="preserve">and published </w:t>
      </w:r>
      <w:r w:rsidRPr="001433CD">
        <w:rPr>
          <w:rFonts w:ascii="Times" w:hAnsi="Times"/>
        </w:rPr>
        <w:t xml:space="preserve">as a </w:t>
      </w:r>
      <w:r w:rsidR="001C6D3F" w:rsidRPr="001433CD">
        <w:rPr>
          <w:rFonts w:ascii="Times" w:hAnsi="Times"/>
        </w:rPr>
        <w:t xml:space="preserve">both a </w:t>
      </w:r>
      <w:r w:rsidRPr="001433CD">
        <w:rPr>
          <w:rFonts w:ascii="Times" w:hAnsi="Times"/>
        </w:rPr>
        <w:t>“</w:t>
      </w:r>
      <w:proofErr w:type="spellStart"/>
      <w:r w:rsidRPr="001433CD">
        <w:rPr>
          <w:rFonts w:ascii="Times" w:hAnsi="Times"/>
        </w:rPr>
        <w:t>datasette</w:t>
      </w:r>
      <w:proofErr w:type="spellEnd"/>
      <w:r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{"citationID":"ZtllyfsA","properties":{"formattedCitation":"(Page, 2018)","plainCitation":"(Page, 2018)","noteIndex":0},"citationItems":[{"id":1738,"uris":["http://zotero.org/users/4491854/items/77WHBBXX"],"itemData":{"id":1738,"type":"article-journal","abstract":"Constructing a biodiversity knowledge graph will require making millions of cross links between diversity entities in different datasets. Researchers trying to bootstrap the growth of the biodiversity knowledge graph by constructing databases of links between these entities lack obvious ways to publish these sets of links. One appealing and lightweight approach is to create a \"datasette\", a database that is wrapped together with a simple web server that enables users to query the data. Datasettes can be packaged into Docker containers and hosted online with minimal effort. This approach is illustrated using a dataset of links between globally unique identifiers for plant taxonomic namesand identifiers for the taxonomic articles that published those names.","container-title":"Biodiversity Data Journal","DOI":"10.3897/BDJ.6.e27539","ISSN":"1314-2828","issue":"6","journalAbbreviation":"Biodivers Data J","note":"PMID: 30065607\nPMCID: PMC6066477","source":"PubMed Central","title":"Liberating links between datasets using lightweight data publishing: an example using plant names and the taxonomic literature","title-short":"Liberating links between datasets using lightweight data publishing","URL":"https://www.ncbi.nlm.nih.gov/pmc/articles/PMC6066477/","author":[{"family":"Page","given":"Roderic"}],"accessed":{"date-parts":[["2019",9,18]]},"issued":{"date-parts":[["2018",7,23]]}}}],"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2018)</w:t>
      </w:r>
      <w:r w:rsidR="00852EA3" w:rsidRPr="001433CD">
        <w:rPr>
          <w:rFonts w:ascii="Times" w:hAnsi="Times"/>
        </w:rPr>
        <w:fldChar w:fldCharType="end"/>
      </w:r>
      <w:r w:rsidR="00852EA3" w:rsidRPr="001433CD">
        <w:rPr>
          <w:rFonts w:ascii="Times" w:hAnsi="Times"/>
        </w:rPr>
        <w:t xml:space="preserve"> </w:t>
      </w:r>
      <w:r w:rsidRPr="001433CD">
        <w:rPr>
          <w:rFonts w:ascii="Times" w:hAnsi="Times"/>
        </w:rPr>
        <w:t>and raw data dumps</w:t>
      </w:r>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{"citationID":"EpDTAMJn","properties":{"formattedCitation":"(Page, 2020)","plainCitation":"(Page, 2020)","noteIndex":0},"citationItems":[{"id":16536,"uris":["http://zotero.org/users/4491854/items/5FTXJ5WI"],"itemData":{"id":16536,"type":"article-journal","abstract":"A mapping between plant names in the International Plant Names Index (https://www.ipni.org) and bibliographic identifiers (such as DOIs, Handles, JSTOR, BHL, etc.). This is a subset of the complete IPNI dataset where the Id for a plant name, e.g., 77104049-1 (Begonia rubiteae) is linked to the DOI for article in which the species is named DOI:10.1017/S0960428609990266.Some of these links between names and identifiers are in the original IPNI data (e.g., as \"remarks\"), most I have added (see https://github.com/rdmpage/ipni-names for details). This dataset is a snapshot, is incomplete, and almost certainly contains errors.The CC0 license applies to the mapping I have made between the IPNI Id and the bibliographic identifiers. The IPNI data included here (Id, name, and bibliographic metadata) is a subset of the complete IPNI dataset, which has a CC-BY license.","DOI":"10.6084/m9.figshare.13055804.v1","language":"en","note":"publisher: figshare\ntype: dataset","source":"figshare.com","title":"IPNI plant names linked to bibliographic identifiers","URL":"/articles/dataset/IPNI_plant_names_linked_to_bibliographic_identifiers/13055804/1","author":[{"family":"Page","given":"Roderic D. M."}],"accessed":{"date-parts":[["2021",4,30]]},"issued":{"date-parts":[["2020",10,6]]}}}],"schema":"https://github.com/citation-style-language/schema/raw/master/csl-citation.json"}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2020)</w:t>
      </w:r>
      <w:r w:rsidR="00852EA3" w:rsidRPr="001433CD">
        <w:rPr>
          <w:rFonts w:ascii="Times" w:hAnsi="Times"/>
        </w:rPr>
        <w:fldChar w:fldCharType="end"/>
      </w:r>
      <w:r w:rsidRPr="001433CD">
        <w:rPr>
          <w:rFonts w:ascii="Times" w:hAnsi="Times"/>
        </w:rPr>
        <w:t xml:space="preserve">. </w:t>
      </w:r>
      <w:r w:rsidR="001C6D3F" w:rsidRPr="001433CD">
        <w:rPr>
          <w:rFonts w:ascii="Times" w:hAnsi="Times"/>
        </w:rPr>
        <w:t>Based on this work across</w:t>
      </w:r>
      <w:r w:rsidRPr="001433CD">
        <w:rPr>
          <w:rFonts w:ascii="Times" w:hAnsi="Times"/>
        </w:rPr>
        <w:t xml:space="preserve"> animals, plants, and fungi</w:t>
      </w:r>
      <w:r w:rsidR="001C6D3F" w:rsidRPr="001433CD">
        <w:rPr>
          <w:rFonts w:ascii="Times" w:hAnsi="Times"/>
        </w:rPr>
        <w:t>,</w:t>
      </w:r>
      <w:r w:rsidRPr="001433CD">
        <w:rPr>
          <w:rFonts w:ascii="Times" w:hAnsi="Times"/>
        </w:rPr>
        <w:t xml:space="preserve"> a little under 4 million taxonomic names have associated bibliographic metadata</w:t>
      </w:r>
      <w:r w:rsidR="009C4160" w:rsidRPr="001433CD">
        <w:rPr>
          <w:rFonts w:ascii="Times" w:hAnsi="Times"/>
        </w:rPr>
        <w:t xml:space="preserve"> (Table </w:t>
      </w:r>
      <w:r w:rsidR="009958BE" w:rsidRPr="001433CD">
        <w:rPr>
          <w:rFonts w:ascii="Times" w:hAnsi="Times"/>
        </w:rPr>
        <w:t>1</w:t>
      </w:r>
      <w:r w:rsidR="009C4160" w:rsidRPr="001433CD">
        <w:rPr>
          <w:rFonts w:ascii="Times" w:hAnsi="Times"/>
        </w:rPr>
        <w:t>)</w:t>
      </w:r>
      <w:r w:rsidRPr="001433CD">
        <w:rPr>
          <w:rFonts w:ascii="Times" w:hAnsi="Times"/>
        </w:rPr>
        <w:t xml:space="preserve">, such as a citation </w:t>
      </w:r>
      <w:r w:rsidR="005D7977" w:rsidRPr="001433CD">
        <w:rPr>
          <w:rFonts w:ascii="Times" w:hAnsi="Times"/>
        </w:rPr>
        <w:t>to</w:t>
      </w:r>
      <w:r w:rsidRPr="001433CD">
        <w:rPr>
          <w:rFonts w:ascii="Times" w:hAnsi="Times"/>
        </w:rPr>
        <w:t xml:space="preserve"> a publication or a page in a publication. Depending on taxonomic group, anywhere between 20-40% of those </w:t>
      </w:r>
      <w:r w:rsidR="002E75BD" w:rsidRPr="001433CD">
        <w:rPr>
          <w:rFonts w:ascii="Times" w:hAnsi="Times"/>
        </w:rPr>
        <w:t>citations</w:t>
      </w:r>
      <w:r w:rsidRPr="001433CD">
        <w:rPr>
          <w:rFonts w:ascii="Times" w:hAnsi="Times"/>
        </w:rPr>
        <w:t xml:space="preserve"> have been mapped to an external identifier such as a DOI</w:t>
      </w:r>
      <w:r w:rsidR="002E75BD" w:rsidRPr="001433CD">
        <w:rPr>
          <w:rFonts w:ascii="Times" w:hAnsi="Times"/>
        </w:rPr>
        <w:t xml:space="preserve">, and </w:t>
      </w:r>
      <w:r w:rsidRPr="001433CD">
        <w:rPr>
          <w:rFonts w:ascii="Times" w:hAnsi="Times"/>
        </w:rPr>
        <w:t xml:space="preserve">some 16-25% of </w:t>
      </w:r>
      <w:r w:rsidR="009C4160" w:rsidRPr="001433CD">
        <w:rPr>
          <w:rFonts w:ascii="Times" w:hAnsi="Times"/>
        </w:rPr>
        <w:t xml:space="preserve">taxonomic </w:t>
      </w:r>
      <w:r w:rsidRPr="001433CD">
        <w:rPr>
          <w:rFonts w:ascii="Times" w:hAnsi="Times"/>
        </w:rPr>
        <w:t>names have the</w:t>
      </w:r>
      <w:r w:rsidR="002E75BD" w:rsidRPr="001433CD">
        <w:rPr>
          <w:rFonts w:ascii="Times" w:hAnsi="Times"/>
        </w:rPr>
        <w:t>ir</w:t>
      </w:r>
      <w:r w:rsidRPr="001433CD">
        <w:rPr>
          <w:rFonts w:ascii="Times" w:hAnsi="Times"/>
        </w:rPr>
        <w:t xml:space="preserve"> associated publication in Wikidata</w:t>
      </w:r>
      <w:r w:rsidR="00153791" w:rsidRPr="001433CD">
        <w:rPr>
          <w:rFonts w:ascii="Times" w:hAnsi="Times"/>
        </w:rPr>
        <w:t xml:space="preserve">. </w:t>
      </w:r>
      <w:r w:rsidR="005D7977" w:rsidRPr="001433CD">
        <w:rPr>
          <w:rFonts w:ascii="Times" w:hAnsi="Times"/>
        </w:rPr>
        <w:t xml:space="preserve">The 880,000 links between names and Wikidata publication items correspond to just under 200,000 distinct publications. </w:t>
      </w:r>
      <w:r w:rsidR="00F84162" w:rsidRPr="001433CD">
        <w:rPr>
          <w:rFonts w:ascii="Times" w:hAnsi="Times"/>
        </w:rPr>
        <w:t>A random sample of 10,000 of these publications was used in the analyses described below.</w:t>
      </w:r>
      <w:r w:rsidR="001C6D3F" w:rsidRPr="001433CD">
        <w:rPr>
          <w:rFonts w:ascii="Times" w:hAnsi="Times"/>
        </w:rPr>
        <w:t xml:space="preserve"> </w:t>
      </w:r>
    </w:p>
    <w:p w14:paraId="20CA300F" w14:textId="77777777" w:rsidR="009C4160" w:rsidRDefault="009C4160" w:rsidP="00CA52E3">
      <w:pPr>
        <w:spacing w:line="360" w:lineRule="auto"/>
        <w:rPr>
          <w:rFonts w:ascii="Times" w:hAnsi="Times"/>
        </w:rPr>
      </w:pPr>
    </w:p>
    <w:p w14:paraId="5CCCEBA6" w14:textId="4B2B4219" w:rsidR="006551F3" w:rsidRDefault="006551F3" w:rsidP="00CA52E3">
      <w:pPr>
        <w:spacing w:line="360" w:lineRule="auto"/>
        <w:rPr>
          <w:rFonts w:ascii="Times" w:hAnsi="Times"/>
        </w:rPr>
      </w:pPr>
      <w:r>
        <w:rPr>
          <w:rFonts w:ascii="Times" w:hAnsi="Times"/>
        </w:rPr>
        <w:t xml:space="preserve">[Table </w:t>
      </w:r>
      <w:r w:rsidR="009958BE">
        <w:rPr>
          <w:rFonts w:ascii="Times" w:hAnsi="Times"/>
        </w:rPr>
        <w:t>1</w:t>
      </w:r>
      <w:r>
        <w:rPr>
          <w:rFonts w:ascii="Times" w:hAnsi="Times"/>
        </w:rPr>
        <w:t xml:space="preserve"> here]</w:t>
      </w:r>
    </w:p>
    <w:p w14:paraId="26395B4A" w14:textId="03122A83" w:rsidR="001C6D3F" w:rsidRDefault="001C6D3F" w:rsidP="00CA52E3">
      <w:pPr>
        <w:spacing w:line="360" w:lineRule="auto"/>
        <w:rPr>
          <w:rFonts w:ascii="Times" w:hAnsi="Times"/>
        </w:rPr>
      </w:pPr>
    </w:p>
    <w:p w14:paraId="0000007A" w14:textId="771992B7" w:rsidR="00BF5FD8" w:rsidRPr="00E66A20" w:rsidRDefault="001C1C9C" w:rsidP="00CA52E3">
      <w:pPr>
        <w:pStyle w:val="Heading3"/>
        <w:spacing w:line="360" w:lineRule="auto"/>
      </w:pPr>
      <w:bookmarkStart w:id="24" w:name="_5e9rxk1p9p8a" w:colFirst="0" w:colLast="0"/>
      <w:bookmarkStart w:id="25" w:name="_ezby048xxm1c" w:colFirst="0" w:colLast="0"/>
      <w:bookmarkEnd w:id="24"/>
      <w:bookmarkEnd w:id="25"/>
      <w:r w:rsidRPr="00E66A20">
        <w:t>A community of editors</w:t>
      </w:r>
    </w:p>
    <w:p w14:paraId="0000007B" w14:textId="797683EE" w:rsidR="00BF5FD8" w:rsidRPr="00E66A20" w:rsidRDefault="001C1C9C" w:rsidP="00CA52E3">
      <w:pPr>
        <w:spacing w:line="360" w:lineRule="auto"/>
        <w:rPr>
          <w:rFonts w:ascii="Times" w:hAnsi="Times"/>
        </w:rPr>
      </w:pPr>
      <w:r w:rsidRPr="00E66A20">
        <w:rPr>
          <w:rFonts w:ascii="Times" w:hAnsi="Times"/>
        </w:rPr>
        <w:t xml:space="preserve">One of the challenges in community-based editing of scientific data is assembling that community. We could create a domain-specific database and hope a community coalesces </w:t>
      </w:r>
      <w:r w:rsidRPr="00E66A20">
        <w:rPr>
          <w:rFonts w:ascii="Times" w:hAnsi="Times"/>
        </w:rPr>
        <w:lastRenderedPageBreak/>
        <w:t xml:space="preserve">around that database. </w:t>
      </w:r>
      <w:r w:rsidR="004E0BC1" w:rsidRPr="00E66A20">
        <w:rPr>
          <w:rFonts w:ascii="Times" w:hAnsi="Times"/>
        </w:rPr>
        <w:t>Alternatively,</w:t>
      </w:r>
      <w:r w:rsidRPr="00E66A20">
        <w:rPr>
          <w:rFonts w:ascii="Times" w:hAnsi="Times"/>
        </w:rPr>
        <w:t xml:space="preserve"> we take the data to where an active community already exists. This is the approach taken by projects such as Gene Wiki</w:t>
      </w:r>
      <w:r w:rsidR="00852EA3">
        <w:t xml:space="preserve"> </w:t>
      </w:r>
      <w:r w:rsidR="00852EA3" w:rsidRPr="00852EA3">
        <w:rPr>
          <w:rFonts w:ascii="Times" w:hAnsi="Times"/>
        </w:rPr>
        <w:fldChar w:fldCharType="begin"/>
      </w:r>
      <w:r w:rsidR="00852EA3" w:rsidRPr="00852EA3">
        <w:rPr>
          <w:rFonts w:ascii="Times" w:hAnsi="Times"/>
        </w:rPr>
        <w:instrText xml:space="preserve"> ADDIN ZOTERO_ITEM CSL_CITATION {"citationID":"6iwtemaV","properties":{"formattedCitation":"(Good et al., 2012)","plainCitation":"(Good et al., 2012)","noteIndex":0},"citationItems":[{"id":16443,"uris":["http://zotero.org/users/4491854/items/X4T6HX6N"],"itemData":{"id":16443,"type":"article-journal","abstract":"The Gene Wiki is an open-access and openly editable collection of Wikipedia articles about human genes. Initiated in 2008, it has grown to include articles about more than 10</w:instrText>
      </w:r>
      <w:r w:rsidR="00852EA3" w:rsidRPr="00852EA3">
        <w:rPr>
          <w:rFonts w:ascii="Times New Roman" w:hAnsi="Times New Roman" w:cs="Times New Roman"/>
        </w:rPr>
        <w:instrText> </w:instrText>
      </w:r>
      <w:r w:rsidR="00852EA3" w:rsidRPr="00852EA3">
        <w:rPr>
          <w:rFonts w:ascii="Times" w:hAnsi="Times"/>
        </w:rPr>
        <w:instrText xml:space="preserve">000 genes that, collectively, contain more than 1.4 million words of gene-centric text with extensive citations back to the primary scientific literature. This growing body of useful, gene-centric content is the result of the work of thousands of individuals throughout the scientific community. Here, we describe recent improvements to the automated system that keeps the structured data presented on Gene Wiki articles in sync with the data from trusted primary databases. We also describe the expanding contents, editors and users of the Gene Wiki. Finally, we introduce a new automated system, called WikiTrust, which can effectively compute the quality of Wikipedia articles, including Gene Wiki articles, at the word level. All articles in the Gene Wiki can be freely accessed and edited at Wikipedia, and additional links and information can be found at the project's Wikipedia portal page: http://en.wikipedia.org/wiki/Portal:Gene_Wiki.","container-title":"Nucleic Acids Research","DOI":"10.1093/nar/gkr925","ISSN":"0305-1048","issue":"D1","journalAbbreviation":"Nucleic Acids Research","page":"D1255-D1261","source":"Silverchair","title":"The Gene Wiki in 2011: community intelligence applied to human gene annotation","title-short":"The Gene Wiki in 2011","volume":"40","author":[{"family":"Good","given":"Benjamin M."},{"family":"Clarke","given":"Erik L."},{"family":"Alfaro","given":"Luca","non-dropping-particle":"de"},{"family":"Su","given":"Andrew I."}],"issued":{"date-parts":[["2012",1,1]]}}}],"schema":"https://github.com/citation-style-language/schema/raw/master/csl-citation.json"} </w:instrText>
      </w:r>
      <w:r w:rsidR="00852EA3" w:rsidRPr="00852EA3">
        <w:rPr>
          <w:rFonts w:ascii="Times" w:hAnsi="Times"/>
        </w:rPr>
        <w:fldChar w:fldCharType="separate"/>
      </w:r>
      <w:r w:rsidR="00852EA3" w:rsidRPr="00852EA3">
        <w:rPr>
          <w:rFonts w:ascii="Times" w:hAnsi="Times"/>
          <w:noProof/>
        </w:rPr>
        <w:t>(Good et al., 2012)</w:t>
      </w:r>
      <w:r w:rsidR="00852EA3" w:rsidRPr="00852EA3">
        <w:rPr>
          <w:rFonts w:ascii="Times" w:hAnsi="Times"/>
        </w:rPr>
        <w:fldChar w:fldCharType="end"/>
      </w:r>
      <w:r w:rsidRPr="00852EA3">
        <w:rPr>
          <w:rFonts w:ascii="Times" w:hAnsi="Times"/>
        </w:rPr>
        <w:t>.</w:t>
      </w:r>
      <w:r w:rsidRPr="00E66A20">
        <w:rPr>
          <w:rFonts w:ascii="Times" w:hAnsi="Times"/>
        </w:rPr>
        <w:t xml:space="preserve"> If Wikidata is going to be the place to assemble the bibliography of life, a natural question is “does the community actually edit taxonomic publications?” To assess </w:t>
      </w:r>
      <w:r w:rsidR="008F37C7" w:rsidRPr="00E66A20">
        <w:rPr>
          <w:rFonts w:ascii="Times" w:hAnsi="Times"/>
        </w:rPr>
        <w:t>this,</w:t>
      </w:r>
      <w:r w:rsidRPr="00E66A20">
        <w:rPr>
          <w:rFonts w:ascii="Times" w:hAnsi="Times"/>
        </w:rPr>
        <w:t xml:space="preserve"> I looked at the edit history of </w:t>
      </w:r>
      <w:r w:rsidR="00F84162">
        <w:rPr>
          <w:rFonts w:ascii="Times" w:hAnsi="Times"/>
        </w:rPr>
        <w:t>the</w:t>
      </w:r>
      <w:r w:rsidRPr="00E66A20">
        <w:rPr>
          <w:rFonts w:ascii="Times" w:hAnsi="Times"/>
        </w:rPr>
        <w:t xml:space="preserve"> </w:t>
      </w:r>
      <w:r w:rsidR="005D7977">
        <w:rPr>
          <w:rFonts w:ascii="Times" w:hAnsi="Times"/>
        </w:rPr>
        <w:t xml:space="preserve">random </w:t>
      </w:r>
      <w:r w:rsidRPr="00E66A20">
        <w:rPr>
          <w:rFonts w:ascii="Times" w:hAnsi="Times"/>
        </w:rPr>
        <w:t xml:space="preserve">sample of </w:t>
      </w:r>
      <w:r w:rsidR="009C4160">
        <w:rPr>
          <w:rFonts w:ascii="Times" w:hAnsi="Times"/>
        </w:rPr>
        <w:t>10,</w:t>
      </w:r>
      <w:r w:rsidR="00F84162">
        <w:rPr>
          <w:rFonts w:ascii="Times" w:hAnsi="Times"/>
        </w:rPr>
        <w:t xml:space="preserve">000 Wikidata items generated above. </w:t>
      </w:r>
      <w:r w:rsidR="005D7977">
        <w:rPr>
          <w:rFonts w:ascii="Times" w:hAnsi="Times"/>
        </w:rPr>
        <w:t xml:space="preserve"> </w:t>
      </w:r>
      <w:r w:rsidRPr="00E66A20">
        <w:rPr>
          <w:rFonts w:ascii="Times" w:hAnsi="Times"/>
        </w:rPr>
        <w:t xml:space="preserve">For each </w:t>
      </w:r>
      <w:r w:rsidR="00B652F7">
        <w:rPr>
          <w:rFonts w:ascii="Times" w:hAnsi="Times"/>
        </w:rPr>
        <w:t xml:space="preserve">of these </w:t>
      </w:r>
      <w:r w:rsidRPr="00E66A20">
        <w:rPr>
          <w:rFonts w:ascii="Times" w:hAnsi="Times"/>
        </w:rPr>
        <w:t>item</w:t>
      </w:r>
      <w:r w:rsidR="00B652F7">
        <w:rPr>
          <w:rFonts w:ascii="Times" w:hAnsi="Times"/>
        </w:rPr>
        <w:t>s</w:t>
      </w:r>
      <w:r w:rsidRPr="00E66A20">
        <w:rPr>
          <w:rFonts w:ascii="Times" w:hAnsi="Times"/>
        </w:rPr>
        <w:t xml:space="preserve"> I retrieved the number of edits made since the </w:t>
      </w:r>
      <w:r w:rsidR="005D7977">
        <w:rPr>
          <w:rFonts w:ascii="Times" w:hAnsi="Times"/>
        </w:rPr>
        <w:t>Wikidata item</w:t>
      </w:r>
      <w:r w:rsidR="005D7977" w:rsidRPr="00E66A20">
        <w:rPr>
          <w:rFonts w:ascii="Times" w:hAnsi="Times"/>
        </w:rPr>
        <w:t xml:space="preserve"> </w:t>
      </w:r>
      <w:r w:rsidRPr="00E66A20">
        <w:rPr>
          <w:rFonts w:ascii="Times" w:hAnsi="Times"/>
        </w:rPr>
        <w:t xml:space="preserve">was created, when those edits were made, and what properties were edited. </w:t>
      </w:r>
    </w:p>
    <w:p w14:paraId="0000007C" w14:textId="77777777" w:rsidR="00BF5FD8" w:rsidRPr="00E66A20" w:rsidRDefault="00BF5FD8" w:rsidP="00CA52E3">
      <w:pPr>
        <w:spacing w:line="360" w:lineRule="auto"/>
        <w:rPr>
          <w:rFonts w:ascii="Times" w:hAnsi="Times"/>
        </w:rPr>
      </w:pPr>
    </w:p>
    <w:p w14:paraId="0000007D" w14:textId="52B02EC8" w:rsidR="00BF5FD8" w:rsidRPr="00E66A20" w:rsidRDefault="001C1C9C" w:rsidP="00CA52E3">
      <w:pPr>
        <w:spacing w:line="360" w:lineRule="auto"/>
        <w:rPr>
          <w:rFonts w:ascii="Times" w:hAnsi="Times"/>
        </w:rPr>
      </w:pPr>
      <w:r w:rsidRPr="00E66A20">
        <w:rPr>
          <w:rFonts w:ascii="Times" w:hAnsi="Times"/>
        </w:rPr>
        <w:t xml:space="preserve">[Fig. </w:t>
      </w:r>
      <w:r w:rsidR="009A0940">
        <w:rPr>
          <w:rFonts w:ascii="Times" w:hAnsi="Times"/>
        </w:rPr>
        <w:t>3</w:t>
      </w:r>
      <w:r w:rsidR="009A0940" w:rsidRPr="00E66A20">
        <w:rPr>
          <w:rFonts w:ascii="Times" w:hAnsi="Times"/>
        </w:rPr>
        <w:t xml:space="preserve"> </w:t>
      </w:r>
      <w:r w:rsidRPr="00E66A20">
        <w:rPr>
          <w:rFonts w:ascii="Times" w:hAnsi="Times"/>
        </w:rPr>
        <w:t>here]</w:t>
      </w:r>
    </w:p>
    <w:p w14:paraId="0000007E" w14:textId="77777777" w:rsidR="00BF5FD8" w:rsidRPr="00E66A20" w:rsidRDefault="00BF5FD8" w:rsidP="00CA52E3">
      <w:pPr>
        <w:spacing w:line="360" w:lineRule="auto"/>
        <w:rPr>
          <w:rFonts w:ascii="Times" w:hAnsi="Times"/>
        </w:rPr>
      </w:pPr>
    </w:p>
    <w:p w14:paraId="36CA93F4" w14:textId="6002F835" w:rsidR="00E87FA3" w:rsidRPr="00E66A20" w:rsidRDefault="001C1C9C" w:rsidP="00CA52E3">
      <w:pPr>
        <w:spacing w:line="360" w:lineRule="auto"/>
        <w:rPr>
          <w:rFonts w:ascii="Times" w:hAnsi="Times"/>
        </w:rPr>
      </w:pPr>
      <w:r w:rsidRPr="00E66A20">
        <w:rPr>
          <w:rFonts w:ascii="Times" w:hAnsi="Times"/>
        </w:rPr>
        <w:t xml:space="preserve">Figure </w:t>
      </w:r>
      <w:r w:rsidR="00B359F8">
        <w:rPr>
          <w:rFonts w:ascii="Times" w:hAnsi="Times"/>
        </w:rPr>
        <w:t>3</w:t>
      </w:r>
      <w:r w:rsidR="00B359F8" w:rsidRPr="00E66A20">
        <w:rPr>
          <w:rFonts w:ascii="Times" w:hAnsi="Times"/>
        </w:rPr>
        <w:t xml:space="preserve"> </w:t>
      </w:r>
      <w:r w:rsidRPr="00E66A20">
        <w:rPr>
          <w:rFonts w:ascii="Times" w:hAnsi="Times"/>
        </w:rPr>
        <w:t xml:space="preserve">visualises the edit history for </w:t>
      </w:r>
      <w:r w:rsidR="00B652F7">
        <w:rPr>
          <w:rFonts w:ascii="Times" w:hAnsi="Times"/>
        </w:rPr>
        <w:t>the</w:t>
      </w:r>
      <w:r w:rsidR="00B359F8">
        <w:rPr>
          <w:rFonts w:ascii="Times" w:hAnsi="Times"/>
        </w:rPr>
        <w:t xml:space="preserve"> sample of</w:t>
      </w:r>
      <w:r w:rsidRPr="00E66A20">
        <w:rPr>
          <w:rFonts w:ascii="Times" w:hAnsi="Times"/>
        </w:rPr>
        <w:t xml:space="preserve"> 1</w:t>
      </w:r>
      <w:r w:rsidR="00B652F7">
        <w:rPr>
          <w:rFonts w:ascii="Times" w:hAnsi="Times"/>
        </w:rPr>
        <w:t>0,</w:t>
      </w:r>
      <w:r w:rsidRPr="00E66A20">
        <w:rPr>
          <w:rFonts w:ascii="Times" w:hAnsi="Times"/>
        </w:rPr>
        <w:t xml:space="preserve">000 </w:t>
      </w:r>
      <w:r w:rsidR="005D7977">
        <w:rPr>
          <w:rFonts w:ascii="Times" w:hAnsi="Times"/>
        </w:rPr>
        <w:t>publications</w:t>
      </w:r>
      <w:r w:rsidRPr="00E66A20">
        <w:rPr>
          <w:rFonts w:ascii="Times" w:hAnsi="Times"/>
        </w:rPr>
        <w:t xml:space="preserve"> as a scatter plot of creation timestamp against edit timestamp. If an item was only edited at the </w:t>
      </w:r>
      <w:proofErr w:type="gramStart"/>
      <w:r w:rsidRPr="00E66A20">
        <w:rPr>
          <w:rFonts w:ascii="Times" w:hAnsi="Times"/>
        </w:rPr>
        <w:t>time</w:t>
      </w:r>
      <w:proofErr w:type="gramEnd"/>
      <w:r w:rsidRPr="00E66A20">
        <w:rPr>
          <w:rFonts w:ascii="Times" w:hAnsi="Times"/>
        </w:rPr>
        <w:t xml:space="preserve"> it was created then all points would fall along the diagonal</w:t>
      </w:r>
      <w:r w:rsidR="00A37C44">
        <w:rPr>
          <w:rFonts w:ascii="Times" w:hAnsi="Times"/>
        </w:rPr>
        <w:t xml:space="preserve"> and the lower right triangle in Figure </w:t>
      </w:r>
      <w:r w:rsidR="00B05676">
        <w:rPr>
          <w:rFonts w:ascii="Times" w:hAnsi="Times"/>
        </w:rPr>
        <w:t>3</w:t>
      </w:r>
      <w:r w:rsidR="00A37C44">
        <w:rPr>
          <w:rFonts w:ascii="Times" w:hAnsi="Times"/>
        </w:rPr>
        <w:t xml:space="preserve"> would be empty</w:t>
      </w:r>
      <w:r w:rsidRPr="00E66A20">
        <w:rPr>
          <w:rFonts w:ascii="Times" w:hAnsi="Times"/>
        </w:rPr>
        <w:t xml:space="preserve">. This diagonal continues to go up and to the right as time goes on. Any edit to an item appears as a dot to the right of the dot on the diagonal that represent the item’s creation. If there are no dots to the right of the </w:t>
      </w:r>
      <w:r w:rsidR="003A5A6E" w:rsidRPr="00E66A20">
        <w:rPr>
          <w:rFonts w:ascii="Times" w:hAnsi="Times"/>
        </w:rPr>
        <w:t>diagonal,</w:t>
      </w:r>
      <w:r w:rsidRPr="00E66A20">
        <w:rPr>
          <w:rFonts w:ascii="Times" w:hAnsi="Times"/>
        </w:rPr>
        <w:t xml:space="preserve"> then an item has not been edited since its creation. Figure </w:t>
      </w:r>
      <w:r w:rsidR="00B359F8">
        <w:rPr>
          <w:rFonts w:ascii="Times" w:hAnsi="Times"/>
        </w:rPr>
        <w:t>3</w:t>
      </w:r>
      <w:r w:rsidR="00B359F8" w:rsidRPr="00E66A20">
        <w:rPr>
          <w:rFonts w:ascii="Times" w:hAnsi="Times"/>
        </w:rPr>
        <w:t xml:space="preserve"> </w:t>
      </w:r>
      <w:r w:rsidRPr="00E66A20">
        <w:rPr>
          <w:rFonts w:ascii="Times" w:hAnsi="Times"/>
        </w:rPr>
        <w:t xml:space="preserve">shows that many items undergo a series of sporadic edits over time. Some of these edits occur shortly after item creation. For </w:t>
      </w:r>
      <w:r w:rsidR="003A5A6E" w:rsidRPr="00E66A20">
        <w:rPr>
          <w:rFonts w:ascii="Times" w:hAnsi="Times"/>
        </w:rPr>
        <w:t>example,</w:t>
      </w:r>
      <w:r w:rsidRPr="00E66A20">
        <w:rPr>
          <w:rFonts w:ascii="Times" w:hAnsi="Times"/>
        </w:rPr>
        <w:t xml:space="preserve"> there are </w:t>
      </w:r>
      <w:r w:rsidR="00B359F8">
        <w:rPr>
          <w:rFonts w:ascii="Times" w:hAnsi="Times"/>
        </w:rPr>
        <w:t xml:space="preserve">Wikidata </w:t>
      </w:r>
      <w:r w:rsidRPr="00E66A20">
        <w:rPr>
          <w:rFonts w:ascii="Times" w:hAnsi="Times"/>
        </w:rPr>
        <w:t xml:space="preserve">bots whose function is to add a description for a new item in a specific language. Other edits may happen later in the life cycle of an item, for example if a user associates a publication with its </w:t>
      </w:r>
      <w:r w:rsidR="003A5A6E" w:rsidRPr="00E66A20">
        <w:rPr>
          <w:rFonts w:ascii="Times" w:hAnsi="Times"/>
        </w:rPr>
        <w:t>author or</w:t>
      </w:r>
      <w:r w:rsidRPr="00E66A20">
        <w:rPr>
          <w:rFonts w:ascii="Times" w:hAnsi="Times"/>
        </w:rPr>
        <w:t xml:space="preserve"> links a publication to its main subject. Or there may be a bulk update of many items by a bot that edits a specific property.</w:t>
      </w:r>
    </w:p>
    <w:p w14:paraId="0087A8CA" w14:textId="77777777" w:rsidR="00A37C44" w:rsidRDefault="00A37C44" w:rsidP="00CA52E3">
      <w:pPr>
        <w:spacing w:line="360" w:lineRule="auto"/>
        <w:rPr>
          <w:rFonts w:ascii="Times" w:hAnsi="Times"/>
        </w:rPr>
      </w:pPr>
    </w:p>
    <w:p w14:paraId="46C9EE1A" w14:textId="6CF8F2AD" w:rsidR="00A37C44" w:rsidRPr="00E66A20" w:rsidRDefault="00A37C44" w:rsidP="00CA52E3">
      <w:pPr>
        <w:spacing w:line="360" w:lineRule="auto"/>
        <w:rPr>
          <w:rFonts w:ascii="Times" w:hAnsi="Times"/>
        </w:rPr>
      </w:pPr>
      <w:r w:rsidRPr="00E66A20">
        <w:rPr>
          <w:rFonts w:ascii="Times" w:hAnsi="Times"/>
        </w:rPr>
        <w:t>[Fig.</w:t>
      </w:r>
      <w:r w:rsidR="00B359F8">
        <w:rPr>
          <w:rFonts w:ascii="Times" w:hAnsi="Times"/>
        </w:rPr>
        <w:t>4</w:t>
      </w:r>
      <w:r w:rsidRPr="00E66A20">
        <w:rPr>
          <w:rFonts w:ascii="Times" w:hAnsi="Times"/>
        </w:rPr>
        <w:t xml:space="preserve"> here]</w:t>
      </w:r>
    </w:p>
    <w:p w14:paraId="4BC02626" w14:textId="77777777" w:rsidR="00A37C44" w:rsidRPr="00E66A20" w:rsidRDefault="00A37C44" w:rsidP="00CA52E3">
      <w:pPr>
        <w:spacing w:line="360" w:lineRule="auto"/>
        <w:rPr>
          <w:rFonts w:ascii="Times" w:hAnsi="Times"/>
        </w:rPr>
      </w:pPr>
    </w:p>
    <w:p w14:paraId="25845D51" w14:textId="2582C67E" w:rsidR="00A37C44" w:rsidRPr="00E66A20" w:rsidRDefault="00A37C44" w:rsidP="00CA52E3">
      <w:pPr>
        <w:spacing w:line="360" w:lineRule="auto"/>
        <w:rPr>
          <w:rFonts w:ascii="Times" w:hAnsi="Times"/>
        </w:rPr>
      </w:pPr>
      <w:r w:rsidRPr="00E66A20">
        <w:rPr>
          <w:rFonts w:ascii="Times" w:hAnsi="Times"/>
        </w:rPr>
        <w:t xml:space="preserve">[Fig. </w:t>
      </w:r>
      <w:r w:rsidR="00B359F8">
        <w:rPr>
          <w:rFonts w:ascii="Times" w:hAnsi="Times"/>
        </w:rPr>
        <w:t>5</w:t>
      </w:r>
      <w:r w:rsidRPr="00E66A20">
        <w:rPr>
          <w:rFonts w:ascii="Times" w:hAnsi="Times"/>
        </w:rPr>
        <w:t xml:space="preserve"> here]</w:t>
      </w:r>
    </w:p>
    <w:p w14:paraId="00000080" w14:textId="77777777" w:rsidR="00BF5FD8" w:rsidRPr="00E66A20" w:rsidRDefault="00BF5FD8" w:rsidP="00CA52E3">
      <w:pPr>
        <w:spacing w:line="360" w:lineRule="auto"/>
        <w:rPr>
          <w:rFonts w:ascii="Times" w:hAnsi="Times"/>
        </w:rPr>
      </w:pPr>
    </w:p>
    <w:p w14:paraId="00000089" w14:textId="09F83C32" w:rsidR="00BF5FD8" w:rsidRPr="00E66A20" w:rsidRDefault="001C1C9C" w:rsidP="00CA52E3">
      <w:pPr>
        <w:spacing w:line="360" w:lineRule="auto"/>
        <w:rPr>
          <w:rFonts w:ascii="Times" w:hAnsi="Times"/>
        </w:rPr>
      </w:pPr>
      <w:r w:rsidRPr="00E66A20">
        <w:rPr>
          <w:rFonts w:ascii="Times" w:hAnsi="Times"/>
        </w:rPr>
        <w:t xml:space="preserve">The most common edits observed in the publications involved the authors of those publications (properties P2093 and P50), as well as adding values </w:t>
      </w:r>
      <w:r w:rsidR="003A5A6E" w:rsidRPr="00E66A20">
        <w:rPr>
          <w:rFonts w:ascii="Times" w:hAnsi="Times"/>
        </w:rPr>
        <w:t>for P</w:t>
      </w:r>
      <w:r w:rsidRPr="00E66A20">
        <w:rPr>
          <w:rFonts w:ascii="Times" w:hAnsi="Times"/>
          <w:color w:val="202122"/>
          <w:szCs w:val="21"/>
          <w:highlight w:val="white"/>
        </w:rPr>
        <w:t xml:space="preserve">921 </w:t>
      </w:r>
      <w:r w:rsidRPr="00E66A20">
        <w:rPr>
          <w:rFonts w:ascii="Times" w:hAnsi="Times"/>
        </w:rPr>
        <w:t>“main subject” (a form of tagging an item)</w:t>
      </w:r>
      <w:r w:rsidR="00A37C44">
        <w:rPr>
          <w:rFonts w:ascii="Times" w:hAnsi="Times"/>
        </w:rPr>
        <w:t xml:space="preserve"> (Fig. </w:t>
      </w:r>
      <w:r w:rsidR="00B359F8">
        <w:rPr>
          <w:rFonts w:ascii="Times" w:hAnsi="Times"/>
        </w:rPr>
        <w:t>4</w:t>
      </w:r>
      <w:r w:rsidR="00A37C44">
        <w:rPr>
          <w:rFonts w:ascii="Times" w:hAnsi="Times"/>
        </w:rPr>
        <w:t>)</w:t>
      </w:r>
      <w:r w:rsidRPr="00E66A20">
        <w:rPr>
          <w:rFonts w:ascii="Times" w:hAnsi="Times"/>
        </w:rPr>
        <w:t>.</w:t>
      </w:r>
      <w:r w:rsidR="00A37C44">
        <w:rPr>
          <w:rFonts w:ascii="Times" w:hAnsi="Times"/>
        </w:rPr>
        <w:t xml:space="preserve"> </w:t>
      </w:r>
      <w:r w:rsidRPr="00E66A20">
        <w:rPr>
          <w:rFonts w:ascii="Times" w:hAnsi="Times"/>
        </w:rPr>
        <w:t xml:space="preserve">Edits in Wikidata can be made by people, either directly by editing a record in Wikidata, or using bulk tools such as </w:t>
      </w:r>
      <w:proofErr w:type="spellStart"/>
      <w:r w:rsidRPr="00E66A20">
        <w:rPr>
          <w:rFonts w:ascii="Times" w:hAnsi="Times"/>
        </w:rPr>
        <w:t>Quickstatements</w:t>
      </w:r>
      <w:proofErr w:type="spellEnd"/>
      <w:r w:rsidR="001433CD">
        <w:t xml:space="preserve"> </w:t>
      </w:r>
      <w:r w:rsidR="001433CD" w:rsidRPr="001433CD">
        <w:rPr>
          <w:rFonts w:ascii="Times" w:hAnsi="Times"/>
        </w:rPr>
        <w:fldChar w:fldCharType="begin"/>
      </w:r>
      <w:r w:rsidR="001433CD" w:rsidRPr="001433CD">
        <w:rPr>
          <w:rFonts w:ascii="Times" w:hAnsi="Times"/>
        </w:rPr>
        <w:instrText xml:space="preserve"> ADDIN ZOTERO_ITEM CSL_CITATION {"citationID":"a1nsbcftlgd","properties":{"formattedCitation":"(\\uc0\\u8220{}QuickStatements\\uc0\\u8221{})","plainCitation":"(“QuickStatements”)","noteIndex":0},"citationItems":[{"id":16577,"uris":["http://zotero.org/users/4491854/items/QP3DGSM6"],"itemData":{"id":16577,"type":"webpage","title":"QuickStatements","URL":"https://quickstatements.toolforge.org/#/","accessed":{"date-parts":[["2021",5,14]]}}}],"schema":"https://github.com/citation-style-language/schema/raw/master/csl-citation.json"} </w:instrText>
      </w:r>
      <w:r w:rsidR="001433CD" w:rsidRPr="001433CD">
        <w:rPr>
          <w:rFonts w:ascii="Times" w:hAnsi="Times"/>
        </w:rPr>
        <w:fldChar w:fldCharType="separate"/>
      </w:r>
      <w:r w:rsidR="001433CD" w:rsidRPr="001433CD">
        <w:rPr>
          <w:rFonts w:ascii="Times" w:hAnsi="Times"/>
        </w:rPr>
        <w:t>(“</w:t>
      </w:r>
      <w:proofErr w:type="spellStart"/>
      <w:r w:rsidR="001433CD" w:rsidRPr="001433CD">
        <w:rPr>
          <w:rFonts w:ascii="Times" w:hAnsi="Times"/>
        </w:rPr>
        <w:t>QuickStatements</w:t>
      </w:r>
      <w:proofErr w:type="spellEnd"/>
      <w:r w:rsidR="001433CD" w:rsidRPr="001433CD">
        <w:rPr>
          <w:rFonts w:ascii="Times" w:hAnsi="Times"/>
        </w:rPr>
        <w:t>”)</w:t>
      </w:r>
      <w:r w:rsidR="001433CD" w:rsidRPr="001433CD">
        <w:rPr>
          <w:rFonts w:ascii="Times" w:hAnsi="Times"/>
        </w:rPr>
        <w:fldChar w:fldCharType="end"/>
      </w:r>
      <w:r w:rsidRPr="001433CD">
        <w:rPr>
          <w:rFonts w:ascii="Times" w:hAnsi="Times"/>
        </w:rPr>
        <w:t>. Edits can</w:t>
      </w:r>
      <w:r w:rsidRPr="00E66A20">
        <w:rPr>
          <w:rFonts w:ascii="Times" w:hAnsi="Times"/>
        </w:rPr>
        <w:t xml:space="preserve"> also be </w:t>
      </w:r>
      <w:r w:rsidRPr="00E66A20">
        <w:rPr>
          <w:rFonts w:ascii="Times" w:hAnsi="Times"/>
        </w:rPr>
        <w:lastRenderedPageBreak/>
        <w:t xml:space="preserve">made by automated programs (“bots”). Of the top ten editors of publications, half are bots (Fig. </w:t>
      </w:r>
      <w:r w:rsidR="00B359F8">
        <w:rPr>
          <w:rFonts w:ascii="Times" w:hAnsi="Times"/>
        </w:rPr>
        <w:t>5</w:t>
      </w:r>
      <w:r w:rsidRPr="00E66A20">
        <w:rPr>
          <w:rFonts w:ascii="Times" w:hAnsi="Times"/>
        </w:rPr>
        <w:t>).</w:t>
      </w:r>
    </w:p>
    <w:p w14:paraId="0D1F16C0" w14:textId="77777777" w:rsidR="00A37C44" w:rsidRPr="00E66A20" w:rsidRDefault="00A37C44" w:rsidP="00CA52E3">
      <w:pPr>
        <w:spacing w:line="360" w:lineRule="auto"/>
        <w:rPr>
          <w:rFonts w:ascii="Times" w:hAnsi="Times"/>
        </w:rPr>
      </w:pPr>
    </w:p>
    <w:p w14:paraId="0000008B" w14:textId="132A0CC7" w:rsidR="00BF5FD8" w:rsidRPr="00E66A20" w:rsidRDefault="001C1C9C" w:rsidP="00CA52E3">
      <w:pPr>
        <w:spacing w:line="360" w:lineRule="auto"/>
        <w:rPr>
          <w:rFonts w:ascii="Times" w:hAnsi="Times"/>
        </w:rPr>
      </w:pPr>
      <w:r w:rsidRPr="00E66A20">
        <w:rPr>
          <w:rFonts w:ascii="Times" w:hAnsi="Times"/>
        </w:rPr>
        <w:t xml:space="preserve">This approach to measuring </w:t>
      </w:r>
      <w:proofErr w:type="gramStart"/>
      <w:r w:rsidRPr="00E66A20">
        <w:rPr>
          <w:rFonts w:ascii="Times" w:hAnsi="Times"/>
        </w:rPr>
        <w:t>edit</w:t>
      </w:r>
      <w:proofErr w:type="gramEnd"/>
      <w:r w:rsidRPr="00E66A20">
        <w:rPr>
          <w:rFonts w:ascii="Times" w:hAnsi="Times"/>
        </w:rPr>
        <w:t xml:space="preserve"> activity assumes that only edits made to an item itself are relevant</w:t>
      </w:r>
      <w:r w:rsidR="00580FDC">
        <w:rPr>
          <w:rFonts w:ascii="Times" w:hAnsi="Times"/>
        </w:rPr>
        <w:t xml:space="preserve">. </w:t>
      </w:r>
      <w:proofErr w:type="gramStart"/>
      <w:r w:rsidR="00580FDC">
        <w:rPr>
          <w:rFonts w:ascii="Times" w:hAnsi="Times"/>
        </w:rPr>
        <w:t>H</w:t>
      </w:r>
      <w:r w:rsidRPr="00E66A20">
        <w:rPr>
          <w:rFonts w:ascii="Times" w:hAnsi="Times"/>
        </w:rPr>
        <w:t>owever</w:t>
      </w:r>
      <w:proofErr w:type="gramEnd"/>
      <w:r w:rsidRPr="00E66A20">
        <w:rPr>
          <w:rFonts w:ascii="Times" w:hAnsi="Times"/>
        </w:rPr>
        <w:t xml:space="preserve"> edits may be made to other items that link those items to the current item. For example, adding a “cites work” statement to an item does not result in any changes to the item being cited (i.e., the target of the “cites work” statement). </w:t>
      </w:r>
    </w:p>
    <w:p w14:paraId="0000008D" w14:textId="2F0A7D99" w:rsidR="00BF5FD8" w:rsidRPr="00E66A20" w:rsidRDefault="001C1C9C" w:rsidP="00CA52E3">
      <w:pPr>
        <w:pStyle w:val="Heading3"/>
        <w:spacing w:line="360" w:lineRule="auto"/>
      </w:pPr>
      <w:bookmarkStart w:id="26" w:name="_19jdto9g8uy8" w:colFirst="0" w:colLast="0"/>
      <w:bookmarkEnd w:id="26"/>
      <w:r w:rsidRPr="00E66A20">
        <w:t>Knowledge graph density</w:t>
      </w:r>
    </w:p>
    <w:p w14:paraId="0000008E" w14:textId="0477418D" w:rsidR="00BF5FD8" w:rsidRPr="00E66A20" w:rsidRDefault="001C1C9C" w:rsidP="00CA52E3">
      <w:pPr>
        <w:spacing w:line="360" w:lineRule="auto"/>
        <w:rPr>
          <w:rFonts w:ascii="Times" w:hAnsi="Times"/>
        </w:rPr>
      </w:pPr>
      <w:r w:rsidRPr="00E66A20">
        <w:rPr>
          <w:rFonts w:ascii="Times" w:hAnsi="Times"/>
        </w:rPr>
        <w:t xml:space="preserve">Conceptually a knowledge graph comprises entities (nodes) that are connected by facts (edges). The number of facts for an entity is a measure of the knowledge graph’s density, which for many graphs is low, often averaging less than two facts per entity </w:t>
      </w:r>
      <w:hyperlink r:id="rId14">
        <w:r w:rsidRPr="00E66A20">
          <w:rPr>
            <w:rFonts w:ascii="Times" w:hAnsi="Times"/>
          </w:rPr>
          <w:t>(Hegde &amp; Talukdar, 2015)</w:t>
        </w:r>
      </w:hyperlink>
      <w:r w:rsidRPr="00E66A20">
        <w:rPr>
          <w:rFonts w:ascii="Times" w:hAnsi="Times"/>
        </w:rPr>
        <w:t>. Note that this definition of “facts” ignores simple statements associated with an entity (e.g., the number of pages in an article). These are also facts</w:t>
      </w:r>
      <w:r w:rsidR="004E0BC1">
        <w:rPr>
          <w:rFonts w:ascii="Times" w:hAnsi="Times"/>
        </w:rPr>
        <w:t xml:space="preserve"> in the sense of being statements about an entity</w:t>
      </w:r>
      <w:r w:rsidRPr="00E66A20">
        <w:rPr>
          <w:rFonts w:ascii="Times" w:hAnsi="Times"/>
        </w:rPr>
        <w:t>, but we don’t need a knowledge graph to store them. The true power of a knowledge graph comes from the density of the connections between entities.</w:t>
      </w:r>
    </w:p>
    <w:p w14:paraId="0000008F" w14:textId="77777777" w:rsidR="00BF5FD8" w:rsidRPr="00E66A20" w:rsidRDefault="00BF5FD8" w:rsidP="00CA52E3">
      <w:pPr>
        <w:spacing w:line="360" w:lineRule="auto"/>
        <w:rPr>
          <w:rFonts w:ascii="Times" w:hAnsi="Times"/>
        </w:rPr>
      </w:pPr>
    </w:p>
    <w:p w14:paraId="00000090" w14:textId="5C8A98C3" w:rsidR="00BF5FD8" w:rsidRPr="00E66A20" w:rsidRDefault="00580FDC" w:rsidP="00CA52E3">
      <w:pPr>
        <w:spacing w:line="360" w:lineRule="auto"/>
        <w:rPr>
          <w:rFonts w:ascii="Times" w:hAnsi="Times"/>
        </w:rPr>
      </w:pPr>
      <w:r w:rsidRPr="00580FDC">
        <w:rPr>
          <w:rFonts w:ascii="Times" w:hAnsi="Times"/>
        </w:rPr>
        <w:t>To assess the connection density of bibliographic entities in Wikidata</w:t>
      </w:r>
      <w:r>
        <w:rPr>
          <w:rFonts w:ascii="Times" w:hAnsi="Times"/>
        </w:rPr>
        <w:t xml:space="preserve">, </w:t>
      </w:r>
      <w:r w:rsidR="001C1C9C" w:rsidRPr="00E66A20">
        <w:rPr>
          <w:rFonts w:ascii="Times" w:hAnsi="Times"/>
        </w:rPr>
        <w:t>I counted the number of links between bibliographic items and other Wikidata entities in the sample of 1</w:t>
      </w:r>
      <w:r>
        <w:rPr>
          <w:rFonts w:ascii="Times" w:hAnsi="Times"/>
        </w:rPr>
        <w:t>0,</w:t>
      </w:r>
      <w:r w:rsidR="001C1C9C" w:rsidRPr="00E66A20">
        <w:rPr>
          <w:rFonts w:ascii="Times" w:hAnsi="Times"/>
        </w:rPr>
        <w:t xml:space="preserve">000 bibliographic items. In counting these connections some entities, such as those for language, were not counted </w:t>
      </w:r>
      <w:r w:rsidRPr="00E66A20">
        <w:rPr>
          <w:rFonts w:ascii="Times" w:hAnsi="Times"/>
        </w:rPr>
        <w:t>to</w:t>
      </w:r>
      <w:r w:rsidR="001C1C9C" w:rsidRPr="00E66A20">
        <w:rPr>
          <w:rFonts w:ascii="Times" w:hAnsi="Times"/>
        </w:rPr>
        <w:t xml:space="preserve"> avoid inflating the estimate of knowledge density based on what are essentially administrative metadata. The properties that were counted are shown in Table </w:t>
      </w:r>
      <w:r w:rsidR="009958BE">
        <w:rPr>
          <w:rFonts w:ascii="Times" w:hAnsi="Times"/>
        </w:rPr>
        <w:t>2</w:t>
      </w:r>
      <w:r w:rsidR="001C1C9C" w:rsidRPr="00E66A20">
        <w:rPr>
          <w:rFonts w:ascii="Times" w:hAnsi="Times"/>
        </w:rPr>
        <w:t>.</w:t>
      </w:r>
    </w:p>
    <w:p w14:paraId="00000091" w14:textId="77777777" w:rsidR="00BF5FD8" w:rsidRPr="00E66A20" w:rsidRDefault="00BF5FD8" w:rsidP="00CA52E3">
      <w:pPr>
        <w:spacing w:line="360" w:lineRule="auto"/>
        <w:rPr>
          <w:rFonts w:ascii="Times" w:hAnsi="Times"/>
        </w:rPr>
      </w:pPr>
    </w:p>
    <w:p w14:paraId="00000092" w14:textId="68B3E5C9" w:rsidR="00BF5FD8" w:rsidRPr="00E66A20" w:rsidRDefault="001C1C9C" w:rsidP="00CA52E3">
      <w:pPr>
        <w:spacing w:line="360" w:lineRule="auto"/>
        <w:rPr>
          <w:rFonts w:ascii="Times" w:hAnsi="Times"/>
        </w:rPr>
      </w:pPr>
      <w:r w:rsidRPr="00E66A20">
        <w:rPr>
          <w:rFonts w:ascii="Times" w:hAnsi="Times"/>
        </w:rPr>
        <w:t>The average link density for the sample of publications was 4.</w:t>
      </w:r>
      <w:r w:rsidR="00523284">
        <w:rPr>
          <w:rFonts w:ascii="Times" w:hAnsi="Times"/>
        </w:rPr>
        <w:t>17</w:t>
      </w:r>
      <w:r w:rsidRPr="00E66A20">
        <w:rPr>
          <w:rFonts w:ascii="Times" w:hAnsi="Times"/>
        </w:rPr>
        <w:t>, with the modal number of connections being one. Hence this part of the knowledge graph is relatively sparse</w:t>
      </w:r>
      <w:r w:rsidR="004E0BC1">
        <w:rPr>
          <w:rFonts w:ascii="Times" w:hAnsi="Times"/>
        </w:rPr>
        <w:t>,</w:t>
      </w:r>
      <w:r w:rsidRPr="00E66A20">
        <w:rPr>
          <w:rFonts w:ascii="Times" w:hAnsi="Times"/>
        </w:rPr>
        <w:t xml:space="preserve"> with most publications having just the connection to a parent publication (typically a journal). Some publication items are connected to other items via citation relationships, either as the source or the target of that relationship (i.e., citing or cited by). </w:t>
      </w:r>
    </w:p>
    <w:p w14:paraId="00000093" w14:textId="77777777" w:rsidR="00BF5FD8" w:rsidRPr="00E66A20" w:rsidRDefault="00BF5FD8" w:rsidP="00CA52E3">
      <w:pPr>
        <w:spacing w:line="360" w:lineRule="auto"/>
        <w:rPr>
          <w:rFonts w:ascii="Times" w:hAnsi="Times"/>
        </w:rPr>
      </w:pPr>
    </w:p>
    <w:p w14:paraId="00000094" w14:textId="58833A57" w:rsidR="00BF5FD8" w:rsidRPr="00E66A20" w:rsidRDefault="001C1C9C" w:rsidP="00CA52E3">
      <w:pPr>
        <w:spacing w:line="360" w:lineRule="auto"/>
        <w:rPr>
          <w:rFonts w:ascii="Times" w:hAnsi="Times"/>
        </w:rPr>
      </w:pPr>
      <w:r w:rsidRPr="00E66A20">
        <w:rPr>
          <w:rFonts w:ascii="Times" w:hAnsi="Times"/>
        </w:rPr>
        <w:t xml:space="preserve">[Table </w:t>
      </w:r>
      <w:r w:rsidR="009958BE">
        <w:rPr>
          <w:rFonts w:ascii="Times" w:hAnsi="Times"/>
        </w:rPr>
        <w:t>2</w:t>
      </w:r>
      <w:r w:rsidR="009958BE" w:rsidRPr="00E66A20">
        <w:rPr>
          <w:rFonts w:ascii="Times" w:hAnsi="Times"/>
        </w:rPr>
        <w:t xml:space="preserve"> </w:t>
      </w:r>
      <w:r w:rsidRPr="00E66A20">
        <w:rPr>
          <w:rFonts w:ascii="Times" w:hAnsi="Times"/>
        </w:rPr>
        <w:t>here]</w:t>
      </w:r>
    </w:p>
    <w:p w14:paraId="00000097" w14:textId="77777777" w:rsidR="00BF5FD8" w:rsidRPr="00E66A20" w:rsidRDefault="00BF5FD8" w:rsidP="00CA52E3">
      <w:pPr>
        <w:spacing w:line="360" w:lineRule="auto"/>
        <w:rPr>
          <w:rFonts w:ascii="Times" w:hAnsi="Times"/>
        </w:rPr>
      </w:pPr>
    </w:p>
    <w:p w14:paraId="0000009D" w14:textId="77777777" w:rsidR="00BF5FD8" w:rsidRPr="00E66A20" w:rsidRDefault="00BF5FD8" w:rsidP="00CA52E3">
      <w:pPr>
        <w:spacing w:line="360" w:lineRule="auto"/>
        <w:rPr>
          <w:rFonts w:ascii="Times" w:hAnsi="Times"/>
        </w:rPr>
      </w:pPr>
      <w:bookmarkStart w:id="27" w:name="_purmxis0anve" w:colFirst="0" w:colLast="0"/>
      <w:bookmarkEnd w:id="27"/>
    </w:p>
    <w:p w14:paraId="0000009F" w14:textId="1C829B63" w:rsidR="00BF5FD8" w:rsidRPr="00E66A20" w:rsidRDefault="001C1C9C" w:rsidP="00CA52E3">
      <w:pPr>
        <w:pStyle w:val="Heading3"/>
        <w:spacing w:line="360" w:lineRule="auto"/>
      </w:pPr>
      <w:bookmarkStart w:id="28" w:name="_8bj7eww9erp4" w:colFirst="0" w:colLast="0"/>
      <w:bookmarkEnd w:id="28"/>
      <w:r w:rsidRPr="00E66A20">
        <w:t>Author coverage</w:t>
      </w:r>
    </w:p>
    <w:p w14:paraId="000000A0" w14:textId="24FA147D" w:rsidR="00BF5FD8" w:rsidRPr="00E66A20" w:rsidRDefault="001C1C9C" w:rsidP="00CA52E3">
      <w:pPr>
        <w:spacing w:line="360" w:lineRule="auto"/>
        <w:rPr>
          <w:rFonts w:ascii="Times" w:hAnsi="Times"/>
        </w:rPr>
      </w:pPr>
      <w:r w:rsidRPr="00E66A20">
        <w:rPr>
          <w:rFonts w:ascii="Times" w:hAnsi="Times"/>
        </w:rPr>
        <w:t>The bulk of publications added to Wikidata treat authors as “strings” not “things”, that is, most authors are listed as names using the P2093 “authors name string” property, rather than as Wikidata items using the P50 “author” property (see Fig. 1). Ideally all authors of publications would be Wikidata items</w:t>
      </w:r>
      <w:r w:rsidR="00A37C44">
        <w:rPr>
          <w:rFonts w:ascii="Times" w:hAnsi="Times"/>
        </w:rPr>
        <w:t>,</w:t>
      </w:r>
      <w:r w:rsidRPr="00E66A20">
        <w:rPr>
          <w:rFonts w:ascii="Times" w:hAnsi="Times"/>
        </w:rPr>
        <w:t xml:space="preserve"> not </w:t>
      </w:r>
      <w:r w:rsidR="004E0BC1">
        <w:rPr>
          <w:rFonts w:ascii="Times" w:hAnsi="Times"/>
        </w:rPr>
        <w:t xml:space="preserve">simply text </w:t>
      </w:r>
      <w:r w:rsidRPr="00E66A20">
        <w:rPr>
          <w:rFonts w:ascii="Times" w:hAnsi="Times"/>
        </w:rPr>
        <w:t>strings</w:t>
      </w:r>
      <w:r w:rsidR="00DA1A2F">
        <w:rPr>
          <w:rFonts w:ascii="Times" w:hAnsi="Times"/>
        </w:rPr>
        <w:t xml:space="preserve">, and indeed making that conversion is among the </w:t>
      </w:r>
      <w:proofErr w:type="gramStart"/>
      <w:r w:rsidR="00DA1A2F">
        <w:rPr>
          <w:rFonts w:ascii="Times" w:hAnsi="Times"/>
        </w:rPr>
        <w:t>most commonly made</w:t>
      </w:r>
      <w:proofErr w:type="gramEnd"/>
      <w:r w:rsidR="00DA1A2F">
        <w:rPr>
          <w:rFonts w:ascii="Times" w:hAnsi="Times"/>
        </w:rPr>
        <w:t xml:space="preserve"> edit</w:t>
      </w:r>
      <w:r w:rsidR="00F84162">
        <w:rPr>
          <w:rFonts w:ascii="Times" w:hAnsi="Times"/>
        </w:rPr>
        <w:t>s</w:t>
      </w:r>
      <w:r w:rsidR="00DA1A2F">
        <w:rPr>
          <w:rFonts w:ascii="Times" w:hAnsi="Times"/>
        </w:rPr>
        <w:t xml:space="preserve"> (Fig. </w:t>
      </w:r>
      <w:r w:rsidR="00F84162">
        <w:rPr>
          <w:rFonts w:ascii="Times" w:hAnsi="Times"/>
        </w:rPr>
        <w:t>4</w:t>
      </w:r>
      <w:r w:rsidR="00DA1A2F">
        <w:rPr>
          <w:rFonts w:ascii="Times" w:hAnsi="Times"/>
        </w:rPr>
        <w:t xml:space="preserve">). </w:t>
      </w:r>
      <w:r w:rsidRPr="00E66A20">
        <w:rPr>
          <w:rFonts w:ascii="Times" w:hAnsi="Times"/>
        </w:rPr>
        <w:t xml:space="preserve">Realising </w:t>
      </w:r>
      <w:r w:rsidR="00DA1A2F">
        <w:rPr>
          <w:rFonts w:ascii="Times" w:hAnsi="Times"/>
        </w:rPr>
        <w:t>this</w:t>
      </w:r>
      <w:r w:rsidR="00DA1A2F" w:rsidRPr="00E66A20">
        <w:rPr>
          <w:rFonts w:ascii="Times" w:hAnsi="Times"/>
        </w:rPr>
        <w:t xml:space="preserve"> </w:t>
      </w:r>
      <w:r w:rsidRPr="00E66A20">
        <w:rPr>
          <w:rFonts w:ascii="Times" w:hAnsi="Times"/>
        </w:rPr>
        <w:t xml:space="preserve">goal requires that all authors of taxonomic publications have items in Wikidata, which in turn is part of a broader goal of having a Wikidata item for everyone involved in taxonomic research </w:t>
      </w:r>
      <w:hyperlink r:id="rId15">
        <w:r w:rsidRPr="00E66A20">
          <w:rPr>
            <w:rFonts w:ascii="Times" w:hAnsi="Times"/>
          </w:rPr>
          <w:t>(Groom et al., 2020)</w:t>
        </w:r>
      </w:hyperlink>
      <w:r w:rsidRPr="00E66A20">
        <w:rPr>
          <w:rFonts w:ascii="Times" w:hAnsi="Times"/>
        </w:rPr>
        <w:t>.</w:t>
      </w:r>
    </w:p>
    <w:p w14:paraId="000000A1" w14:textId="0689CDD3" w:rsidR="00BF5FD8" w:rsidRDefault="00BF5FD8" w:rsidP="00CA52E3">
      <w:pPr>
        <w:spacing w:line="360" w:lineRule="auto"/>
        <w:rPr>
          <w:rFonts w:ascii="Times" w:hAnsi="Times"/>
        </w:rPr>
      </w:pPr>
    </w:p>
    <w:p w14:paraId="3A48139F" w14:textId="77777777" w:rsidR="00AB2024" w:rsidRPr="00E66A20" w:rsidRDefault="00AB2024" w:rsidP="00CA52E3">
      <w:pPr>
        <w:spacing w:line="360" w:lineRule="auto"/>
        <w:rPr>
          <w:rFonts w:ascii="Times" w:hAnsi="Times"/>
        </w:rPr>
      </w:pPr>
      <w:r w:rsidRPr="00E66A20">
        <w:rPr>
          <w:rFonts w:ascii="Times" w:hAnsi="Times"/>
        </w:rPr>
        <w:t xml:space="preserve">[Fig. </w:t>
      </w:r>
      <w:r>
        <w:rPr>
          <w:rFonts w:ascii="Times" w:hAnsi="Times"/>
        </w:rPr>
        <w:t>6</w:t>
      </w:r>
      <w:r w:rsidRPr="00E66A20">
        <w:rPr>
          <w:rFonts w:ascii="Times" w:hAnsi="Times"/>
        </w:rPr>
        <w:t xml:space="preserve"> here]</w:t>
      </w:r>
    </w:p>
    <w:p w14:paraId="6FA9C01C" w14:textId="77777777" w:rsidR="00AB2024" w:rsidRPr="00E66A20" w:rsidRDefault="00AB2024" w:rsidP="00CA52E3">
      <w:pPr>
        <w:spacing w:line="360" w:lineRule="auto"/>
        <w:rPr>
          <w:rFonts w:ascii="Times" w:hAnsi="Times"/>
        </w:rPr>
      </w:pPr>
    </w:p>
    <w:p w14:paraId="000000A2" w14:textId="79EBC76B" w:rsidR="00BF5FD8" w:rsidRPr="00E66A20" w:rsidRDefault="001C1C9C" w:rsidP="00CA52E3">
      <w:pPr>
        <w:spacing w:line="360" w:lineRule="auto"/>
        <w:rPr>
          <w:rFonts w:ascii="Times" w:hAnsi="Times"/>
        </w:rPr>
      </w:pPr>
      <w:r w:rsidRPr="00E66A20">
        <w:rPr>
          <w:rFonts w:ascii="Times" w:hAnsi="Times"/>
        </w:rPr>
        <w:t xml:space="preserve">There are several databases of taxonomists that have representation in Wikidata, although their coverage in Wikidata is variable. For example, the International Plant Names Index (IPNI) contained approximately 43,000 authors in </w:t>
      </w:r>
      <w:r w:rsidRPr="00852EA3">
        <w:rPr>
          <w:rFonts w:ascii="Times" w:hAnsi="Times"/>
        </w:rPr>
        <w:t>2013</w:t>
      </w:r>
      <w:r w:rsidR="00852EA3" w:rsidRPr="00852EA3">
        <w:rPr>
          <w:rFonts w:ascii="Times" w:hAnsi="Times"/>
        </w:rPr>
        <w:t xml:space="preserve"> </w:t>
      </w:r>
      <w:r w:rsidR="00852EA3" w:rsidRPr="00852EA3">
        <w:rPr>
          <w:rFonts w:ascii="Times" w:hAnsi="Times"/>
        </w:rPr>
        <w:fldChar w:fldCharType="begin"/>
      </w:r>
      <w:r w:rsidR="00852EA3" w:rsidRPr="00852EA3">
        <w:rPr>
          <w:rFonts w:ascii="Times" w:hAnsi="Times"/>
        </w:rPr>
        <w:instrText xml:space="preserve"> ADDIN ZOTERO_ITEM CSL_CITATION {"citationID":"lznWVf3N","properties":{"formattedCitation":"(Lindon et al., 2015)","plainCitation":"(Lindon et al., 2015)","noteIndex":0},"citationItems":[{"id":16485,"uris":["http://zotero.org/users/4491854/items/TQFRVFQ7"],"itemData":{"id":16485,"type":"article-journal","abstract":"How has women's contribution to science developed over multiple generations? We present the first quantitative analysis of the role played by women in publishing botanical species names, and the first complete analysis of women's contribution to a field of science with a timeframe of more than 260 years. The International Plant Names Index and The Plant List were used to analyse the contribution of female authors to the publication of land plant species names. Authors of land plant species were automatically assigned as male or female using Wikipedia articles and manual research. Female authors make up 12.20% of the total number of authors, and they published 2.82% of names. Half of the female authors published 1.5 or more names, while half the male authors published 3 or more names. Female contribution has accounted for more than 1% of new species names since 1900, and now stands at 11.97%. The difference in productivity between male and female authors has declined over time, and female authors are now 80% as productive as their male counterparts. In spite of botany's traditional image as a feminine pursuit, women's contribution was not significantly reflected in species authorship until the twentieth century, around the same time as in other branches of science.","container-title":"TAXON","DOI":"https://doi.org/10.12705/642.4","ISSN":"1996-8175","issue":"2","language":"en","note":"_eprint: https://onlinelibrary.wiley.com/doi/pdf/10.12705/642.4","page":"209-215","source":"Wiley Online Library","title":"Fewer than three percent of land plant species named by women: Author gender over 260 years","title-short":"Fewer than three percent of land plant species named by women","volume":"64","author":[{"family":"Lindon","given":"Heather L."},{"family":"Gardiner","given":"Lauren M."},{"family":"Brady","given":"Abigail"},{"family":"Vorontsova","given":"Maria S."}],"issued":{"date-parts":[["2015"]]}}}],"schema":"https://github.com/citation-style-language/schema/raw/master/csl-citation.json"} </w:instrText>
      </w:r>
      <w:r w:rsidR="00852EA3" w:rsidRPr="00852EA3">
        <w:rPr>
          <w:rFonts w:ascii="Times" w:hAnsi="Times"/>
        </w:rPr>
        <w:fldChar w:fldCharType="separate"/>
      </w:r>
      <w:r w:rsidR="00852EA3" w:rsidRPr="00852EA3">
        <w:rPr>
          <w:rFonts w:ascii="Times" w:hAnsi="Times"/>
          <w:noProof/>
        </w:rPr>
        <w:t>(Lindon et al., 2015)</w:t>
      </w:r>
      <w:r w:rsidR="00852EA3" w:rsidRPr="00852EA3">
        <w:rPr>
          <w:rFonts w:ascii="Times" w:hAnsi="Times"/>
        </w:rPr>
        <w:fldChar w:fldCharType="end"/>
      </w:r>
      <w:r w:rsidRPr="00852EA3">
        <w:rPr>
          <w:rFonts w:ascii="Times" w:hAnsi="Times"/>
        </w:rPr>
        <w:t>,</w:t>
      </w:r>
      <w:r w:rsidRPr="00E66A20">
        <w:rPr>
          <w:rFonts w:ascii="Times" w:hAnsi="Times"/>
        </w:rPr>
        <w:t xml:space="preserve"> and currently some 53,</w:t>
      </w:r>
      <w:r w:rsidR="00A60528" w:rsidRPr="00E66A20">
        <w:rPr>
          <w:rFonts w:ascii="Times" w:hAnsi="Times"/>
        </w:rPr>
        <w:t>0</w:t>
      </w:r>
      <w:r w:rsidR="00A60528">
        <w:rPr>
          <w:rFonts w:ascii="Times" w:hAnsi="Times"/>
        </w:rPr>
        <w:t>00</w:t>
      </w:r>
      <w:r w:rsidR="00A60528" w:rsidRPr="00E66A20">
        <w:rPr>
          <w:rFonts w:ascii="Times" w:hAnsi="Times"/>
        </w:rPr>
        <w:t xml:space="preserve"> </w:t>
      </w:r>
      <w:r w:rsidRPr="00E66A20">
        <w:rPr>
          <w:rFonts w:ascii="Times" w:hAnsi="Times"/>
        </w:rPr>
        <w:t xml:space="preserve">Wikidata items have IPNI author ids. At the time of writing (2021) </w:t>
      </w:r>
      <w:proofErr w:type="spellStart"/>
      <w:r w:rsidRPr="00E66A20">
        <w:rPr>
          <w:rFonts w:ascii="Times" w:hAnsi="Times"/>
        </w:rPr>
        <w:t>ZooBank</w:t>
      </w:r>
      <w:proofErr w:type="spellEnd"/>
      <w:r w:rsidRPr="00E66A20">
        <w:rPr>
          <w:rFonts w:ascii="Times" w:hAnsi="Times"/>
        </w:rPr>
        <w:t xml:space="preserve"> </w:t>
      </w:r>
      <w:r w:rsidR="00852EA3">
        <w:rPr>
          <w:rFonts w:ascii="Times" w:hAnsi="Times"/>
        </w:rPr>
        <w:fldChar w:fldCharType="begin"/>
      </w:r>
      <w:r w:rsidR="00852EA3">
        <w:rPr>
          <w:rFonts w:ascii="Times" w:hAnsi="Times"/>
        </w:rPr>
        <w:instrText xml:space="preserve"> ADDIN ZOTERO_ITEM CSL_CITATION {"citationID":"asaCAKrU","properties":{"formattedCitation":"(Pyle &amp; Michel, 2008)","plainCitation":"(Pyle &amp; Michel, 2008)","noteIndex":0},"citationItems":[{"id":16487,"uris":["http://zotero.org/users/4491854/items/VKB78QI4"],"itemData":{"id":16487,"type":"article-journal","abstract":"Nomenclature represents the backbone upon which virtually all biological information is organized. However, the practice of zoological nomenclature has changed relatively little since its start in 1758. As modern technology changes the paradigm under which modern scientists exchange information, there is increasing need to capitalize on these same technologies to fortify nomenclature. ZooBank has been proposed as the official registry of names and nomenclatural acts, in zoology, as well as associated published works and their authors, and type specimens. Having a coordinated registry of zoological names, integrated with the existing Code of Zoological Nomenclature, will allow increased efficiency of communication among biologists, and enhanced stability of names. Such a registry would encompass two distinct realms, each with their own set of challenges. Retrospective registration involves the monumental task of aggregating and validating two and a half centuries of existing names, whereas prospective registration must be tightly integrated with the future paradigm in which scientific names are created and managed under new models of publication. The prototype of ZooBank has been hosted at Bishop Museum during its initial development phase. Following the lead of standard-setting bodies in biodiversity informatics, Life Science Identifiers (LSIDs) have been selected for use as the globally unique identifiers for ZooBank registration entries. The first ZooBank LSIDs were issued on January 1 st , 2008, and included five new fish species described in a work published that same day, as well as all 4,819 names established in the 10 th Edition of Linnaeus’ Systema Naturae. Three alternate scenarios for implementing mandatory registration in ZooBank have been articulated, each incorporating different degrees of coordination between published works and registration events. A robust discussion involving a broad spectrum of practicing zoological taxonomists is required over the next several years to define the specific implementation aspects of ZooBank.","container-title":"Zootaxa","DOI":"10.11646/zootaxa.1950.1.6","ISSN":"1175-5334","issue":"1","language":"en","note":"number: 1","page":"39-50","source":"www.biotaxa.org","title":"ZooBank: Developing a nomenclatural tool for unifying 250 years of biological information","title-short":"ZooBank","volume":"1950","author":[{"family":"Pyle","given":"Richard L."},{"family":"Michel","given":"Ellinor"}],"issued":{"date-parts":[["2008",12,5]]}}}],"schema":"https://github.com/citation-style-language/schema/raw/master/csl-citation.json"} </w:instrText>
      </w:r>
      <w:r w:rsidR="00852EA3">
        <w:rPr>
          <w:rFonts w:ascii="Times" w:hAnsi="Times"/>
        </w:rPr>
        <w:fldChar w:fldCharType="separate"/>
      </w:r>
      <w:r w:rsidR="00852EA3">
        <w:rPr>
          <w:rFonts w:ascii="Times" w:hAnsi="Times"/>
          <w:noProof/>
        </w:rPr>
        <w:t>(Pyle &amp; Michel, 2008)</w:t>
      </w:r>
      <w:r w:rsidR="00852EA3">
        <w:rPr>
          <w:rFonts w:ascii="Times" w:hAnsi="Times"/>
        </w:rPr>
        <w:fldChar w:fldCharType="end"/>
      </w:r>
      <w:r w:rsidRPr="00E66A20">
        <w:rPr>
          <w:rFonts w:ascii="Times" w:hAnsi="Times"/>
        </w:rPr>
        <w:t xml:space="preserve"> contains some </w:t>
      </w:r>
      <w:r w:rsidR="00A60528">
        <w:rPr>
          <w:rFonts w:ascii="Times" w:hAnsi="Times"/>
        </w:rPr>
        <w:t>87</w:t>
      </w:r>
      <w:r w:rsidRPr="00E66A20">
        <w:rPr>
          <w:rFonts w:ascii="Times" w:hAnsi="Times"/>
        </w:rPr>
        <w:t xml:space="preserve">,000 authors, of which </w:t>
      </w:r>
      <w:r w:rsidR="00A60528">
        <w:rPr>
          <w:rFonts w:ascii="Times" w:hAnsi="Times"/>
        </w:rPr>
        <w:t>17,000</w:t>
      </w:r>
      <w:r w:rsidRPr="00E66A20">
        <w:rPr>
          <w:rFonts w:ascii="Times" w:hAnsi="Times"/>
        </w:rPr>
        <w:t xml:space="preserve"> are in Wikidata. The Biodiversity Heritage Library has </w:t>
      </w:r>
      <w:r w:rsidR="00A60528">
        <w:rPr>
          <w:rFonts w:ascii="Times" w:hAnsi="Times"/>
        </w:rPr>
        <w:t>28,500</w:t>
      </w:r>
      <w:r w:rsidRPr="00E66A20">
        <w:rPr>
          <w:rFonts w:ascii="Times" w:hAnsi="Times"/>
        </w:rPr>
        <w:t xml:space="preserve"> authors in Wikidata, while Wikispecies contributes </w:t>
      </w:r>
      <w:r w:rsidR="00A60528">
        <w:rPr>
          <w:rFonts w:ascii="Times" w:hAnsi="Times"/>
        </w:rPr>
        <w:t>61,000</w:t>
      </w:r>
      <w:r w:rsidRPr="00E66A20">
        <w:rPr>
          <w:rFonts w:ascii="Times" w:hAnsi="Times"/>
        </w:rPr>
        <w:t xml:space="preserve"> authors to Wikidata. There is overlap among these sources. For example, almost </w:t>
      </w:r>
      <w:proofErr w:type="gramStart"/>
      <w:r w:rsidRPr="00E66A20">
        <w:rPr>
          <w:rFonts w:ascii="Times" w:hAnsi="Times"/>
        </w:rPr>
        <w:t>all of</w:t>
      </w:r>
      <w:proofErr w:type="gramEnd"/>
      <w:r w:rsidRPr="00E66A20">
        <w:rPr>
          <w:rFonts w:ascii="Times" w:hAnsi="Times"/>
        </w:rPr>
        <w:t xml:space="preserve"> the </w:t>
      </w:r>
      <w:proofErr w:type="spellStart"/>
      <w:r w:rsidRPr="00E66A20">
        <w:rPr>
          <w:rFonts w:ascii="Times" w:hAnsi="Times"/>
        </w:rPr>
        <w:t>ZooBank</w:t>
      </w:r>
      <w:proofErr w:type="spellEnd"/>
      <w:r w:rsidRPr="00E66A20">
        <w:rPr>
          <w:rFonts w:ascii="Times" w:hAnsi="Times"/>
        </w:rPr>
        <w:t xml:space="preserve"> authors that are in Wikidata are also in Wikispecies, whereas the majority of authors sourced from IPNI are unique to IPNI (Fig. </w:t>
      </w:r>
      <w:r w:rsidR="00AB2024">
        <w:rPr>
          <w:rFonts w:ascii="Times" w:hAnsi="Times"/>
        </w:rPr>
        <w:t>6</w:t>
      </w:r>
      <w:r w:rsidRPr="00E66A20">
        <w:rPr>
          <w:rFonts w:ascii="Times" w:hAnsi="Times"/>
        </w:rPr>
        <w:t xml:space="preserve">). What is unclear is how much of the lack of overlap between authors in the different sources databases is real (do they represent different sets of authors?), versus a lack of mapping between identifiers (how many records are for the same people, just using different identifiers?). There is considerable scope for reconciling authors between these databases, as well as other sources of information on people, such as ORCID and ResearchGate. It is not enough to merely have authors represented in </w:t>
      </w:r>
      <w:proofErr w:type="gramStart"/>
      <w:r w:rsidRPr="00E66A20">
        <w:rPr>
          <w:rFonts w:ascii="Times" w:hAnsi="Times"/>
        </w:rPr>
        <w:t>Wikidata,</w:t>
      </w:r>
      <w:proofErr w:type="gramEnd"/>
      <w:r w:rsidRPr="00E66A20">
        <w:rPr>
          <w:rFonts w:ascii="Times" w:hAnsi="Times"/>
        </w:rPr>
        <w:t xml:space="preserve"> we also need to link them to their publications. The source databases (BHL, IPNI, Wikispecies, and </w:t>
      </w:r>
      <w:proofErr w:type="spellStart"/>
      <w:r w:rsidRPr="00E66A20">
        <w:rPr>
          <w:rFonts w:ascii="Times" w:hAnsi="Times"/>
        </w:rPr>
        <w:t>ZooBank</w:t>
      </w:r>
      <w:proofErr w:type="spellEnd"/>
      <w:r w:rsidRPr="00E66A20">
        <w:rPr>
          <w:rFonts w:ascii="Times" w:hAnsi="Times"/>
        </w:rPr>
        <w:t xml:space="preserve">) all contain links between authors and their publications, and much more use could be made of these sources to add P50 author links </w:t>
      </w:r>
      <w:r w:rsidR="003F1484">
        <w:rPr>
          <w:rFonts w:ascii="Times" w:hAnsi="Times"/>
        </w:rPr>
        <w:fldChar w:fldCharType="begin"/>
      </w:r>
      <w:r w:rsidR="003F1484">
        <w:rPr>
          <w:rFonts w:ascii="Times" w:hAnsi="Times"/>
        </w:rPr>
        <w:instrText xml:space="preserve"> ADDIN ZOTERO_ITEM CSL_CITATION {"citationID":"a18qdg4qe7j","properties":{"formattedCitation":"(Page, 2019)","plainCitation":"(Page, 2019)","noteIndex":0},"citationItems":[{"id":16504,"uris":["http://zotero.org/users/4491854/items/VS22GKYL"],"itemData":{"id":16504,"type":"paper-conference","collection-title":"CEUR Workshop Proceedings","container-title":"Proceedings of the 12th International Conference on Semantic Web Applications and Tools for Health Care and Life Sciences (SWAT4HCLS)","event":"SWAT4HCLS 2019","event-place":"Edinburgh, Scotland","page":"36–43","publisher-place":"Edinburgh, Scotland","title":"Reconciling Author Names in Taxonomic and Publication Databases","URL":"http://ceur-ws.org/Vol-2849/#paper-05","volume":"2849","author":[{"family":"Page","given":"Roderic D. M."}],"issued":{"date-parts":[["2019"]]}}}],"schema":"https://github.com/citation-style-language/schema/raw/master/csl-citation.json"} </w:instrText>
      </w:r>
      <w:r w:rsidR="003F1484">
        <w:rPr>
          <w:rFonts w:ascii="Times" w:hAnsi="Times"/>
        </w:rPr>
        <w:fldChar w:fldCharType="separate"/>
      </w:r>
      <w:r w:rsidR="003F1484" w:rsidRPr="003F1484">
        <w:rPr>
          <w:rFonts w:ascii="Times" w:hAnsi="Times" w:cs="Times New Roman"/>
        </w:rPr>
        <w:t>(Page, 2019)</w:t>
      </w:r>
      <w:r w:rsidR="003F1484">
        <w:rPr>
          <w:rFonts w:ascii="Times" w:hAnsi="Times"/>
        </w:rPr>
        <w:fldChar w:fldCharType="end"/>
      </w:r>
      <w:r w:rsidR="003F1484">
        <w:rPr>
          <w:rFonts w:ascii="Times" w:hAnsi="Times"/>
        </w:rPr>
        <w:t>.</w:t>
      </w:r>
    </w:p>
    <w:p w14:paraId="000000A3" w14:textId="77777777" w:rsidR="00BF5FD8" w:rsidRPr="00E66A20" w:rsidRDefault="00BF5FD8" w:rsidP="00CA52E3">
      <w:pPr>
        <w:spacing w:line="360" w:lineRule="auto"/>
        <w:rPr>
          <w:rFonts w:ascii="Times" w:hAnsi="Times"/>
        </w:rPr>
      </w:pPr>
    </w:p>
    <w:p w14:paraId="000000A7" w14:textId="77777777" w:rsidR="00BF5FD8" w:rsidRPr="00E66A20" w:rsidRDefault="00BF5FD8" w:rsidP="00CA52E3">
      <w:pPr>
        <w:spacing w:line="360" w:lineRule="auto"/>
        <w:rPr>
          <w:rFonts w:ascii="Times" w:hAnsi="Times"/>
        </w:rPr>
      </w:pPr>
    </w:p>
    <w:p w14:paraId="0FB1FDD7" w14:textId="36844742" w:rsidR="006551F3" w:rsidRDefault="001C1C9C">
      <w:pPr>
        <w:pStyle w:val="Heading2"/>
        <w:spacing w:line="360" w:lineRule="auto"/>
        <w:pPrChange w:id="29" w:author="Roderic Page" w:date="2022-03-18T17:06:00Z">
          <w:pPr/>
        </w:pPrChange>
      </w:pPr>
      <w:bookmarkStart w:id="30" w:name="_qagucu37ktdk" w:colFirst="0" w:colLast="0"/>
      <w:bookmarkEnd w:id="30"/>
      <w:r w:rsidRPr="00E66A20">
        <w:t>Discussion</w:t>
      </w:r>
    </w:p>
    <w:p w14:paraId="6322A755" w14:textId="6FEF0347" w:rsidR="000C6BFF" w:rsidRDefault="000C6BFF" w:rsidP="00CA52E3">
      <w:pPr>
        <w:spacing w:line="360" w:lineRule="auto"/>
        <w:rPr>
          <w:rFonts w:ascii="Times" w:hAnsi="Times"/>
        </w:rPr>
      </w:pPr>
      <w:r w:rsidRPr="00E66A20">
        <w:rPr>
          <w:rFonts w:ascii="Times" w:hAnsi="Times"/>
        </w:rPr>
        <w:t xml:space="preserve">By providing a robust, open platform for community editing of structured data, Wikidata seems </w:t>
      </w:r>
      <w:r>
        <w:rPr>
          <w:rFonts w:ascii="Times" w:hAnsi="Times"/>
        </w:rPr>
        <w:t>an</w:t>
      </w:r>
      <w:r w:rsidRPr="00E66A20">
        <w:rPr>
          <w:rFonts w:ascii="Times" w:hAnsi="Times"/>
        </w:rPr>
        <w:t xml:space="preserve"> ideal platform for the bibliography of life. It not only benefits from a community of active editors, </w:t>
      </w:r>
      <w:proofErr w:type="gramStart"/>
      <w:r w:rsidRPr="00E66A20">
        <w:rPr>
          <w:rFonts w:ascii="Times" w:hAnsi="Times"/>
        </w:rPr>
        <w:t>it</w:t>
      </w:r>
      <w:proofErr w:type="gramEnd"/>
      <w:r w:rsidRPr="00E66A20">
        <w:rPr>
          <w:rFonts w:ascii="Times" w:hAnsi="Times"/>
        </w:rPr>
        <w:t xml:space="preserve"> piggy backs on the remarkable fact that taxonomy is the only discipline to have its own Wikimedia Foundation project (Wikispecies). Consequently, </w:t>
      </w:r>
      <w:proofErr w:type="gramStart"/>
      <w:r w:rsidRPr="00E66A20">
        <w:rPr>
          <w:rFonts w:ascii="Times" w:hAnsi="Times"/>
        </w:rPr>
        <w:t>a large number of</w:t>
      </w:r>
      <w:proofErr w:type="gramEnd"/>
      <w:r w:rsidRPr="00E66A20">
        <w:rPr>
          <w:rFonts w:ascii="Times" w:hAnsi="Times"/>
        </w:rPr>
        <w:t xml:space="preserve"> taxonomic works and their authors already exist in Wikidata. As more and more taxonomic publications acquire DOIs, and as more working taxonomists acquire ORCID ids, the taxonomic literature component of Wikidata will automatically grow as content linked to these identifiers is routinely harvested by Wikidata bots. This leaves a large fraction of the taxonomic literature to be added by other means, but as discussed there are numerous ways to do that. It is not unreasonable to expect that the bulk of the taxonomic literature will find its way into Wikidata in the next few years.</w:t>
      </w:r>
    </w:p>
    <w:p w14:paraId="11466959" w14:textId="648A32D4" w:rsidR="00AB1FDE" w:rsidRDefault="00AB1FDE" w:rsidP="00CA52E3">
      <w:pPr>
        <w:spacing w:line="360" w:lineRule="auto"/>
        <w:rPr>
          <w:rFonts w:ascii="Times" w:hAnsi="Times"/>
        </w:rPr>
      </w:pPr>
    </w:p>
    <w:p w14:paraId="000000AC" w14:textId="22CE2FB4" w:rsidR="00BF5FD8" w:rsidRDefault="002038B0" w:rsidP="00CA52E3">
      <w:pPr>
        <w:spacing w:line="360" w:lineRule="auto"/>
        <w:rPr>
          <w:rFonts w:ascii="Times" w:hAnsi="Times"/>
        </w:rPr>
      </w:pPr>
      <w:r>
        <w:rPr>
          <w:rFonts w:ascii="Times" w:hAnsi="Times"/>
        </w:rPr>
        <w:t xml:space="preserve">Wikidata has a higher density that most knowledge graphs </w:t>
      </w:r>
      <w:r>
        <w:rPr>
          <w:rFonts w:ascii="Times" w:hAnsi="Times"/>
        </w:rPr>
        <w:fldChar w:fldCharType="begin"/>
      </w:r>
      <w:r>
        <w:rPr>
          <w:rFonts w:ascii="Times" w:hAnsi="Times"/>
        </w:rPr>
        <w:instrText xml:space="preserve"> ADDIN ZOTERO_ITEM CSL_CITATION {"citationID":"lab92US6","properties":{"formattedCitation":"(Hegde &amp; Talukdar, 2015)","plainCitation":"(Hegde &amp; Talukdar, 2015)","noteIndex":0},"citationItems":[{"id":16446,"uris":["http://zotero.org/users/4491854/items/3WCL8REV"],"itemData":{"id":16446,"type":"paper-conference","container-title":"Proceedings of the 2015 Conference on Empirical Methods in Natural Language Processing","DOI":"10.18653/v1/D15-1061","event":"EMNLP 2015","event-place":"Lisbon, Portugal","page":"530–535","publisher":"Association for Computational Linguistics","publisher-place":"Lisbon, Portugal","source":"ACLWeb","title":"An Entity-centric Approach for Overcoming Knowledge Graph Sparsity","URL":"https://www.aclweb.org/anthology/D15-1061","author":[{"family":"Hegde","given":"Manjunath"},{"family":"Talukdar","given":"Partha P."}],"accessed":{"date-parts":[["2021",2,19]]},"issued":{"date-parts":[["2015",9]]}}}],"schema":"https://github.com/citation-style-language/schema/raw/master/csl-citation.json"} </w:instrText>
      </w:r>
      <w:r>
        <w:rPr>
          <w:rFonts w:ascii="Times" w:hAnsi="Times"/>
        </w:rPr>
        <w:fldChar w:fldCharType="separate"/>
      </w:r>
      <w:r>
        <w:rPr>
          <w:rFonts w:ascii="Times" w:hAnsi="Times"/>
          <w:noProof/>
        </w:rPr>
        <w:t>(Hegde &amp; Talukdar, 2015)</w:t>
      </w:r>
      <w:r>
        <w:rPr>
          <w:rFonts w:ascii="Times" w:hAnsi="Times"/>
        </w:rPr>
        <w:fldChar w:fldCharType="end"/>
      </w:r>
      <w:r>
        <w:rPr>
          <w:rFonts w:ascii="Times" w:hAnsi="Times"/>
        </w:rPr>
        <w:t xml:space="preserve">, highlighting the importance of having an active community of editors. </w:t>
      </w:r>
      <w:r w:rsidR="002858EC">
        <w:rPr>
          <w:rFonts w:ascii="Times" w:hAnsi="Times"/>
        </w:rPr>
        <w:t>However, b</w:t>
      </w:r>
      <w:r w:rsidR="001C1C9C" w:rsidRPr="00E66A20">
        <w:rPr>
          <w:rFonts w:ascii="Times" w:hAnsi="Times"/>
        </w:rPr>
        <w:t xml:space="preserve">eing a community project Wikidata has </w:t>
      </w:r>
      <w:proofErr w:type="gramStart"/>
      <w:r w:rsidR="001C1C9C" w:rsidRPr="00E66A20">
        <w:rPr>
          <w:rFonts w:ascii="Times" w:hAnsi="Times"/>
        </w:rPr>
        <w:t>a number of</w:t>
      </w:r>
      <w:proofErr w:type="gramEnd"/>
      <w:r w:rsidR="001C1C9C" w:rsidRPr="00E66A20">
        <w:rPr>
          <w:rFonts w:ascii="Times" w:hAnsi="Times"/>
        </w:rPr>
        <w:t xml:space="preserve"> quirks.</w:t>
      </w:r>
      <w:r w:rsidR="00EE33BD">
        <w:rPr>
          <w:rFonts w:ascii="Times" w:hAnsi="Times"/>
        </w:rPr>
        <w:t xml:space="preserve"> </w:t>
      </w:r>
      <w:r w:rsidR="001C1C9C" w:rsidRPr="00E66A20">
        <w:rPr>
          <w:rFonts w:ascii="Times" w:hAnsi="Times"/>
        </w:rPr>
        <w:t xml:space="preserve">It is possible for people </w:t>
      </w:r>
      <w:r w:rsidR="00774E68">
        <w:rPr>
          <w:rFonts w:ascii="Times" w:hAnsi="Times"/>
        </w:rPr>
        <w:t xml:space="preserve">working independently </w:t>
      </w:r>
      <w:r w:rsidR="001C1C9C" w:rsidRPr="00E66A20">
        <w:rPr>
          <w:rFonts w:ascii="Times" w:hAnsi="Times"/>
        </w:rPr>
        <w:t xml:space="preserve">to create multiple Wikidata items for the same thing (although there is a simple mechanism for merging such duplicates). The way Wikidata models a given class of entities (such as “taxa” or “books”) is determined on an </w:t>
      </w:r>
      <w:r w:rsidR="001C1C9C" w:rsidRPr="00B40DB9">
        <w:rPr>
          <w:rFonts w:ascii="Times" w:hAnsi="Times"/>
          <w:i/>
          <w:iCs/>
        </w:rPr>
        <w:t>ad hoc</w:t>
      </w:r>
      <w:r w:rsidR="001C1C9C" w:rsidRPr="00E66A20">
        <w:rPr>
          <w:rFonts w:ascii="Times" w:hAnsi="Times"/>
        </w:rPr>
        <w:t xml:space="preserve"> basis by a self-assembling community of interested people. This can lead to multiple ways to do the same thing, which presents challenges to both editing and querying the data. While these quirks would be less likely in a domain-specific database, it is unlikely that such a database would have the level of community engagement we see in Wikidata.</w:t>
      </w:r>
      <w:r w:rsidR="00402E9B">
        <w:rPr>
          <w:rFonts w:ascii="Times" w:hAnsi="Times"/>
        </w:rPr>
        <w:t xml:space="preserve"> </w:t>
      </w:r>
    </w:p>
    <w:p w14:paraId="4B6ABC05" w14:textId="6F60F31C" w:rsidR="00472DF5" w:rsidRDefault="00472DF5" w:rsidP="00CA52E3">
      <w:pPr>
        <w:spacing w:line="360" w:lineRule="auto"/>
        <w:rPr>
          <w:rFonts w:ascii="Times" w:hAnsi="Times"/>
        </w:rPr>
      </w:pPr>
    </w:p>
    <w:p w14:paraId="308E5214" w14:textId="16E3C560" w:rsidR="000C6BFF" w:rsidRPr="00E66A20" w:rsidDel="00952A51" w:rsidRDefault="000C6BFF" w:rsidP="00CA52E3">
      <w:pPr>
        <w:spacing w:line="360" w:lineRule="auto"/>
        <w:rPr>
          <w:del w:id="31" w:author="Roderic Page" w:date="2022-05-25T13:45:00Z"/>
          <w:rFonts w:ascii="Times" w:hAnsi="Times"/>
        </w:rPr>
      </w:pPr>
      <w:r>
        <w:rPr>
          <w:rFonts w:ascii="Times" w:hAnsi="Times"/>
        </w:rPr>
        <w:t xml:space="preserve">Given that the “bibliography of life” is of little use unless it has content, I have focussed here on where that content comes from, and to what extent the Wikidata community contributes to the curation and improvement of that content. </w:t>
      </w:r>
      <w:r w:rsidR="00C161C5">
        <w:rPr>
          <w:rFonts w:ascii="Times" w:hAnsi="Times"/>
        </w:rPr>
        <w:t>There is considerable scope for analysing gaps</w:t>
      </w:r>
      <w:ins w:id="32" w:author="Roderic Page" w:date="2022-05-25T13:45:00Z">
        <w:r w:rsidR="00952A51">
          <w:rPr>
            <w:rFonts w:ascii="Times" w:hAnsi="Times"/>
          </w:rPr>
          <w:t xml:space="preserve"> and biases</w:t>
        </w:r>
      </w:ins>
      <w:r w:rsidR="00C161C5">
        <w:rPr>
          <w:rFonts w:ascii="Times" w:hAnsi="Times"/>
        </w:rPr>
        <w:t xml:space="preserve"> in coverage in geography and language</w:t>
      </w:r>
      <w:r w:rsidR="00736873">
        <w:rPr>
          <w:rFonts w:ascii="Times" w:hAnsi="Times"/>
        </w:rPr>
        <w:t xml:space="preserve"> </w:t>
      </w:r>
      <w:r w:rsidR="00736873">
        <w:rPr>
          <w:rFonts w:ascii="Times" w:hAnsi="Times"/>
        </w:rPr>
        <w:fldChar w:fldCharType="begin"/>
      </w:r>
      <w:r w:rsidR="00736873">
        <w:rPr>
          <w:rFonts w:ascii="Times" w:hAnsi="Times"/>
        </w:rPr>
        <w:instrText xml:space="preserve"> ADDIN ZOTERO_ITEM CSL_CITATION {"citationID":"1iopYjbL","properties":{"formattedCitation":"(Miquel-Rib\\uc0\\u233{} &amp; Laniado, 2021)","plainCitation":"(Miquel-Ribé &amp; Laniado, 2021)","noteIndex":0},"citationItems":[{"id":16652,"uris":["http://zotero.org/users/4491854/items/KSPE4N3V"],"itemData":{"id":16652,"type":"article-journal","abstract":"In this paper, we present the Wikipedia Diversity Observatory, a project aimed to increase diversity within Wikipedia content. The project provides dashboards with visualizations and tools which show content gaps in terms of imbalances in the coverage of topics, and of concepts that are not shared across Wikipedia language editions. The dashboards are built on datasets generated for each of the more than 300 existing language editions, with features that label each article according to geography, gender and other categories relevant to overall content diversity. Through various examples, we show how the tools encourage and help editors to bridge the gaps in Wikipedia content. Finally, we discuss the project’s impact on the communities and implications for the Wikimedia movement in a moment in which covering diversity is considered strategic.","container-title":"Journal of Internet Services and Applications","DOI":"10.1186/s13174-021-00141-y","ISSN":"1869-0238","issue":"1","journalAbbreviation":"Journal of Internet Services and Applications","page":"10","source":"BioMed Central","title":"The Wikipedia Diversity Observatory: helping communities to bridge content gaps through interactive interfaces","title-short":"The Wikipedia Diversity Observatory","volume":"12","author":[{"family":"Miquel-Ribé","given":"Marc"},{"family":"Laniado","given":"David"}],"issued":{"date-parts":[["2021",11,1]]}}}],"schema":"https://github.com/citation-style-language/schema/raw/master/csl-citation.json"} </w:instrText>
      </w:r>
      <w:r w:rsidR="00736873">
        <w:rPr>
          <w:rFonts w:ascii="Times" w:hAnsi="Times"/>
        </w:rPr>
        <w:fldChar w:fldCharType="separate"/>
      </w:r>
      <w:r w:rsidR="00736873" w:rsidRPr="00736873">
        <w:rPr>
          <w:rFonts w:ascii="Times" w:hAnsi="Times" w:cs="Times New Roman"/>
        </w:rPr>
        <w:t>(Miquel-Ribé &amp; Laniado, 2021)</w:t>
      </w:r>
      <w:r w:rsidR="00736873">
        <w:rPr>
          <w:rFonts w:ascii="Times" w:hAnsi="Times"/>
        </w:rPr>
        <w:fldChar w:fldCharType="end"/>
      </w:r>
      <w:r w:rsidR="00C161C5">
        <w:rPr>
          <w:rFonts w:ascii="Times" w:hAnsi="Times"/>
        </w:rPr>
        <w:t xml:space="preserve"> as well as taxonomy</w:t>
      </w:r>
      <w:ins w:id="33" w:author="Roderic Page" w:date="2022-05-25T13:46:00Z">
        <w:r w:rsidR="000C5141">
          <w:rPr>
            <w:rFonts w:ascii="Times" w:hAnsi="Times"/>
          </w:rPr>
          <w:t xml:space="preserve"> </w:t>
        </w:r>
      </w:ins>
      <w:r w:rsidR="000C5141">
        <w:rPr>
          <w:rFonts w:ascii="Times" w:hAnsi="Times"/>
        </w:rPr>
        <w:fldChar w:fldCharType="begin"/>
      </w:r>
      <w:r w:rsidR="000C5141">
        <w:rPr>
          <w:rFonts w:ascii="Times" w:hAnsi="Times"/>
        </w:rPr>
        <w:instrText xml:space="preserve"> ADDIN ZOTERO_ITEM CSL_CITATION {"citationID":"a1j16a2m4fh","properties":{"formattedCitation":"(Grieneisen et al., 2014; Troudet et al., 2017)","plainCitation":"(Grieneisen et al., 2014; Troudet et al., 2017)","noteIndex":0},"citationItems":[{"id":614,"uris":["http://zotero.org/users/4491854/items/IZMBFJP2"],"itemData":{"id":614,"type":"article-journal","container-title":"BioScience","DOI":"10.1093/biosci/biu035","ISSN":"1525-3244","issue":"4","page":"322-332","title":"Biodiversity, Taxonomic Infrastructure, International Collaboration, and New Species Discovery","volume":"64","author":[{"family":"Grieneisen","given":"Michael L."},{"family":"Zhan","given":"Yu"},{"family":"Potter","given":"Daniel"},{"family":"Zhang","given":"Minghua"}],"issued":{"date-parts":[["2014",3,22]]}}},{"id":16665,"uris":["http://zotero.org/users/4491854/items/DHVFXAYI"],"itemData":{"id":16665,"type":"article-journal","abstract":"Studying and protecting each and every living species on Earth is a major challenge of the 21st century. Yet, most species remain unknown or unstudied, while others attract most of the public, scientific and government attention. Although known to be detrimental, this taxonomic bias continues to be pervasive in the scientific literature, but is still poorly studied and understood. Here, we used 626 million occurrences from the Global Biodiversity Information Facility (GBIF), the biggest biodiversity data portal, to characterize the taxonomic bias in biodiversity data. We also investigated how societal preferences and taxonomic research relate to biodiversity data gathering. For each species belonging to 24 taxonomic classes, we used the number of publications from Web of Science and the number of web pages from Bing searches to approximate research activity and societal preferences. Our results show that societal preferences, rather than research activity, strongly correlate with taxonomic bias, which lead us to assert that scientists should advertise less charismatic species and develop societal initiatives (e.g. citizen science) that specifically target neglected organisms. Ensuring that biodiversity is representatively sampled while this is still possible is an urgent prerequisite for achieving efficient conservation plans and a global understanding of our surrounding environment.","container-title":"Scientific Reports","DOI":"10.1038/s41598-017-09084-6","ISSN":"2045-2322","issue":"1","journalAbbreviation":"Sci Rep","language":"en","note":"number: 1\npublisher: Nature Publishing Group","page":"9132","source":"www.nature.com","title":"Taxonomic bias in biodiversity data and societal preferences","volume":"7","author":[{"family":"Troudet","given":"Julien"},{"family":"Grandcolas","given":"Philippe"},{"family":"Blin","given":"Amandine"},{"family":"Vignes-Lebbe","given":"Régine"},{"family":"Legendre","given":"Frédéric"}],"issued":{"date-parts":[["2017",8,22]]}}}],"schema":"https://github.com/citation-style-language/schema/raw/master/csl-citation.json"} </w:instrText>
      </w:r>
      <w:r w:rsidR="000C5141">
        <w:rPr>
          <w:rFonts w:ascii="Times" w:hAnsi="Times"/>
        </w:rPr>
        <w:fldChar w:fldCharType="separate"/>
      </w:r>
      <w:r w:rsidR="000C5141" w:rsidRPr="000C5141">
        <w:rPr>
          <w:rFonts w:ascii="Times" w:hAnsi="Times" w:cs="Times New Roman"/>
        </w:rPr>
        <w:t>(Grieneisen et al., 2014; Troudet et al., 2017)</w:t>
      </w:r>
      <w:r w:rsidR="000C5141">
        <w:rPr>
          <w:rFonts w:ascii="Times" w:hAnsi="Times"/>
        </w:rPr>
        <w:fldChar w:fldCharType="end"/>
      </w:r>
      <w:ins w:id="34" w:author="Roderic Page" w:date="2022-05-25T13:45:00Z">
        <w:r w:rsidR="00952A51">
          <w:rPr>
            <w:rFonts w:ascii="Times" w:hAnsi="Times"/>
          </w:rPr>
          <w:t>.</w:t>
        </w:r>
      </w:ins>
      <w:del w:id="35" w:author="Roderic Page" w:date="2022-05-25T13:45:00Z">
        <w:r w:rsidR="00C161C5" w:rsidDel="00952A51">
          <w:rPr>
            <w:rFonts w:ascii="Times" w:hAnsi="Times"/>
          </w:rPr>
          <w:delText xml:space="preserve">. </w:delText>
        </w:r>
      </w:del>
      <w:ins w:id="36" w:author="Roderic Page" w:date="2022-05-25T13:44:00Z">
        <w:r w:rsidR="00952A51">
          <w:rPr>
            <w:rFonts w:ascii="Times" w:hAnsi="Times"/>
          </w:rPr>
          <w:t xml:space="preserve"> </w:t>
        </w:r>
      </w:ins>
      <w:proofErr w:type="spellStart"/>
      <w:r>
        <w:rPr>
          <w:rFonts w:ascii="Times" w:hAnsi="Times"/>
        </w:rPr>
        <w:t>Wikidata’s</w:t>
      </w:r>
      <w:proofErr w:type="spellEnd"/>
      <w:r>
        <w:rPr>
          <w:rFonts w:ascii="Times" w:hAnsi="Times"/>
        </w:rPr>
        <w:t xml:space="preserve"> user interface is aimed at data entry and editing rather than search and visualisation. Creating </w:t>
      </w:r>
      <w:r w:rsidR="00736873">
        <w:rPr>
          <w:rFonts w:ascii="Times" w:hAnsi="Times"/>
        </w:rPr>
        <w:t xml:space="preserve">engaging, </w:t>
      </w:r>
      <w:r>
        <w:rPr>
          <w:rFonts w:ascii="Times" w:hAnsi="Times"/>
        </w:rPr>
        <w:t xml:space="preserve">user-friendly </w:t>
      </w:r>
      <w:r>
        <w:rPr>
          <w:rFonts w:ascii="Times" w:hAnsi="Times"/>
        </w:rPr>
        <w:lastRenderedPageBreak/>
        <w:t xml:space="preserve">interfaces </w:t>
      </w:r>
      <w:r w:rsidR="00736873">
        <w:rPr>
          <w:rFonts w:ascii="Times" w:hAnsi="Times"/>
        </w:rPr>
        <w:fldChar w:fldCharType="begin"/>
      </w:r>
      <w:r w:rsidR="00736873">
        <w:rPr>
          <w:rFonts w:ascii="Times" w:hAnsi="Times"/>
        </w:rPr>
        <w:instrText xml:space="preserve"> ADDIN ZOTERO_ITEM CSL_CITATION {"citationID":"OoFzjUCh","properties":{"formattedCitation":"(Whitelaw, 2015)","plainCitation":"(Whitelaw, 2015)","noteIndex":0},"citationItems":[{"id":16675,"uris":["http://zotero.org/users/4491854/items/MRSMZMKF"],"itemData":{"id":16675,"type":"article-journal","abstract":"Decades of digitisation have made a wealth of digital cultural material available online. Yet search — the dominant interface to these collections — is incapable of representing this abundance. Search is ungenerous: it withholds information, and demands a query. This paper argues for a more generous alternative: rich, browsable interfaces that reveal the scale and complexity of digital heritage collections. Drawing on related work and precedents from information retrieval and visualisation, as well as critical humanistic approaches to the interface, this paper documents and analyses practical experiments in generous interfaces developed in collaboration with Australian cultural institutions.","container-title":"Digital Humanities Quarterly","ISSN":"1938-4122","issue":"1","journalAbbreviation":"DHQ","title":"Generous Interfaces for Digital Cultural Collections","URL":"http://www.digitalhumanities.org/dhq/vol/9/1/000205/000205.html","volume":"9","author":[{"family":"Whitelaw","given":"Mitchell"}],"issued":{"date-parts":[["2015",5,21]]}}}],"schema":"https://github.com/citation-style-language/schema/raw/master/csl-citation.json"} </w:instrText>
      </w:r>
      <w:r w:rsidR="00736873">
        <w:rPr>
          <w:rFonts w:ascii="Times" w:hAnsi="Times"/>
        </w:rPr>
        <w:fldChar w:fldCharType="separate"/>
      </w:r>
      <w:r w:rsidR="00736873">
        <w:rPr>
          <w:rFonts w:ascii="Times" w:hAnsi="Times"/>
          <w:noProof/>
        </w:rPr>
        <w:t>(Whitelaw, 2015)</w:t>
      </w:r>
      <w:r w:rsidR="00736873">
        <w:rPr>
          <w:rFonts w:ascii="Times" w:hAnsi="Times"/>
        </w:rPr>
        <w:fldChar w:fldCharType="end"/>
      </w:r>
      <w:r w:rsidR="00736873">
        <w:rPr>
          <w:rFonts w:ascii="Times" w:hAnsi="Times"/>
        </w:rPr>
        <w:t xml:space="preserve"> </w:t>
      </w:r>
      <w:r>
        <w:rPr>
          <w:rFonts w:ascii="Times" w:hAnsi="Times"/>
        </w:rPr>
        <w:t>to navigate the bibliography of life is major challenge which will be addressed elsewhere.</w:t>
      </w:r>
    </w:p>
    <w:p w14:paraId="732D24ED" w14:textId="5B08E46E" w:rsidR="00E87FA3" w:rsidRDefault="00E87FA3" w:rsidP="00CA52E3">
      <w:pPr>
        <w:spacing w:line="360" w:lineRule="auto"/>
        <w:rPr>
          <w:rFonts w:ascii="Times" w:hAnsi="Times"/>
        </w:rPr>
      </w:pPr>
    </w:p>
    <w:p w14:paraId="000000AD" w14:textId="6FB873B2" w:rsidR="00BF5FD8" w:rsidRDefault="00BF5FD8" w:rsidP="00CA52E3">
      <w:pPr>
        <w:spacing w:line="360" w:lineRule="auto"/>
        <w:rPr>
          <w:rFonts w:ascii="Times" w:hAnsi="Times"/>
        </w:rPr>
      </w:pPr>
    </w:p>
    <w:p w14:paraId="000000AF" w14:textId="77777777" w:rsidR="00BF5FD8" w:rsidRPr="00E66A20" w:rsidRDefault="001C1C9C" w:rsidP="00CA52E3">
      <w:pPr>
        <w:pStyle w:val="Heading2"/>
        <w:spacing w:line="360" w:lineRule="auto"/>
      </w:pPr>
      <w:bookmarkStart w:id="37" w:name="_j68lczvc92us" w:colFirst="0" w:colLast="0"/>
      <w:bookmarkEnd w:id="37"/>
      <w:r w:rsidRPr="00E66A20">
        <w:t>Acknowledgements</w:t>
      </w:r>
    </w:p>
    <w:p w14:paraId="000000B1" w14:textId="5508B0F4" w:rsidR="00BF5FD8" w:rsidRPr="00E66A20" w:rsidRDefault="001C1C9C" w:rsidP="00CA52E3">
      <w:pPr>
        <w:spacing w:line="360" w:lineRule="auto"/>
        <w:rPr>
          <w:rFonts w:ascii="Times" w:hAnsi="Times"/>
        </w:rPr>
      </w:pPr>
      <w:r w:rsidRPr="00E66A20">
        <w:rPr>
          <w:rFonts w:ascii="Times" w:hAnsi="Times"/>
        </w:rPr>
        <w:t xml:space="preserve">I thank the numerous Wikidata contributors (some known only by their usernames) who have helped me learn the ropes and navigate the active and opinionated Wikidata community. Among these contributors are Christian Ferrer, Siobhan </w:t>
      </w:r>
      <w:proofErr w:type="spellStart"/>
      <w:r w:rsidRPr="00E66A20">
        <w:rPr>
          <w:rFonts w:ascii="Times" w:hAnsi="Times"/>
        </w:rPr>
        <w:t>Leachman</w:t>
      </w:r>
      <w:proofErr w:type="spellEnd"/>
      <w:r w:rsidRPr="00E66A20">
        <w:rPr>
          <w:rFonts w:ascii="Times" w:hAnsi="Times"/>
        </w:rPr>
        <w:t xml:space="preserve">, Andy </w:t>
      </w:r>
      <w:proofErr w:type="spellStart"/>
      <w:r w:rsidRPr="00E66A20">
        <w:rPr>
          <w:rFonts w:ascii="Times" w:hAnsi="Times"/>
        </w:rPr>
        <w:t>Mabbett</w:t>
      </w:r>
      <w:proofErr w:type="spellEnd"/>
      <w:r w:rsidRPr="00E66A20">
        <w:rPr>
          <w:rFonts w:ascii="Times" w:hAnsi="Times"/>
        </w:rPr>
        <w:t xml:space="preserve">, Daniel </w:t>
      </w:r>
      <w:proofErr w:type="spellStart"/>
      <w:r w:rsidRPr="00E66A20">
        <w:rPr>
          <w:rFonts w:ascii="Times" w:hAnsi="Times"/>
        </w:rPr>
        <w:t>Mietchen</w:t>
      </w:r>
      <w:proofErr w:type="spellEnd"/>
      <w:r w:rsidRPr="00E66A20">
        <w:rPr>
          <w:rFonts w:ascii="Times" w:hAnsi="Times"/>
        </w:rPr>
        <w:t xml:space="preserve">, </w:t>
      </w:r>
      <w:proofErr w:type="spellStart"/>
      <w:r w:rsidRPr="00E66A20">
        <w:rPr>
          <w:rFonts w:ascii="Times" w:hAnsi="Times"/>
        </w:rPr>
        <w:t>Succu</w:t>
      </w:r>
      <w:proofErr w:type="spellEnd"/>
      <w:r w:rsidRPr="00E66A20">
        <w:rPr>
          <w:rFonts w:ascii="Times" w:hAnsi="Times"/>
        </w:rPr>
        <w:t xml:space="preserve">, </w:t>
      </w:r>
      <w:proofErr w:type="spellStart"/>
      <w:r w:rsidRPr="00E66A20">
        <w:rPr>
          <w:rFonts w:ascii="Times" w:hAnsi="Times"/>
        </w:rPr>
        <w:t>Andra</w:t>
      </w:r>
      <w:proofErr w:type="spellEnd"/>
      <w:r w:rsidRPr="00E66A20">
        <w:rPr>
          <w:rFonts w:ascii="Times" w:hAnsi="Times"/>
        </w:rPr>
        <w:t xml:space="preserve"> </w:t>
      </w:r>
      <w:proofErr w:type="spellStart"/>
      <w:r w:rsidRPr="00E66A20">
        <w:rPr>
          <w:rFonts w:ascii="Times" w:hAnsi="Times"/>
        </w:rPr>
        <w:t>Waagmeester</w:t>
      </w:r>
      <w:proofErr w:type="spellEnd"/>
      <w:r w:rsidRPr="00E66A20">
        <w:rPr>
          <w:rFonts w:ascii="Times" w:hAnsi="Times"/>
        </w:rPr>
        <w:t xml:space="preserve">, and Egon </w:t>
      </w:r>
      <w:proofErr w:type="spellStart"/>
      <w:r w:rsidRPr="00E66A20">
        <w:rPr>
          <w:rFonts w:ascii="Times" w:hAnsi="Times"/>
        </w:rPr>
        <w:t>Willighagen</w:t>
      </w:r>
      <w:proofErr w:type="spellEnd"/>
      <w:r w:rsidRPr="00E66A20">
        <w:rPr>
          <w:rFonts w:ascii="Times" w:hAnsi="Times"/>
        </w:rPr>
        <w:t xml:space="preserve">. Lars </w:t>
      </w:r>
      <w:proofErr w:type="spellStart"/>
      <w:r w:rsidRPr="00E66A20">
        <w:rPr>
          <w:rFonts w:ascii="Times" w:hAnsi="Times"/>
        </w:rPr>
        <w:t>Willighagen</w:t>
      </w:r>
      <w:proofErr w:type="spellEnd"/>
      <w:r w:rsidRPr="00E66A20">
        <w:rPr>
          <w:rFonts w:ascii="Times" w:hAnsi="Times"/>
        </w:rPr>
        <w:t xml:space="preserve"> provided helpful feedback on an earlier draft.</w:t>
      </w:r>
      <w:r w:rsidR="0030439C">
        <w:rPr>
          <w:rFonts w:ascii="Times" w:hAnsi="Times"/>
        </w:rPr>
        <w:t xml:space="preserve"> </w:t>
      </w:r>
      <w:r w:rsidR="00F53D19">
        <w:rPr>
          <w:rFonts w:ascii="Times" w:hAnsi="Times"/>
        </w:rPr>
        <w:t xml:space="preserve">I’m grateful to </w:t>
      </w:r>
      <w:r w:rsidR="0030439C">
        <w:rPr>
          <w:rFonts w:ascii="Times" w:hAnsi="Times"/>
        </w:rPr>
        <w:t xml:space="preserve">David </w:t>
      </w:r>
      <w:proofErr w:type="spellStart"/>
      <w:r w:rsidR="0030439C">
        <w:rPr>
          <w:rFonts w:ascii="Times" w:hAnsi="Times"/>
        </w:rPr>
        <w:t>Shotton</w:t>
      </w:r>
      <w:proofErr w:type="spellEnd"/>
      <w:r w:rsidR="0030439C">
        <w:rPr>
          <w:rFonts w:ascii="Times" w:hAnsi="Times"/>
        </w:rPr>
        <w:t xml:space="preserve">, </w:t>
      </w:r>
      <w:r w:rsidR="0030439C" w:rsidRPr="0030439C">
        <w:rPr>
          <w:rFonts w:ascii="Times" w:hAnsi="Times"/>
        </w:rPr>
        <w:t>John Mittermeier</w:t>
      </w:r>
      <w:r w:rsidR="0030439C">
        <w:rPr>
          <w:rFonts w:ascii="Times" w:hAnsi="Times"/>
        </w:rPr>
        <w:t xml:space="preserve">, and </w:t>
      </w:r>
      <w:r w:rsidR="00B21D65">
        <w:rPr>
          <w:rFonts w:ascii="Times" w:hAnsi="Times"/>
        </w:rPr>
        <w:t xml:space="preserve">an </w:t>
      </w:r>
      <w:r w:rsidR="0030439C">
        <w:rPr>
          <w:rFonts w:ascii="Times" w:hAnsi="Times"/>
        </w:rPr>
        <w:t xml:space="preserve">anonymous reviewer </w:t>
      </w:r>
      <w:r w:rsidR="00F53D19">
        <w:rPr>
          <w:rFonts w:ascii="Times" w:hAnsi="Times"/>
        </w:rPr>
        <w:t>for their helpful critique</w:t>
      </w:r>
      <w:r w:rsidR="00B21D65">
        <w:rPr>
          <w:rFonts w:ascii="Times" w:hAnsi="Times"/>
        </w:rPr>
        <w:t>s</w:t>
      </w:r>
      <w:r w:rsidR="00F53D19">
        <w:rPr>
          <w:rFonts w:ascii="Times" w:hAnsi="Times"/>
        </w:rPr>
        <w:t xml:space="preserve"> of the manuscript.</w:t>
      </w:r>
    </w:p>
    <w:p w14:paraId="000000B3" w14:textId="160B1A90" w:rsidR="00BF5FD8" w:rsidRPr="00E66A20" w:rsidRDefault="001C1C9C" w:rsidP="00CA52E3">
      <w:pPr>
        <w:pStyle w:val="Heading2"/>
        <w:spacing w:line="360" w:lineRule="auto"/>
      </w:pPr>
      <w:bookmarkStart w:id="38" w:name="_y32ksg3rbtey" w:colFirst="0" w:colLast="0"/>
      <w:bookmarkEnd w:id="38"/>
      <w:r w:rsidRPr="00E66A20">
        <w:t>References</w:t>
      </w:r>
    </w:p>
    <w:p w14:paraId="058E8241" w14:textId="77777777" w:rsidR="000C5141" w:rsidRPr="000C5141" w:rsidRDefault="00C44725" w:rsidP="000C5141">
      <w:pPr>
        <w:pStyle w:val="Bibliography"/>
        <w:rPr>
          <w:rFonts w:ascii="Times" w:hAnsi="Times"/>
        </w:rPr>
      </w:pPr>
      <w:r w:rsidRPr="00C44725">
        <w:rPr>
          <w:rFonts w:ascii="Times" w:hAnsi="Times"/>
        </w:rPr>
        <w:fldChar w:fldCharType="begin"/>
      </w:r>
      <w:r w:rsidR="000C5141">
        <w:rPr>
          <w:rFonts w:ascii="Times" w:hAnsi="Times"/>
        </w:rPr>
        <w:instrText xml:space="preserve"> ADDIN ZOTERO_BIBL {"uncited":[],"omitted":[],"custom":[]} CSL_BIBLIOGRAPHY </w:instrText>
      </w:r>
      <w:r w:rsidRPr="00C44725">
        <w:rPr>
          <w:rFonts w:ascii="Times" w:hAnsi="Times"/>
        </w:rPr>
        <w:fldChar w:fldCharType="separate"/>
      </w:r>
      <w:r w:rsidR="000C5141" w:rsidRPr="000C5141">
        <w:rPr>
          <w:rFonts w:ascii="Times" w:hAnsi="Times"/>
        </w:rPr>
        <w:t xml:space="preserve">Aspesi C, Brand A. 2020. In pursuit of open science, open access is not enough. </w:t>
      </w:r>
      <w:r w:rsidR="000C5141" w:rsidRPr="000C5141">
        <w:rPr>
          <w:rFonts w:ascii="Times" w:hAnsi="Times"/>
          <w:i/>
          <w:iCs/>
        </w:rPr>
        <w:t>Science</w:t>
      </w:r>
      <w:r w:rsidR="000C5141" w:rsidRPr="000C5141">
        <w:rPr>
          <w:rFonts w:ascii="Times" w:hAnsi="Times"/>
        </w:rPr>
        <w:t xml:space="preserve"> 368:574–577. DOI: 10.1126/science.aba3763.</w:t>
      </w:r>
    </w:p>
    <w:p w14:paraId="4727B62E" w14:textId="77777777" w:rsidR="000C5141" w:rsidRPr="000C5141" w:rsidRDefault="000C5141" w:rsidP="000C5141">
      <w:pPr>
        <w:pStyle w:val="Bibliography"/>
        <w:rPr>
          <w:rFonts w:ascii="Times" w:hAnsi="Times"/>
        </w:rPr>
      </w:pPr>
      <w:r w:rsidRPr="000C5141">
        <w:rPr>
          <w:rFonts w:ascii="Times" w:hAnsi="Times"/>
        </w:rPr>
        <w:t xml:space="preserve">Bennett F. 2021. </w:t>
      </w:r>
      <w:r w:rsidRPr="000C5141">
        <w:rPr>
          <w:rFonts w:ascii="Times" w:hAnsi="Times"/>
          <w:i/>
          <w:iCs/>
        </w:rPr>
        <w:t>Juris-M/citeproc-js</w:t>
      </w:r>
      <w:r w:rsidRPr="000C5141">
        <w:rPr>
          <w:rFonts w:ascii="Times" w:hAnsi="Times"/>
        </w:rPr>
        <w:t>. Juris-M Project.</w:t>
      </w:r>
    </w:p>
    <w:p w14:paraId="5984CFE3" w14:textId="77777777" w:rsidR="000C5141" w:rsidRPr="000C5141" w:rsidRDefault="000C5141" w:rsidP="000C5141">
      <w:pPr>
        <w:pStyle w:val="Bibliography"/>
        <w:rPr>
          <w:rFonts w:ascii="Times" w:hAnsi="Times"/>
        </w:rPr>
      </w:pPr>
      <w:r w:rsidRPr="000C5141">
        <w:rPr>
          <w:rFonts w:ascii="Times" w:hAnsi="Times"/>
        </w:rPr>
        <w:t xml:space="preserve">Bohannon J. 2016. Who’s downloading pirated papers? Everyone. </w:t>
      </w:r>
      <w:r w:rsidRPr="000C5141">
        <w:rPr>
          <w:rFonts w:ascii="Times" w:hAnsi="Times"/>
          <w:i/>
          <w:iCs/>
        </w:rPr>
        <w:t>Science | AAAS</w:t>
      </w:r>
      <w:r w:rsidRPr="000C5141">
        <w:rPr>
          <w:rFonts w:ascii="Times" w:hAnsi="Times"/>
        </w:rPr>
        <w:t>. DOI: 10.1126/science.aaf5664.</w:t>
      </w:r>
    </w:p>
    <w:p w14:paraId="572814C0" w14:textId="77777777" w:rsidR="000C5141" w:rsidRPr="000C5141" w:rsidRDefault="000C5141" w:rsidP="000C5141">
      <w:pPr>
        <w:pStyle w:val="Bibliography"/>
        <w:rPr>
          <w:rFonts w:ascii="Times" w:hAnsi="Times"/>
        </w:rPr>
      </w:pPr>
      <w:r w:rsidRPr="000C5141">
        <w:rPr>
          <w:rFonts w:ascii="Times" w:hAnsi="Times"/>
        </w:rPr>
        <w:t xml:space="preserve">Bruyns PV, Mapaya RJ, Hedderson TJ. 2006. A new subgeneric classification for Euphorbia (Euphorbiaceae) in southern Africa based on ITS and psbA-trnH sequence data. </w:t>
      </w:r>
      <w:r w:rsidRPr="000C5141">
        <w:rPr>
          <w:rFonts w:ascii="Times" w:hAnsi="Times"/>
          <w:i/>
          <w:iCs/>
        </w:rPr>
        <w:t>TAXON</w:t>
      </w:r>
      <w:r w:rsidRPr="000C5141">
        <w:rPr>
          <w:rFonts w:ascii="Times" w:hAnsi="Times"/>
        </w:rPr>
        <w:t xml:space="preserve"> 55:397–420. DOI: https://doi.org/10.2307/25065587.</w:t>
      </w:r>
    </w:p>
    <w:p w14:paraId="37B0E90F" w14:textId="77777777" w:rsidR="000C5141" w:rsidRPr="000C5141" w:rsidRDefault="000C5141" w:rsidP="000C5141">
      <w:pPr>
        <w:pStyle w:val="Bibliography"/>
        <w:rPr>
          <w:rFonts w:ascii="Times" w:hAnsi="Times"/>
        </w:rPr>
      </w:pPr>
      <w:r w:rsidRPr="000C5141">
        <w:rPr>
          <w:rFonts w:ascii="Times" w:hAnsi="Times"/>
        </w:rPr>
        <w:t xml:space="preserve">Cameron RD. 1997. A Universal Citation Database. </w:t>
      </w:r>
      <w:r w:rsidRPr="000C5141">
        <w:rPr>
          <w:rFonts w:ascii="Times" w:hAnsi="Times"/>
          <w:i/>
          <w:iCs/>
        </w:rPr>
        <w:t>First Monday</w:t>
      </w:r>
      <w:r w:rsidRPr="000C5141">
        <w:rPr>
          <w:rFonts w:ascii="Times" w:hAnsi="Times"/>
        </w:rPr>
        <w:t>. DOI: 10.5210/fm.v2i4.522.</w:t>
      </w:r>
    </w:p>
    <w:p w14:paraId="18E9C017" w14:textId="77777777" w:rsidR="000C5141" w:rsidRPr="000C5141" w:rsidRDefault="000C5141" w:rsidP="000C5141">
      <w:pPr>
        <w:pStyle w:val="Bibliography"/>
        <w:rPr>
          <w:rFonts w:ascii="Times" w:hAnsi="Times"/>
        </w:rPr>
      </w:pPr>
      <w:r w:rsidRPr="000C5141">
        <w:rPr>
          <w:rFonts w:ascii="Times" w:hAnsi="Times"/>
        </w:rPr>
        <w:t xml:space="preserve">Egloff W, Agosti D, Kishor P, Patterson D, Miller J. 2017. Copyright and the Use of Images as Biodiversity Data. </w:t>
      </w:r>
      <w:r w:rsidRPr="000C5141">
        <w:rPr>
          <w:rFonts w:ascii="Times" w:hAnsi="Times"/>
          <w:i/>
          <w:iCs/>
        </w:rPr>
        <w:t>Research Ideas and Outcomes</w:t>
      </w:r>
      <w:r w:rsidRPr="000C5141">
        <w:rPr>
          <w:rFonts w:ascii="Times" w:hAnsi="Times"/>
        </w:rPr>
        <w:t xml:space="preserve"> 3:e12502. DOI: 10.3897/rio.3.e12502.</w:t>
      </w:r>
    </w:p>
    <w:p w14:paraId="5A7AEB73" w14:textId="77777777" w:rsidR="000C5141" w:rsidRPr="000C5141" w:rsidRDefault="000C5141" w:rsidP="000C5141">
      <w:pPr>
        <w:pStyle w:val="Bibliography"/>
        <w:rPr>
          <w:rFonts w:ascii="Times" w:hAnsi="Times"/>
        </w:rPr>
      </w:pPr>
      <w:r w:rsidRPr="000C5141">
        <w:rPr>
          <w:rFonts w:ascii="Times" w:hAnsi="Times"/>
        </w:rPr>
        <w:t xml:space="preserve">Erxleben F, Günther M, Krötzsch M, Mendez J, Vrandečić D. 2014. Introducing Wikidata to the Linked Data Web. In: Mika P, Tudorache T, Bernstein A, Welty C, Knoblock C, </w:t>
      </w:r>
      <w:r w:rsidRPr="000C5141">
        <w:rPr>
          <w:rFonts w:ascii="Times" w:hAnsi="Times"/>
        </w:rPr>
        <w:lastRenderedPageBreak/>
        <w:t xml:space="preserve">Vrandečić D, Groth P, Noy N, Janowicz K, Goble C eds. </w:t>
      </w:r>
      <w:r w:rsidRPr="000C5141">
        <w:rPr>
          <w:rFonts w:ascii="Times" w:hAnsi="Times"/>
          <w:i/>
          <w:iCs/>
        </w:rPr>
        <w:t>The Semantic Web – ISWC 2014</w:t>
      </w:r>
      <w:r w:rsidRPr="000C5141">
        <w:rPr>
          <w:rFonts w:ascii="Times" w:hAnsi="Times"/>
        </w:rPr>
        <w:t>. Lecture Notes in Computer Science. Cham: Springer International Publishing, 50–65. DOI: 10.1007/978-3-319-11964-9_4.</w:t>
      </w:r>
    </w:p>
    <w:p w14:paraId="38A7845A" w14:textId="77777777" w:rsidR="000C5141" w:rsidRPr="000C5141" w:rsidRDefault="000C5141" w:rsidP="000C5141">
      <w:pPr>
        <w:pStyle w:val="Bibliography"/>
        <w:rPr>
          <w:rFonts w:ascii="Times" w:hAnsi="Times"/>
        </w:rPr>
      </w:pPr>
      <w:r w:rsidRPr="000C5141">
        <w:rPr>
          <w:rFonts w:ascii="Times" w:hAnsi="Times"/>
        </w:rPr>
        <w:t xml:space="preserve">Farris SM. 2020. The rise to dominance of genetic model organisms and the decline of curiosity-driven organismal research. </w:t>
      </w:r>
      <w:r w:rsidRPr="000C5141">
        <w:rPr>
          <w:rFonts w:ascii="Times" w:hAnsi="Times"/>
          <w:i/>
          <w:iCs/>
        </w:rPr>
        <w:t>PLOS ONE</w:t>
      </w:r>
      <w:r w:rsidRPr="000C5141">
        <w:rPr>
          <w:rFonts w:ascii="Times" w:hAnsi="Times"/>
        </w:rPr>
        <w:t xml:space="preserve"> 15:e0243088. DOI: 10.1371/journal.pone.0243088.</w:t>
      </w:r>
    </w:p>
    <w:p w14:paraId="0D8D47EA" w14:textId="77777777" w:rsidR="000C5141" w:rsidRPr="000C5141" w:rsidRDefault="000C5141" w:rsidP="000C5141">
      <w:pPr>
        <w:pStyle w:val="Bibliography"/>
        <w:rPr>
          <w:rFonts w:ascii="Times" w:hAnsi="Times"/>
        </w:rPr>
      </w:pPr>
      <w:r w:rsidRPr="000C5141">
        <w:rPr>
          <w:rFonts w:ascii="Times" w:hAnsi="Times"/>
        </w:rPr>
        <w:t xml:space="preserve">Garfield E. 2001. Taxonomy is small, but it has its citation classics. </w:t>
      </w:r>
      <w:r w:rsidRPr="000C5141">
        <w:rPr>
          <w:rFonts w:ascii="Times" w:hAnsi="Times"/>
          <w:i/>
          <w:iCs/>
        </w:rPr>
        <w:t>Nature</w:t>
      </w:r>
      <w:r w:rsidRPr="000C5141">
        <w:rPr>
          <w:rFonts w:ascii="Times" w:hAnsi="Times"/>
        </w:rPr>
        <w:t xml:space="preserve"> 413:107–107. DOI: 10.1038/35093267.</w:t>
      </w:r>
    </w:p>
    <w:p w14:paraId="000C9FF9" w14:textId="77777777" w:rsidR="000C5141" w:rsidRPr="000C5141" w:rsidRDefault="000C5141" w:rsidP="000C5141">
      <w:pPr>
        <w:pStyle w:val="Bibliography"/>
        <w:rPr>
          <w:rFonts w:ascii="Times" w:hAnsi="Times"/>
        </w:rPr>
      </w:pPr>
      <w:r w:rsidRPr="000C5141">
        <w:rPr>
          <w:rFonts w:ascii="Times" w:hAnsi="Times"/>
        </w:rPr>
        <w:t xml:space="preserve">Good BM, Clarke EL, de Alfaro L, Su AI. 2012. The Gene Wiki in 2011: community intelligence applied to human gene annotation. </w:t>
      </w:r>
      <w:r w:rsidRPr="000C5141">
        <w:rPr>
          <w:rFonts w:ascii="Times" w:hAnsi="Times"/>
          <w:i/>
          <w:iCs/>
        </w:rPr>
        <w:t>Nucleic Acids Research</w:t>
      </w:r>
      <w:r w:rsidRPr="000C5141">
        <w:rPr>
          <w:rFonts w:ascii="Times" w:hAnsi="Times"/>
        </w:rPr>
        <w:t xml:space="preserve"> 40:D1255–D1261. DOI: 10.1093/nar/gkr925.</w:t>
      </w:r>
    </w:p>
    <w:p w14:paraId="7F61BD43" w14:textId="77777777" w:rsidR="000C5141" w:rsidRPr="000C5141" w:rsidRDefault="000C5141" w:rsidP="000C5141">
      <w:pPr>
        <w:pStyle w:val="Bibliography"/>
        <w:rPr>
          <w:rFonts w:ascii="Times" w:hAnsi="Times"/>
        </w:rPr>
      </w:pPr>
      <w:r w:rsidRPr="000C5141">
        <w:rPr>
          <w:rFonts w:ascii="Times" w:hAnsi="Times"/>
        </w:rPr>
        <w:t xml:space="preserve">Grieneisen ML, Zhan Y, Potter D, Zhang M. 2014. Biodiversity, Taxonomic Infrastructure, International Collaboration, and New Species Discovery. </w:t>
      </w:r>
      <w:r w:rsidRPr="000C5141">
        <w:rPr>
          <w:rFonts w:ascii="Times" w:hAnsi="Times"/>
          <w:i/>
          <w:iCs/>
        </w:rPr>
        <w:t>BioScience</w:t>
      </w:r>
      <w:r w:rsidRPr="000C5141">
        <w:rPr>
          <w:rFonts w:ascii="Times" w:hAnsi="Times"/>
        </w:rPr>
        <w:t xml:space="preserve"> 64:322–332. DOI: 10.1093/biosci/biu035.</w:t>
      </w:r>
    </w:p>
    <w:p w14:paraId="63A6C12E" w14:textId="77777777" w:rsidR="000C5141" w:rsidRPr="000C5141" w:rsidRDefault="000C5141" w:rsidP="000C5141">
      <w:pPr>
        <w:pStyle w:val="Bibliography"/>
        <w:rPr>
          <w:rFonts w:ascii="Times" w:hAnsi="Times"/>
        </w:rPr>
      </w:pPr>
      <w:r w:rsidRPr="000C5141">
        <w:rPr>
          <w:rFonts w:ascii="Times" w:hAnsi="Times"/>
        </w:rPr>
        <w:t xml:space="preserve">Gusenleitner FJ [Friedrich], Malicky M. 2017. Die Datenbank www.ZOBODAT.at als Recherchewerkzeug für biologische und erdwissenschaftliche Forschung. </w:t>
      </w:r>
      <w:r w:rsidRPr="000C5141">
        <w:rPr>
          <w:rFonts w:ascii="Times" w:hAnsi="Times"/>
          <w:i/>
          <w:iCs/>
        </w:rPr>
        <w:t>Linzer Biologische Beiträge</w:t>
      </w:r>
      <w:r w:rsidRPr="000C5141">
        <w:rPr>
          <w:rFonts w:ascii="Times" w:hAnsi="Times"/>
        </w:rPr>
        <w:t xml:space="preserve"> 49:1163–1208.</w:t>
      </w:r>
    </w:p>
    <w:p w14:paraId="0F4DE359" w14:textId="77777777" w:rsidR="000C5141" w:rsidRPr="000C5141" w:rsidRDefault="000C5141" w:rsidP="000C5141">
      <w:pPr>
        <w:pStyle w:val="Bibliography"/>
        <w:rPr>
          <w:rFonts w:ascii="Times" w:hAnsi="Times"/>
        </w:rPr>
      </w:pPr>
      <w:r w:rsidRPr="000C5141">
        <w:rPr>
          <w:rFonts w:ascii="Times" w:hAnsi="Times"/>
        </w:rPr>
        <w:t xml:space="preserve">Gwinn NE, Rinaldo C. 2009. The Biodiversity Heritage Library: sharing biodiversity literature with the world. </w:t>
      </w:r>
      <w:r w:rsidRPr="000C5141">
        <w:rPr>
          <w:rFonts w:ascii="Times" w:hAnsi="Times"/>
          <w:i/>
          <w:iCs/>
        </w:rPr>
        <w:t>IFLA Journal</w:t>
      </w:r>
      <w:r w:rsidRPr="000C5141">
        <w:rPr>
          <w:rFonts w:ascii="Times" w:hAnsi="Times"/>
        </w:rPr>
        <w:t xml:space="preserve"> 35:25–34. DOI: 10.1177/0340035208102032.</w:t>
      </w:r>
    </w:p>
    <w:p w14:paraId="3A177472" w14:textId="77777777" w:rsidR="000C5141" w:rsidRPr="000C5141" w:rsidRDefault="000C5141" w:rsidP="000C5141">
      <w:pPr>
        <w:pStyle w:val="Bibliography"/>
        <w:rPr>
          <w:rFonts w:ascii="Times" w:hAnsi="Times"/>
        </w:rPr>
      </w:pPr>
      <w:r w:rsidRPr="000C5141">
        <w:rPr>
          <w:rFonts w:ascii="Times" w:hAnsi="Times"/>
        </w:rPr>
        <w:t xml:space="preserve">Hamilton CA, Shockley FW, Simmons R, Smith A, Ware J, Zaspel JM. 2021. The Future for a Prominent Taxonomy. </w:t>
      </w:r>
      <w:r w:rsidRPr="000C5141">
        <w:rPr>
          <w:rFonts w:ascii="Times" w:hAnsi="Times"/>
          <w:i/>
          <w:iCs/>
        </w:rPr>
        <w:t>Insect Systematics and Diversity</w:t>
      </w:r>
      <w:r w:rsidRPr="000C5141">
        <w:rPr>
          <w:rFonts w:ascii="Times" w:hAnsi="Times"/>
        </w:rPr>
        <w:t xml:space="preserve"> 5. DOI: 10.1093/isd/ixaa020.</w:t>
      </w:r>
    </w:p>
    <w:p w14:paraId="30DB0C36" w14:textId="77777777" w:rsidR="000C5141" w:rsidRPr="000C5141" w:rsidRDefault="000C5141" w:rsidP="000C5141">
      <w:pPr>
        <w:pStyle w:val="Bibliography"/>
        <w:rPr>
          <w:rFonts w:ascii="Times" w:hAnsi="Times"/>
        </w:rPr>
      </w:pPr>
      <w:r w:rsidRPr="000C5141">
        <w:rPr>
          <w:rFonts w:ascii="Times" w:hAnsi="Times"/>
        </w:rPr>
        <w:t xml:space="preserve">Hegde M, Talukdar PP. 2015. An Entity-centric Approach for Overcoming Knowledge Graph Sparsity. In: </w:t>
      </w:r>
      <w:r w:rsidRPr="000C5141">
        <w:rPr>
          <w:rFonts w:ascii="Times" w:hAnsi="Times"/>
          <w:i/>
          <w:iCs/>
        </w:rPr>
        <w:t xml:space="preserve">Proceedings of the 2015 Conference on Empirical Methods in Natural </w:t>
      </w:r>
      <w:r w:rsidRPr="000C5141">
        <w:rPr>
          <w:rFonts w:ascii="Times" w:hAnsi="Times"/>
          <w:i/>
          <w:iCs/>
        </w:rPr>
        <w:lastRenderedPageBreak/>
        <w:t>Language Processing</w:t>
      </w:r>
      <w:r w:rsidRPr="000C5141">
        <w:rPr>
          <w:rFonts w:ascii="Times" w:hAnsi="Times"/>
        </w:rPr>
        <w:t>. Lisbon, Portugal: Association for Computational Linguistics, 530–535. DOI: 10.18653/v1/D15-1061.</w:t>
      </w:r>
    </w:p>
    <w:p w14:paraId="5E704271" w14:textId="77777777" w:rsidR="000C5141" w:rsidRPr="000C5141" w:rsidRDefault="000C5141" w:rsidP="000C5141">
      <w:pPr>
        <w:pStyle w:val="Bibliography"/>
        <w:rPr>
          <w:rFonts w:ascii="Times" w:hAnsi="Times"/>
        </w:rPr>
      </w:pPr>
      <w:r w:rsidRPr="000C5141">
        <w:rPr>
          <w:rFonts w:ascii="Times" w:hAnsi="Times"/>
        </w:rPr>
        <w:t xml:space="preserve">Heibi I, Peroni S, Shotton D. 2019. Software review: COCI, the OpenCitations Index of Crossref open DOI-to-DOI citations. </w:t>
      </w:r>
      <w:r w:rsidRPr="000C5141">
        <w:rPr>
          <w:rFonts w:ascii="Times" w:hAnsi="Times"/>
          <w:i/>
          <w:iCs/>
        </w:rPr>
        <w:t>Scientometrics</w:t>
      </w:r>
      <w:r w:rsidRPr="000C5141">
        <w:rPr>
          <w:rFonts w:ascii="Times" w:hAnsi="Times"/>
        </w:rPr>
        <w:t xml:space="preserve"> 121:1213–1228. DOI: 10.1007/s11192-019-03217-6.</w:t>
      </w:r>
    </w:p>
    <w:p w14:paraId="13B1C631" w14:textId="77777777" w:rsidR="000C5141" w:rsidRPr="000C5141" w:rsidRDefault="000C5141" w:rsidP="000C5141">
      <w:pPr>
        <w:pStyle w:val="Bibliography"/>
        <w:rPr>
          <w:rFonts w:ascii="Times" w:hAnsi="Times"/>
        </w:rPr>
      </w:pPr>
      <w:r w:rsidRPr="000C5141">
        <w:rPr>
          <w:rFonts w:ascii="Times" w:hAnsi="Times"/>
        </w:rPr>
        <w:t xml:space="preserve">Index Fungorum Home Page. </w:t>
      </w:r>
      <w:r w:rsidRPr="000C5141">
        <w:rPr>
          <w:rFonts w:ascii="Times" w:hAnsi="Times"/>
          <w:i/>
          <w:iCs/>
        </w:rPr>
        <w:t>Available at</w:t>
      </w:r>
      <w:r w:rsidRPr="000C5141">
        <w:rPr>
          <w:rFonts w:ascii="Times" w:hAnsi="Times"/>
        </w:rPr>
        <w:t xml:space="preserve"> </w:t>
      </w:r>
      <w:r w:rsidRPr="000C5141">
        <w:rPr>
          <w:rFonts w:ascii="Times" w:hAnsi="Times"/>
          <w:i/>
          <w:iCs/>
        </w:rPr>
        <w:t>http://www.indexfungorum.org/</w:t>
      </w:r>
      <w:r w:rsidRPr="000C5141">
        <w:rPr>
          <w:rFonts w:ascii="Times" w:hAnsi="Times"/>
        </w:rPr>
        <w:t xml:space="preserve"> (accessed March 18, 2022).</w:t>
      </w:r>
    </w:p>
    <w:p w14:paraId="260CF0D0" w14:textId="77777777" w:rsidR="000C5141" w:rsidRPr="000C5141" w:rsidRDefault="000C5141" w:rsidP="000C5141">
      <w:pPr>
        <w:pStyle w:val="Bibliography"/>
        <w:rPr>
          <w:rFonts w:ascii="Times" w:hAnsi="Times"/>
        </w:rPr>
      </w:pPr>
      <w:r w:rsidRPr="000C5141">
        <w:rPr>
          <w:rFonts w:ascii="Times" w:hAnsi="Times"/>
        </w:rPr>
        <w:t xml:space="preserve">International Plant Names Index. </w:t>
      </w:r>
      <w:r w:rsidRPr="000C5141">
        <w:rPr>
          <w:rFonts w:ascii="Times" w:hAnsi="Times"/>
          <w:i/>
          <w:iCs/>
        </w:rPr>
        <w:t>Available at</w:t>
      </w:r>
      <w:r w:rsidRPr="000C5141">
        <w:rPr>
          <w:rFonts w:ascii="Times" w:hAnsi="Times"/>
        </w:rPr>
        <w:t xml:space="preserve"> </w:t>
      </w:r>
      <w:r w:rsidRPr="000C5141">
        <w:rPr>
          <w:rFonts w:ascii="Times" w:hAnsi="Times"/>
          <w:i/>
          <w:iCs/>
        </w:rPr>
        <w:t>https://ipni.org/</w:t>
      </w:r>
      <w:r w:rsidRPr="000C5141">
        <w:rPr>
          <w:rFonts w:ascii="Times" w:hAnsi="Times"/>
        </w:rPr>
        <w:t xml:space="preserve"> (accessed March 18, 2022).</w:t>
      </w:r>
    </w:p>
    <w:p w14:paraId="597F1914" w14:textId="77777777" w:rsidR="000C5141" w:rsidRPr="000C5141" w:rsidRDefault="000C5141" w:rsidP="000C5141">
      <w:pPr>
        <w:pStyle w:val="Bibliography"/>
        <w:rPr>
          <w:rFonts w:ascii="Times" w:hAnsi="Times"/>
        </w:rPr>
      </w:pPr>
      <w:r w:rsidRPr="000C5141">
        <w:rPr>
          <w:rFonts w:ascii="Times" w:hAnsi="Times"/>
        </w:rPr>
        <w:t xml:space="preserve">King D, Morse D, Willis A, Dil A. 2011. Towards the bibliography of life. </w:t>
      </w:r>
      <w:r w:rsidRPr="000C5141">
        <w:rPr>
          <w:rFonts w:ascii="Times" w:hAnsi="Times"/>
          <w:i/>
          <w:iCs/>
        </w:rPr>
        <w:t>ZooKeys</w:t>
      </w:r>
      <w:r w:rsidRPr="000C5141">
        <w:rPr>
          <w:rFonts w:ascii="Times" w:hAnsi="Times"/>
        </w:rPr>
        <w:t xml:space="preserve"> 150:151–166. DOI: 10.3897/zookeys.150.2167.</w:t>
      </w:r>
    </w:p>
    <w:p w14:paraId="7BF1F2F9" w14:textId="77777777" w:rsidR="000C5141" w:rsidRPr="000C5141" w:rsidRDefault="000C5141" w:rsidP="000C5141">
      <w:pPr>
        <w:pStyle w:val="Bibliography"/>
        <w:rPr>
          <w:rFonts w:ascii="Times" w:hAnsi="Times"/>
        </w:rPr>
      </w:pPr>
      <w:r w:rsidRPr="000C5141">
        <w:rPr>
          <w:rFonts w:ascii="Times" w:hAnsi="Times"/>
        </w:rPr>
        <w:t xml:space="preserve">Korotyaev BA. 2018. Two New Species of the Weevil Genus Mecysmoderes Schoenherr, 1837 (Coleoptera, Curculionidae: Ceutorhynchinae) from Vietnam. </w:t>
      </w:r>
      <w:r w:rsidRPr="000C5141">
        <w:rPr>
          <w:rFonts w:ascii="Times" w:hAnsi="Times"/>
          <w:i/>
          <w:iCs/>
        </w:rPr>
        <w:t>Entomological Review</w:t>
      </w:r>
      <w:r w:rsidRPr="000C5141">
        <w:rPr>
          <w:rFonts w:ascii="Times" w:hAnsi="Times"/>
        </w:rPr>
        <w:t xml:space="preserve"> 98:899–906. DOI: 10.1134/S0013873818070114.</w:t>
      </w:r>
    </w:p>
    <w:p w14:paraId="0C032B14" w14:textId="77777777" w:rsidR="000C5141" w:rsidRPr="000C5141" w:rsidRDefault="000C5141" w:rsidP="000C5141">
      <w:pPr>
        <w:pStyle w:val="Bibliography"/>
        <w:rPr>
          <w:rFonts w:ascii="Times" w:hAnsi="Times"/>
        </w:rPr>
      </w:pPr>
      <w:r w:rsidRPr="000C5141">
        <w:rPr>
          <w:rFonts w:ascii="Times" w:hAnsi="Times"/>
        </w:rPr>
        <w:t xml:space="preserve">Laakso M, Matthias L, Jahn N. 2020. Open is not forever: a study of vanished open access journals. </w:t>
      </w:r>
      <w:r w:rsidRPr="000C5141">
        <w:rPr>
          <w:rFonts w:ascii="Times" w:hAnsi="Times"/>
          <w:i/>
          <w:iCs/>
        </w:rPr>
        <w:t>arXiv:2008.11933 [cs]</w:t>
      </w:r>
      <w:r w:rsidRPr="000C5141">
        <w:rPr>
          <w:rFonts w:ascii="Times" w:hAnsi="Times"/>
        </w:rPr>
        <w:t>.</w:t>
      </w:r>
    </w:p>
    <w:p w14:paraId="7098520A" w14:textId="77777777" w:rsidR="000C5141" w:rsidRPr="000C5141" w:rsidRDefault="000C5141" w:rsidP="000C5141">
      <w:pPr>
        <w:pStyle w:val="Bibliography"/>
        <w:rPr>
          <w:rFonts w:ascii="Times" w:hAnsi="Times"/>
        </w:rPr>
      </w:pPr>
      <w:r w:rsidRPr="000C5141">
        <w:rPr>
          <w:rFonts w:ascii="Times" w:hAnsi="Times"/>
        </w:rPr>
        <w:t xml:space="preserve">Lindon HL, Gardiner LM, Brady A, Vorontsova MS. 2015. Fewer than three percent of land plant species named by women: Author gender over 260 years. </w:t>
      </w:r>
      <w:r w:rsidRPr="000C5141">
        <w:rPr>
          <w:rFonts w:ascii="Times" w:hAnsi="Times"/>
          <w:i/>
          <w:iCs/>
        </w:rPr>
        <w:t>TAXON</w:t>
      </w:r>
      <w:r w:rsidRPr="000C5141">
        <w:rPr>
          <w:rFonts w:ascii="Times" w:hAnsi="Times"/>
        </w:rPr>
        <w:t xml:space="preserve"> 64:209–215. DOI: https://doi.org/10.12705/642.4.</w:t>
      </w:r>
    </w:p>
    <w:p w14:paraId="1E90372E" w14:textId="77777777" w:rsidR="000C5141" w:rsidRPr="000C5141" w:rsidRDefault="000C5141" w:rsidP="000C5141">
      <w:pPr>
        <w:pStyle w:val="Bibliography"/>
        <w:rPr>
          <w:rFonts w:ascii="Times" w:hAnsi="Times"/>
        </w:rPr>
      </w:pPr>
      <w:r w:rsidRPr="000C5141">
        <w:rPr>
          <w:rFonts w:ascii="Times" w:hAnsi="Times"/>
        </w:rPr>
        <w:t xml:space="preserve">Marshakova-Shaikevich I. 1973. System of Document Connections Based on References. </w:t>
      </w:r>
      <w:r w:rsidRPr="000C5141">
        <w:rPr>
          <w:rFonts w:ascii="Times" w:hAnsi="Times"/>
          <w:i/>
          <w:iCs/>
        </w:rPr>
        <w:t>Scientific and Technical Information Serial of VINITI</w:t>
      </w:r>
      <w:r w:rsidRPr="000C5141">
        <w:rPr>
          <w:rFonts w:ascii="Times" w:hAnsi="Times"/>
        </w:rPr>
        <w:t xml:space="preserve"> 6:3–8.</w:t>
      </w:r>
    </w:p>
    <w:p w14:paraId="1DA1A8C5" w14:textId="77777777" w:rsidR="000C5141" w:rsidRPr="000C5141" w:rsidRDefault="000C5141" w:rsidP="000C5141">
      <w:pPr>
        <w:pStyle w:val="Bibliography"/>
        <w:rPr>
          <w:rFonts w:ascii="Times" w:hAnsi="Times"/>
        </w:rPr>
      </w:pPr>
      <w:r w:rsidRPr="000C5141">
        <w:rPr>
          <w:rFonts w:ascii="Times" w:hAnsi="Times"/>
        </w:rPr>
        <w:t xml:space="preserve">May RM. 1988. How Many Species Are There on Earth? </w:t>
      </w:r>
      <w:r w:rsidRPr="000C5141">
        <w:rPr>
          <w:rFonts w:ascii="Times" w:hAnsi="Times"/>
          <w:i/>
          <w:iCs/>
        </w:rPr>
        <w:t>Science</w:t>
      </w:r>
      <w:r w:rsidRPr="000C5141">
        <w:rPr>
          <w:rFonts w:ascii="Times" w:hAnsi="Times"/>
        </w:rPr>
        <w:t xml:space="preserve"> 241:1441–1449. DOI: 10.1126/science.241.4872.1441.</w:t>
      </w:r>
    </w:p>
    <w:p w14:paraId="5DD444DD" w14:textId="77777777" w:rsidR="000C5141" w:rsidRPr="000C5141" w:rsidRDefault="000C5141" w:rsidP="000C5141">
      <w:pPr>
        <w:pStyle w:val="Bibliography"/>
        <w:rPr>
          <w:rFonts w:ascii="Times" w:hAnsi="Times"/>
        </w:rPr>
      </w:pPr>
      <w:r w:rsidRPr="000C5141">
        <w:rPr>
          <w:rFonts w:ascii="Times" w:hAnsi="Times"/>
        </w:rPr>
        <w:lastRenderedPageBreak/>
        <w:t xml:space="preserve">Miquel-Ribé M, Laniado D. 2021. The Wikipedia Diversity Observatory: helping communities to bridge content gaps through interactive interfaces. </w:t>
      </w:r>
      <w:r w:rsidRPr="000C5141">
        <w:rPr>
          <w:rFonts w:ascii="Times" w:hAnsi="Times"/>
          <w:i/>
          <w:iCs/>
        </w:rPr>
        <w:t>Journal of Internet Services and Applications</w:t>
      </w:r>
      <w:r w:rsidRPr="000C5141">
        <w:rPr>
          <w:rFonts w:ascii="Times" w:hAnsi="Times"/>
        </w:rPr>
        <w:t xml:space="preserve"> 12:10. DOI: 10.1186/s13174-021-00141-y.</w:t>
      </w:r>
    </w:p>
    <w:p w14:paraId="3362AE13" w14:textId="77777777" w:rsidR="000C5141" w:rsidRPr="000C5141" w:rsidRDefault="000C5141" w:rsidP="000C5141">
      <w:pPr>
        <w:pStyle w:val="Bibliography"/>
        <w:rPr>
          <w:rFonts w:ascii="Times" w:hAnsi="Times"/>
        </w:rPr>
      </w:pPr>
      <w:r w:rsidRPr="000C5141">
        <w:rPr>
          <w:rFonts w:ascii="Times" w:hAnsi="Times"/>
        </w:rPr>
        <w:t xml:space="preserve">Nielsen FÅ, Mietchen D, Willighagen E. 2017. Scholia, Scientometrics and Wikidata. </w:t>
      </w:r>
      <w:r w:rsidRPr="000C5141">
        <w:rPr>
          <w:rFonts w:ascii="Times" w:hAnsi="Times"/>
          <w:i/>
          <w:iCs/>
        </w:rPr>
        <w:t>Lecture Notes in Computer Science</w:t>
      </w:r>
      <w:r w:rsidRPr="000C5141">
        <w:rPr>
          <w:rFonts w:ascii="Times" w:hAnsi="Times"/>
        </w:rPr>
        <w:t>:237–259. DOI: 10.1007/978-3-319-70407-4_36.</w:t>
      </w:r>
    </w:p>
    <w:p w14:paraId="6BBCD5EF" w14:textId="77777777" w:rsidR="000C5141" w:rsidRPr="000C5141" w:rsidRDefault="000C5141" w:rsidP="000C5141">
      <w:pPr>
        <w:pStyle w:val="Bibliography"/>
        <w:rPr>
          <w:rFonts w:ascii="Times" w:hAnsi="Times"/>
        </w:rPr>
      </w:pPr>
      <w:r w:rsidRPr="000C5141">
        <w:rPr>
          <w:rFonts w:ascii="Times" w:hAnsi="Times"/>
        </w:rPr>
        <w:t xml:space="preserve">ORCID. </w:t>
      </w:r>
      <w:r w:rsidRPr="000C5141">
        <w:rPr>
          <w:rFonts w:ascii="Times" w:hAnsi="Times"/>
          <w:i/>
          <w:iCs/>
        </w:rPr>
        <w:t>Available at</w:t>
      </w:r>
      <w:r w:rsidRPr="000C5141">
        <w:rPr>
          <w:rFonts w:ascii="Times" w:hAnsi="Times"/>
        </w:rPr>
        <w:t xml:space="preserve"> </w:t>
      </w:r>
      <w:r w:rsidRPr="000C5141">
        <w:rPr>
          <w:rFonts w:ascii="Times" w:hAnsi="Times"/>
          <w:i/>
          <w:iCs/>
        </w:rPr>
        <w:t>https://orcid.org/</w:t>
      </w:r>
      <w:r w:rsidRPr="000C5141">
        <w:rPr>
          <w:rFonts w:ascii="Times" w:hAnsi="Times"/>
        </w:rPr>
        <w:t xml:space="preserve"> (accessed November 27, 2018).</w:t>
      </w:r>
    </w:p>
    <w:p w14:paraId="46681328" w14:textId="77777777" w:rsidR="000C5141" w:rsidRPr="000C5141" w:rsidRDefault="000C5141" w:rsidP="000C5141">
      <w:pPr>
        <w:pStyle w:val="Bibliography"/>
        <w:rPr>
          <w:rFonts w:ascii="Times" w:hAnsi="Times"/>
        </w:rPr>
      </w:pPr>
      <w:r w:rsidRPr="000C5141">
        <w:rPr>
          <w:rFonts w:ascii="Times" w:hAnsi="Times"/>
        </w:rPr>
        <w:t xml:space="preserve">Page RD. 2009. bioGUID: resolving, discovering, and minting identifiers for biodiversity informatics. </w:t>
      </w:r>
      <w:r w:rsidRPr="000C5141">
        <w:rPr>
          <w:rFonts w:ascii="Times" w:hAnsi="Times"/>
          <w:i/>
          <w:iCs/>
        </w:rPr>
        <w:t>BMC bioinformatics</w:t>
      </w:r>
      <w:r w:rsidRPr="000C5141">
        <w:rPr>
          <w:rFonts w:ascii="Times" w:hAnsi="Times"/>
        </w:rPr>
        <w:t xml:space="preserve"> 10:S5.</w:t>
      </w:r>
    </w:p>
    <w:p w14:paraId="21B3BD93" w14:textId="77777777" w:rsidR="000C5141" w:rsidRPr="000C5141" w:rsidRDefault="000C5141" w:rsidP="000C5141">
      <w:pPr>
        <w:pStyle w:val="Bibliography"/>
        <w:rPr>
          <w:rFonts w:ascii="Times" w:hAnsi="Times"/>
        </w:rPr>
      </w:pPr>
      <w:r w:rsidRPr="000C5141">
        <w:rPr>
          <w:rFonts w:ascii="Times" w:hAnsi="Times"/>
        </w:rPr>
        <w:t xml:space="preserve">Page RDM. 2010. Wikipedia as an encyclopaedia of life. </w:t>
      </w:r>
      <w:r w:rsidRPr="000C5141">
        <w:rPr>
          <w:rFonts w:ascii="Times" w:hAnsi="Times"/>
          <w:i/>
          <w:iCs/>
        </w:rPr>
        <w:t>Organisms Diversity &amp; Evolution</w:t>
      </w:r>
      <w:r w:rsidRPr="000C5141">
        <w:rPr>
          <w:rFonts w:ascii="Times" w:hAnsi="Times"/>
        </w:rPr>
        <w:t xml:space="preserve"> 10:343–349. DOI: 10.1007/s13127-010-0028-9.</w:t>
      </w:r>
    </w:p>
    <w:p w14:paraId="077C744B" w14:textId="77777777" w:rsidR="000C5141" w:rsidRPr="000C5141" w:rsidRDefault="000C5141" w:rsidP="000C5141">
      <w:pPr>
        <w:pStyle w:val="Bibliography"/>
        <w:rPr>
          <w:rFonts w:ascii="Times" w:hAnsi="Times"/>
        </w:rPr>
      </w:pPr>
      <w:r w:rsidRPr="000C5141">
        <w:rPr>
          <w:rFonts w:ascii="Times" w:hAnsi="Times"/>
        </w:rPr>
        <w:t xml:space="preserve">Page RD. 2011. Extracting scientific articles from a large digital archive: BioStor and the Biodiversity Heritage Library. </w:t>
      </w:r>
      <w:r w:rsidRPr="000C5141">
        <w:rPr>
          <w:rFonts w:ascii="Times" w:hAnsi="Times"/>
          <w:i/>
          <w:iCs/>
        </w:rPr>
        <w:t>BMC Bioinformatics</w:t>
      </w:r>
      <w:r w:rsidRPr="000C5141">
        <w:rPr>
          <w:rFonts w:ascii="Times" w:hAnsi="Times"/>
        </w:rPr>
        <w:t xml:space="preserve"> 12:187. DOI: 10.1186/1471-2105-12-187.</w:t>
      </w:r>
    </w:p>
    <w:p w14:paraId="4C860416" w14:textId="77777777" w:rsidR="000C5141" w:rsidRPr="000C5141" w:rsidRDefault="000C5141" w:rsidP="000C5141">
      <w:pPr>
        <w:pStyle w:val="Bibliography"/>
        <w:rPr>
          <w:rFonts w:ascii="Times" w:hAnsi="Times"/>
        </w:rPr>
      </w:pPr>
      <w:r w:rsidRPr="000C5141">
        <w:rPr>
          <w:rFonts w:ascii="Times" w:hAnsi="Times"/>
        </w:rPr>
        <w:t xml:space="preserve">Page RDM. 2013. BioNames: linking taxonomy, texts, and trees. </w:t>
      </w:r>
      <w:r w:rsidRPr="000C5141">
        <w:rPr>
          <w:rFonts w:ascii="Times" w:hAnsi="Times"/>
          <w:i/>
          <w:iCs/>
        </w:rPr>
        <w:t>PeerJ</w:t>
      </w:r>
      <w:r w:rsidRPr="000C5141">
        <w:rPr>
          <w:rFonts w:ascii="Times" w:hAnsi="Times"/>
        </w:rPr>
        <w:t xml:space="preserve"> 1:e190. DOI: 10.7717/peerj.190.</w:t>
      </w:r>
    </w:p>
    <w:p w14:paraId="4C57AB97" w14:textId="77777777" w:rsidR="000C5141" w:rsidRPr="000C5141" w:rsidRDefault="000C5141" w:rsidP="000C5141">
      <w:pPr>
        <w:pStyle w:val="Bibliography"/>
        <w:rPr>
          <w:rFonts w:ascii="Times" w:hAnsi="Times"/>
        </w:rPr>
      </w:pPr>
      <w:r w:rsidRPr="000C5141">
        <w:rPr>
          <w:rFonts w:ascii="Times" w:hAnsi="Times"/>
        </w:rPr>
        <w:t xml:space="preserve">Page RD. 2016a. Surfacing the deep data of taxonomy. </w:t>
      </w:r>
      <w:r w:rsidRPr="000C5141">
        <w:rPr>
          <w:rFonts w:ascii="Times" w:hAnsi="Times"/>
          <w:i/>
          <w:iCs/>
        </w:rPr>
        <w:t>ZooKeys</w:t>
      </w:r>
      <w:r w:rsidRPr="000C5141">
        <w:rPr>
          <w:rFonts w:ascii="Times" w:hAnsi="Times"/>
        </w:rPr>
        <w:t>:247.</w:t>
      </w:r>
    </w:p>
    <w:p w14:paraId="5A5E9366" w14:textId="77777777" w:rsidR="000C5141" w:rsidRPr="000C5141" w:rsidRDefault="000C5141" w:rsidP="000C5141">
      <w:pPr>
        <w:pStyle w:val="Bibliography"/>
        <w:rPr>
          <w:rFonts w:ascii="Times" w:hAnsi="Times"/>
        </w:rPr>
      </w:pPr>
      <w:r w:rsidRPr="000C5141">
        <w:rPr>
          <w:rFonts w:ascii="Times" w:hAnsi="Times"/>
        </w:rPr>
        <w:t>Page RDM. 2016b. The Plant List with literature. DOI: 10.15468/btkum2.</w:t>
      </w:r>
    </w:p>
    <w:p w14:paraId="79499E32" w14:textId="77777777" w:rsidR="000C5141" w:rsidRPr="000C5141" w:rsidRDefault="000C5141" w:rsidP="000C5141">
      <w:pPr>
        <w:pStyle w:val="Bibliography"/>
        <w:rPr>
          <w:rFonts w:ascii="Times" w:hAnsi="Times"/>
        </w:rPr>
      </w:pPr>
      <w:r w:rsidRPr="000C5141">
        <w:rPr>
          <w:rFonts w:ascii="Times" w:hAnsi="Times"/>
        </w:rPr>
        <w:t xml:space="preserve">Page RDM. 2016c. DNA barcoding and taxonomy: dark taxa and dark texts. </w:t>
      </w:r>
      <w:r w:rsidRPr="000C5141">
        <w:rPr>
          <w:rFonts w:ascii="Times" w:hAnsi="Times"/>
          <w:i/>
          <w:iCs/>
        </w:rPr>
        <w:t>Phil. Trans. R. Soc. B</w:t>
      </w:r>
      <w:r w:rsidRPr="000C5141">
        <w:rPr>
          <w:rFonts w:ascii="Times" w:hAnsi="Times"/>
        </w:rPr>
        <w:t xml:space="preserve"> 371:20150334. DOI: 10.1098/rstb.2015.0334.</w:t>
      </w:r>
    </w:p>
    <w:p w14:paraId="1846E4D2" w14:textId="77777777" w:rsidR="000C5141" w:rsidRPr="000C5141" w:rsidRDefault="000C5141" w:rsidP="000C5141">
      <w:pPr>
        <w:pStyle w:val="Bibliography"/>
        <w:rPr>
          <w:rFonts w:ascii="Times" w:hAnsi="Times"/>
        </w:rPr>
      </w:pPr>
      <w:r w:rsidRPr="000C5141">
        <w:rPr>
          <w:rFonts w:ascii="Times" w:hAnsi="Times"/>
        </w:rPr>
        <w:t xml:space="preserve">Page R. 2018. Liberating links between datasets using lightweight data publishing: an example using plant names and the taxonomic literature. </w:t>
      </w:r>
      <w:r w:rsidRPr="000C5141">
        <w:rPr>
          <w:rFonts w:ascii="Times" w:hAnsi="Times"/>
          <w:i/>
          <w:iCs/>
        </w:rPr>
        <w:t>Biodiversity Data Journal</w:t>
      </w:r>
      <w:r w:rsidRPr="000C5141">
        <w:rPr>
          <w:rFonts w:ascii="Times" w:hAnsi="Times"/>
        </w:rPr>
        <w:t>. DOI: 10.3897/BDJ.6.e27539.</w:t>
      </w:r>
    </w:p>
    <w:p w14:paraId="72C4FB1E" w14:textId="77777777" w:rsidR="000C5141" w:rsidRPr="000C5141" w:rsidRDefault="000C5141" w:rsidP="000C5141">
      <w:pPr>
        <w:pStyle w:val="Bibliography"/>
        <w:rPr>
          <w:rFonts w:ascii="Times" w:hAnsi="Times"/>
        </w:rPr>
      </w:pPr>
      <w:r w:rsidRPr="000C5141">
        <w:rPr>
          <w:rFonts w:ascii="Times" w:hAnsi="Times"/>
        </w:rPr>
        <w:lastRenderedPageBreak/>
        <w:t xml:space="preserve">Page RDM. 2019. Reconciling Author Names in Taxonomic and Publication Databases. In: </w:t>
      </w:r>
      <w:r w:rsidRPr="000C5141">
        <w:rPr>
          <w:rFonts w:ascii="Times" w:hAnsi="Times"/>
          <w:i/>
          <w:iCs/>
        </w:rPr>
        <w:t>Proceedings of the 12th International Conference on Semantic Web Applications and Tools for Health Care and Life Sciences (SWAT4HCLS)</w:t>
      </w:r>
      <w:r w:rsidRPr="000C5141">
        <w:rPr>
          <w:rFonts w:ascii="Times" w:hAnsi="Times"/>
        </w:rPr>
        <w:t>. CEUR Workshop Proceedings. Edinburgh, Scotland, 36–43.</w:t>
      </w:r>
    </w:p>
    <w:p w14:paraId="09E29BE6" w14:textId="77777777" w:rsidR="000C5141" w:rsidRPr="000C5141" w:rsidRDefault="000C5141" w:rsidP="000C5141">
      <w:pPr>
        <w:pStyle w:val="Bibliography"/>
        <w:rPr>
          <w:rFonts w:ascii="Times" w:hAnsi="Times"/>
        </w:rPr>
      </w:pPr>
      <w:r w:rsidRPr="000C5141">
        <w:rPr>
          <w:rFonts w:ascii="Times" w:hAnsi="Times"/>
        </w:rPr>
        <w:t>Page RDM. 2020. IPNI plant names linked to bibliographic identifiers. DOI: 10.6084/m9.figshare.13055804.v1.</w:t>
      </w:r>
    </w:p>
    <w:p w14:paraId="55836C8B" w14:textId="77777777" w:rsidR="000C5141" w:rsidRPr="000C5141" w:rsidRDefault="000C5141" w:rsidP="000C5141">
      <w:pPr>
        <w:pStyle w:val="Bibliography"/>
        <w:rPr>
          <w:rFonts w:ascii="Times" w:hAnsi="Times"/>
        </w:rPr>
      </w:pPr>
      <w:r w:rsidRPr="000C5141">
        <w:rPr>
          <w:rFonts w:ascii="Times" w:hAnsi="Times"/>
        </w:rPr>
        <w:t xml:space="preserve">Peroni S, Shotton D. 2020. OpenCitations, an infrastructure organization for open scholarship. </w:t>
      </w:r>
      <w:r w:rsidRPr="000C5141">
        <w:rPr>
          <w:rFonts w:ascii="Times" w:hAnsi="Times"/>
          <w:i/>
          <w:iCs/>
        </w:rPr>
        <w:t>Quantitative Science Studies</w:t>
      </w:r>
      <w:r w:rsidRPr="000C5141">
        <w:rPr>
          <w:rFonts w:ascii="Times" w:hAnsi="Times"/>
        </w:rPr>
        <w:t xml:space="preserve"> 1:428–444. DOI: 10.1162/qss_a_00023.</w:t>
      </w:r>
    </w:p>
    <w:p w14:paraId="2DE7EDDC" w14:textId="77777777" w:rsidR="000C5141" w:rsidRPr="000C5141" w:rsidRDefault="000C5141" w:rsidP="000C5141">
      <w:pPr>
        <w:pStyle w:val="Bibliography"/>
        <w:rPr>
          <w:rFonts w:ascii="Times" w:hAnsi="Times"/>
        </w:rPr>
      </w:pPr>
      <w:r w:rsidRPr="000C5141">
        <w:rPr>
          <w:rFonts w:ascii="Times" w:hAnsi="Times"/>
        </w:rPr>
        <w:t xml:space="preserve">PubMed. </w:t>
      </w:r>
      <w:r w:rsidRPr="000C5141">
        <w:rPr>
          <w:rFonts w:ascii="Times" w:hAnsi="Times"/>
          <w:i/>
          <w:iCs/>
        </w:rPr>
        <w:t>Available at</w:t>
      </w:r>
      <w:r w:rsidRPr="000C5141">
        <w:rPr>
          <w:rFonts w:ascii="Times" w:hAnsi="Times"/>
        </w:rPr>
        <w:t xml:space="preserve"> </w:t>
      </w:r>
      <w:r w:rsidRPr="000C5141">
        <w:rPr>
          <w:rFonts w:ascii="Times" w:hAnsi="Times"/>
          <w:i/>
          <w:iCs/>
        </w:rPr>
        <w:t>https://pubmed.ncbi.nlm.nih.gov/</w:t>
      </w:r>
      <w:r w:rsidRPr="000C5141">
        <w:rPr>
          <w:rFonts w:ascii="Times" w:hAnsi="Times"/>
        </w:rPr>
        <w:t xml:space="preserve"> (accessed April 27, 2021).</w:t>
      </w:r>
    </w:p>
    <w:p w14:paraId="359CD0D6" w14:textId="77777777" w:rsidR="000C5141" w:rsidRPr="000C5141" w:rsidRDefault="000C5141" w:rsidP="000C5141">
      <w:pPr>
        <w:pStyle w:val="Bibliography"/>
        <w:rPr>
          <w:rFonts w:ascii="Times" w:hAnsi="Times"/>
        </w:rPr>
      </w:pPr>
      <w:r w:rsidRPr="000C5141">
        <w:rPr>
          <w:rFonts w:ascii="Times" w:hAnsi="Times"/>
        </w:rPr>
        <w:t xml:space="preserve">Pyle RL, Michel E. 2008. ZooBank: Developing a nomenclatural tool for unifying 250 years of biological information. </w:t>
      </w:r>
      <w:r w:rsidRPr="000C5141">
        <w:rPr>
          <w:rFonts w:ascii="Times" w:hAnsi="Times"/>
          <w:i/>
          <w:iCs/>
        </w:rPr>
        <w:t>Zootaxa</w:t>
      </w:r>
      <w:r w:rsidRPr="000C5141">
        <w:rPr>
          <w:rFonts w:ascii="Times" w:hAnsi="Times"/>
        </w:rPr>
        <w:t xml:space="preserve"> 1950:39–50. DOI: 10.11646/zootaxa.1950.1.6.</w:t>
      </w:r>
    </w:p>
    <w:p w14:paraId="5C047942" w14:textId="77777777" w:rsidR="000C5141" w:rsidRPr="000C5141" w:rsidRDefault="000C5141" w:rsidP="000C5141">
      <w:pPr>
        <w:pStyle w:val="Bibliography"/>
        <w:rPr>
          <w:rFonts w:ascii="Times" w:hAnsi="Times"/>
        </w:rPr>
      </w:pPr>
      <w:r w:rsidRPr="000C5141">
        <w:rPr>
          <w:rFonts w:ascii="Times" w:hAnsi="Times"/>
        </w:rPr>
        <w:t xml:space="preserve">QuickStatements. </w:t>
      </w:r>
      <w:r w:rsidRPr="000C5141">
        <w:rPr>
          <w:rFonts w:ascii="Times" w:hAnsi="Times"/>
          <w:i/>
          <w:iCs/>
        </w:rPr>
        <w:t>Available at</w:t>
      </w:r>
      <w:r w:rsidRPr="000C5141">
        <w:rPr>
          <w:rFonts w:ascii="Times" w:hAnsi="Times"/>
        </w:rPr>
        <w:t xml:space="preserve"> </w:t>
      </w:r>
      <w:r w:rsidRPr="000C5141">
        <w:rPr>
          <w:rFonts w:ascii="Times" w:hAnsi="Times"/>
          <w:i/>
          <w:iCs/>
        </w:rPr>
        <w:t>https://quickstatements.toolforge.org/#/</w:t>
      </w:r>
      <w:r w:rsidRPr="000C5141">
        <w:rPr>
          <w:rFonts w:ascii="Times" w:hAnsi="Times"/>
        </w:rPr>
        <w:t xml:space="preserve"> (accessed May 14, 2021).</w:t>
      </w:r>
    </w:p>
    <w:p w14:paraId="32ACB8D0" w14:textId="77777777" w:rsidR="000C5141" w:rsidRPr="000C5141" w:rsidRDefault="000C5141" w:rsidP="000C5141">
      <w:pPr>
        <w:pStyle w:val="Bibliography"/>
        <w:rPr>
          <w:rFonts w:ascii="Times" w:hAnsi="Times"/>
        </w:rPr>
      </w:pPr>
      <w:r w:rsidRPr="000C5141">
        <w:rPr>
          <w:rFonts w:ascii="Times" w:hAnsi="Times"/>
        </w:rPr>
        <w:t xml:space="preserve">ResearchGate. </w:t>
      </w:r>
      <w:r w:rsidRPr="000C5141">
        <w:rPr>
          <w:rFonts w:ascii="Times" w:hAnsi="Times"/>
          <w:i/>
          <w:iCs/>
        </w:rPr>
        <w:t>Available at</w:t>
      </w:r>
      <w:r w:rsidRPr="000C5141">
        <w:rPr>
          <w:rFonts w:ascii="Times" w:hAnsi="Times"/>
        </w:rPr>
        <w:t xml:space="preserve"> </w:t>
      </w:r>
      <w:r w:rsidRPr="000C5141">
        <w:rPr>
          <w:rFonts w:ascii="Times" w:hAnsi="Times"/>
          <w:i/>
          <w:iCs/>
        </w:rPr>
        <w:t>https://www.researchgate.net/profile/Stefan_Wanke/research</w:t>
      </w:r>
      <w:r w:rsidRPr="000C5141">
        <w:rPr>
          <w:rFonts w:ascii="Times" w:hAnsi="Times"/>
        </w:rPr>
        <w:t xml:space="preserve"> (accessed December 26, 2019).</w:t>
      </w:r>
    </w:p>
    <w:p w14:paraId="273AC341" w14:textId="77777777" w:rsidR="000C5141" w:rsidRPr="000C5141" w:rsidRDefault="000C5141" w:rsidP="000C5141">
      <w:pPr>
        <w:pStyle w:val="Bibliography"/>
        <w:rPr>
          <w:rFonts w:ascii="Times" w:hAnsi="Times"/>
        </w:rPr>
      </w:pPr>
      <w:r w:rsidRPr="000C5141">
        <w:rPr>
          <w:rFonts w:ascii="Times" w:hAnsi="Times"/>
        </w:rPr>
        <w:t xml:space="preserve">Small H. 1973. Co-citation in the scientific literature: A new measure of the relationship between two documents. </w:t>
      </w:r>
      <w:r w:rsidRPr="000C5141">
        <w:rPr>
          <w:rFonts w:ascii="Times" w:hAnsi="Times"/>
          <w:i/>
          <w:iCs/>
        </w:rPr>
        <w:t>Journal of the American Society for Information Science</w:t>
      </w:r>
      <w:r w:rsidRPr="000C5141">
        <w:rPr>
          <w:rFonts w:ascii="Times" w:hAnsi="Times"/>
        </w:rPr>
        <w:t xml:space="preserve"> 24:265–269. DOI: https://doi.org/10.1002/asi.4630240406.</w:t>
      </w:r>
    </w:p>
    <w:p w14:paraId="1461573A" w14:textId="77777777" w:rsidR="000C5141" w:rsidRPr="000C5141" w:rsidRDefault="000C5141" w:rsidP="000C5141">
      <w:pPr>
        <w:pStyle w:val="Bibliography"/>
        <w:rPr>
          <w:rFonts w:ascii="Times" w:hAnsi="Times"/>
        </w:rPr>
      </w:pPr>
      <w:r w:rsidRPr="000C5141">
        <w:rPr>
          <w:rFonts w:ascii="Times" w:hAnsi="Times"/>
        </w:rPr>
        <w:t xml:space="preserve">The Europe PMC Consortium. 2015. Europe PMC: a full-text literature database for the life sciences and platform for innovation. </w:t>
      </w:r>
      <w:r w:rsidRPr="000C5141">
        <w:rPr>
          <w:rFonts w:ascii="Times" w:hAnsi="Times"/>
          <w:i/>
          <w:iCs/>
        </w:rPr>
        <w:t>Nucleic Acids Research</w:t>
      </w:r>
      <w:r w:rsidRPr="000C5141">
        <w:rPr>
          <w:rFonts w:ascii="Times" w:hAnsi="Times"/>
        </w:rPr>
        <w:t xml:space="preserve"> 43:D1042–D1048. DOI: 10.1093/nar/gku1061.</w:t>
      </w:r>
    </w:p>
    <w:p w14:paraId="755C11E7" w14:textId="77777777" w:rsidR="000C5141" w:rsidRPr="000C5141" w:rsidRDefault="000C5141" w:rsidP="000C5141">
      <w:pPr>
        <w:pStyle w:val="Bibliography"/>
        <w:rPr>
          <w:rFonts w:ascii="Times" w:hAnsi="Times"/>
        </w:rPr>
      </w:pPr>
      <w:r w:rsidRPr="000C5141">
        <w:rPr>
          <w:rFonts w:ascii="Times" w:hAnsi="Times"/>
        </w:rPr>
        <w:t xml:space="preserve">Troudet J, Grandcolas P, Blin A, Vignes-Lebbe R, Legendre F. 2017. Taxonomic bias in biodiversity data and societal preferences. </w:t>
      </w:r>
      <w:r w:rsidRPr="000C5141">
        <w:rPr>
          <w:rFonts w:ascii="Times" w:hAnsi="Times"/>
          <w:i/>
          <w:iCs/>
        </w:rPr>
        <w:t>Scientific Reports</w:t>
      </w:r>
      <w:r w:rsidRPr="000C5141">
        <w:rPr>
          <w:rFonts w:ascii="Times" w:hAnsi="Times"/>
        </w:rPr>
        <w:t xml:space="preserve"> 7:9132. DOI: 10.1038/s41598-017-09084-6.</w:t>
      </w:r>
    </w:p>
    <w:p w14:paraId="6827AFD8" w14:textId="77777777" w:rsidR="000C5141" w:rsidRPr="000C5141" w:rsidRDefault="000C5141" w:rsidP="000C5141">
      <w:pPr>
        <w:pStyle w:val="Bibliography"/>
        <w:rPr>
          <w:rFonts w:ascii="Times" w:hAnsi="Times"/>
        </w:rPr>
      </w:pPr>
      <w:r w:rsidRPr="000C5141">
        <w:rPr>
          <w:rFonts w:ascii="Times" w:hAnsi="Times"/>
        </w:rPr>
        <w:lastRenderedPageBreak/>
        <w:t xml:space="preserve">Unpaywall. </w:t>
      </w:r>
      <w:r w:rsidRPr="000C5141">
        <w:rPr>
          <w:rFonts w:ascii="Times" w:hAnsi="Times"/>
          <w:i/>
          <w:iCs/>
        </w:rPr>
        <w:t>Available at</w:t>
      </w:r>
      <w:r w:rsidRPr="000C5141">
        <w:rPr>
          <w:rFonts w:ascii="Times" w:hAnsi="Times"/>
        </w:rPr>
        <w:t xml:space="preserve"> </w:t>
      </w:r>
      <w:r w:rsidRPr="000C5141">
        <w:rPr>
          <w:rFonts w:ascii="Times" w:hAnsi="Times"/>
          <w:i/>
          <w:iCs/>
        </w:rPr>
        <w:t>http://unpaywall.org/</w:t>
      </w:r>
      <w:r w:rsidRPr="000C5141">
        <w:rPr>
          <w:rFonts w:ascii="Times" w:hAnsi="Times"/>
        </w:rPr>
        <w:t xml:space="preserve"> (accessed April 16, 2021).</w:t>
      </w:r>
    </w:p>
    <w:p w14:paraId="5591E515" w14:textId="77777777" w:rsidR="000C5141" w:rsidRPr="000C5141" w:rsidRDefault="000C5141" w:rsidP="000C5141">
      <w:pPr>
        <w:pStyle w:val="Bibliography"/>
        <w:rPr>
          <w:rFonts w:ascii="Times" w:hAnsi="Times"/>
        </w:rPr>
      </w:pPr>
      <w:r w:rsidRPr="000C5141">
        <w:rPr>
          <w:rFonts w:ascii="Times" w:hAnsi="Times"/>
        </w:rPr>
        <w:t xml:space="preserve">Veen T van. 2019. Wikidata:From “an” Identifier to “the” Identifier. </w:t>
      </w:r>
      <w:r w:rsidRPr="000C5141">
        <w:rPr>
          <w:rFonts w:ascii="Times" w:hAnsi="Times"/>
          <w:i/>
          <w:iCs/>
        </w:rPr>
        <w:t>Information Technology and Libraries</w:t>
      </w:r>
      <w:r w:rsidRPr="000C5141">
        <w:rPr>
          <w:rFonts w:ascii="Times" w:hAnsi="Times"/>
        </w:rPr>
        <w:t xml:space="preserve"> 38:72–81. DOI: 10.6017/ital.v38i2.10886.</w:t>
      </w:r>
    </w:p>
    <w:p w14:paraId="590E3AE2" w14:textId="77777777" w:rsidR="000C5141" w:rsidRPr="000C5141" w:rsidRDefault="000C5141" w:rsidP="000C5141">
      <w:pPr>
        <w:pStyle w:val="Bibliography"/>
        <w:rPr>
          <w:rFonts w:ascii="Times" w:hAnsi="Times"/>
        </w:rPr>
      </w:pPr>
      <w:r w:rsidRPr="000C5141">
        <w:rPr>
          <w:rFonts w:ascii="Times" w:hAnsi="Times"/>
        </w:rPr>
        <w:t xml:space="preserve">Vrandečić D, Krötzsch M. 2014. Wikidata. </w:t>
      </w:r>
      <w:r w:rsidRPr="000C5141">
        <w:rPr>
          <w:rFonts w:ascii="Times" w:hAnsi="Times"/>
          <w:i/>
          <w:iCs/>
        </w:rPr>
        <w:t>Communications of the ACM</w:t>
      </w:r>
      <w:r w:rsidRPr="000C5141">
        <w:rPr>
          <w:rFonts w:ascii="Times" w:hAnsi="Times"/>
        </w:rPr>
        <w:t xml:space="preserve"> 57:78–85. DOI: 10.1145/2629489.</w:t>
      </w:r>
    </w:p>
    <w:p w14:paraId="11F5CB4B" w14:textId="77777777" w:rsidR="000C5141" w:rsidRPr="000C5141" w:rsidRDefault="000C5141" w:rsidP="000C5141">
      <w:pPr>
        <w:pStyle w:val="Bibliography"/>
        <w:rPr>
          <w:rFonts w:ascii="Times" w:hAnsi="Times"/>
        </w:rPr>
      </w:pPr>
      <w:r w:rsidRPr="000C5141">
        <w:rPr>
          <w:rFonts w:ascii="Times" w:hAnsi="Times"/>
        </w:rPr>
        <w:t xml:space="preserve">Waagmeester A, Stupp G, Burgstaller-Muehlbacher S, Good BM, Griffith M, Griffith OL, Hanspers K, Hermjakob H, Hudson TS, Hybiske K, Keating SM, Manske M, Mayers M, Mietchen D, Mitraka E, Pico AR, Putman T, Riutta A, Queralt-Rosinach N, Schriml LM, Shafee T, Slenter D, Stephan R, Thornton K, Tsueng G, Tu R, Ul-Hasan S, Willighagen E, Wu C, Su AI. 2020. Science Forum: Wikidata as a knowledge graph for the life sciences. </w:t>
      </w:r>
      <w:r w:rsidRPr="000C5141">
        <w:rPr>
          <w:rFonts w:ascii="Times" w:hAnsi="Times"/>
          <w:i/>
          <w:iCs/>
        </w:rPr>
        <w:t>eLife</w:t>
      </w:r>
      <w:r w:rsidRPr="000C5141">
        <w:rPr>
          <w:rFonts w:ascii="Times" w:hAnsi="Times"/>
        </w:rPr>
        <w:t>. DOI: 10.7554/eLife.52614.</w:t>
      </w:r>
    </w:p>
    <w:p w14:paraId="1D84B1E6" w14:textId="77777777" w:rsidR="000C5141" w:rsidRPr="000C5141" w:rsidRDefault="000C5141" w:rsidP="000C5141">
      <w:pPr>
        <w:pStyle w:val="Bibliography"/>
        <w:rPr>
          <w:rFonts w:ascii="Times" w:hAnsi="Times"/>
        </w:rPr>
      </w:pPr>
      <w:r w:rsidRPr="000C5141">
        <w:rPr>
          <w:rFonts w:ascii="Times" w:hAnsi="Times"/>
        </w:rPr>
        <w:t xml:space="preserve">Wang W, Deng L, You B, Zhang P, Chen Y. 2018. Digital object identifier and its use in core Chinese academic journals: A Chinese perspective. </w:t>
      </w:r>
      <w:r w:rsidRPr="000C5141">
        <w:rPr>
          <w:rFonts w:ascii="Times" w:hAnsi="Times"/>
          <w:i/>
          <w:iCs/>
        </w:rPr>
        <w:t>Learned Publishing</w:t>
      </w:r>
      <w:r w:rsidRPr="000C5141">
        <w:rPr>
          <w:rFonts w:ascii="Times" w:hAnsi="Times"/>
        </w:rPr>
        <w:t xml:space="preserve"> 31:149–154. DOI: 10.1002/leap.1137.</w:t>
      </w:r>
    </w:p>
    <w:p w14:paraId="06A97A22" w14:textId="77777777" w:rsidR="000C5141" w:rsidRPr="000C5141" w:rsidRDefault="000C5141" w:rsidP="000C5141">
      <w:pPr>
        <w:pStyle w:val="Bibliography"/>
        <w:rPr>
          <w:rFonts w:ascii="Times" w:hAnsi="Times"/>
        </w:rPr>
      </w:pPr>
      <w:r w:rsidRPr="000C5141">
        <w:rPr>
          <w:rFonts w:ascii="Times" w:hAnsi="Times"/>
        </w:rPr>
        <w:t xml:space="preserve">Wanger R, Ehrismann M. 2016. </w:t>
      </w:r>
      <w:r w:rsidRPr="000C5141">
        <w:rPr>
          <w:rFonts w:ascii="Times" w:hAnsi="Times"/>
          <w:i/>
          <w:iCs/>
        </w:rPr>
        <w:t>E-Periodica: die Plattform für digitalisierte Schweizer Zeitschriften</w:t>
      </w:r>
      <w:r w:rsidRPr="000C5141">
        <w:rPr>
          <w:rFonts w:ascii="Times" w:hAnsi="Times"/>
        </w:rPr>
        <w:t>. Jülich: Forschungszentrum Jülich Zentralbibliothek, Verlag.</w:t>
      </w:r>
    </w:p>
    <w:p w14:paraId="2EBF18F5" w14:textId="77777777" w:rsidR="000C5141" w:rsidRPr="000C5141" w:rsidRDefault="000C5141" w:rsidP="000C5141">
      <w:pPr>
        <w:pStyle w:val="Bibliography"/>
        <w:rPr>
          <w:rFonts w:ascii="Times" w:hAnsi="Times"/>
        </w:rPr>
      </w:pPr>
      <w:r w:rsidRPr="000C5141">
        <w:rPr>
          <w:rFonts w:ascii="Times" w:hAnsi="Times"/>
        </w:rPr>
        <w:t xml:space="preserve">Wayback Machine. </w:t>
      </w:r>
      <w:r w:rsidRPr="000C5141">
        <w:rPr>
          <w:rFonts w:ascii="Times" w:hAnsi="Times"/>
          <w:i/>
          <w:iCs/>
        </w:rPr>
        <w:t>Available at</w:t>
      </w:r>
      <w:r w:rsidRPr="000C5141">
        <w:rPr>
          <w:rFonts w:ascii="Times" w:hAnsi="Times"/>
        </w:rPr>
        <w:t xml:space="preserve"> </w:t>
      </w:r>
      <w:r w:rsidRPr="000C5141">
        <w:rPr>
          <w:rFonts w:ascii="Times" w:hAnsi="Times"/>
          <w:i/>
          <w:iCs/>
        </w:rPr>
        <w:t>https://web.archive.org/</w:t>
      </w:r>
      <w:r w:rsidRPr="000C5141">
        <w:rPr>
          <w:rFonts w:ascii="Times" w:hAnsi="Times"/>
        </w:rPr>
        <w:t xml:space="preserve"> (accessed April 15, 2021).</w:t>
      </w:r>
    </w:p>
    <w:p w14:paraId="742D4817" w14:textId="77777777" w:rsidR="000C5141" w:rsidRPr="000C5141" w:rsidRDefault="000C5141" w:rsidP="000C5141">
      <w:pPr>
        <w:pStyle w:val="Bibliography"/>
        <w:rPr>
          <w:rFonts w:ascii="Times" w:hAnsi="Times"/>
        </w:rPr>
      </w:pPr>
      <w:r w:rsidRPr="000C5141">
        <w:rPr>
          <w:rFonts w:ascii="Times" w:hAnsi="Times"/>
        </w:rPr>
        <w:t xml:space="preserve">Werner YL. 2006. The case of impact factor versus taxonomy: a proposal. </w:t>
      </w:r>
      <w:r w:rsidRPr="000C5141">
        <w:rPr>
          <w:rFonts w:ascii="Times" w:hAnsi="Times"/>
          <w:i/>
          <w:iCs/>
        </w:rPr>
        <w:t>Journal of Natural History</w:t>
      </w:r>
      <w:r w:rsidRPr="000C5141">
        <w:rPr>
          <w:rFonts w:ascii="Times" w:hAnsi="Times"/>
        </w:rPr>
        <w:t xml:space="preserve"> 40:1285–1286. DOI: 10.1080/00222930600903660.</w:t>
      </w:r>
    </w:p>
    <w:p w14:paraId="08339970" w14:textId="77777777" w:rsidR="000C5141" w:rsidRPr="000C5141" w:rsidRDefault="000C5141" w:rsidP="000C5141">
      <w:pPr>
        <w:pStyle w:val="Bibliography"/>
        <w:rPr>
          <w:rFonts w:ascii="Times" w:hAnsi="Times"/>
        </w:rPr>
      </w:pPr>
      <w:r w:rsidRPr="000C5141">
        <w:rPr>
          <w:rFonts w:ascii="Times" w:hAnsi="Times"/>
        </w:rPr>
        <w:t xml:space="preserve">Whitelaw M. 2015. Generous Interfaces for Digital Cultural Collections. </w:t>
      </w:r>
      <w:r w:rsidRPr="000C5141">
        <w:rPr>
          <w:rFonts w:ascii="Times" w:hAnsi="Times"/>
          <w:i/>
          <w:iCs/>
        </w:rPr>
        <w:t>Digital Humanities Quarterly</w:t>
      </w:r>
      <w:r w:rsidRPr="000C5141">
        <w:rPr>
          <w:rFonts w:ascii="Times" w:hAnsi="Times"/>
        </w:rPr>
        <w:t xml:space="preserve"> 9.</w:t>
      </w:r>
    </w:p>
    <w:p w14:paraId="3E921390" w14:textId="77777777" w:rsidR="000C5141" w:rsidRPr="000C5141" w:rsidRDefault="000C5141" w:rsidP="000C5141">
      <w:pPr>
        <w:pStyle w:val="Bibliography"/>
        <w:rPr>
          <w:rFonts w:ascii="Times" w:hAnsi="Times"/>
        </w:rPr>
      </w:pPr>
      <w:r w:rsidRPr="000C5141">
        <w:rPr>
          <w:rFonts w:ascii="Times" w:hAnsi="Times"/>
        </w:rPr>
        <w:t xml:space="preserve">Willighagen LG. 2019. Citation.js: a format-independent, modular bibliography tool for the browser and command line. </w:t>
      </w:r>
      <w:r w:rsidRPr="000C5141">
        <w:rPr>
          <w:rFonts w:ascii="Times" w:hAnsi="Times"/>
          <w:i/>
          <w:iCs/>
        </w:rPr>
        <w:t>PeerJ Computer Science</w:t>
      </w:r>
      <w:r w:rsidRPr="000C5141">
        <w:rPr>
          <w:rFonts w:ascii="Times" w:hAnsi="Times"/>
        </w:rPr>
        <w:t xml:space="preserve"> 5:e214. DOI: 10.7717/peerj-cs.214.</w:t>
      </w:r>
    </w:p>
    <w:p w14:paraId="050545CC" w14:textId="77777777" w:rsidR="000C5141" w:rsidRPr="000C5141" w:rsidRDefault="000C5141" w:rsidP="000C5141">
      <w:pPr>
        <w:pStyle w:val="Bibliography"/>
        <w:rPr>
          <w:rFonts w:ascii="Times" w:hAnsi="Times"/>
        </w:rPr>
      </w:pPr>
      <w:r w:rsidRPr="000C5141">
        <w:rPr>
          <w:rFonts w:ascii="Times" w:hAnsi="Times"/>
        </w:rPr>
        <w:lastRenderedPageBreak/>
        <w:t xml:space="preserve">Коротяев БА. 2018. Два новых вида долгоносиков рода </w:t>
      </w:r>
      <w:r w:rsidRPr="000C5141">
        <w:rPr>
          <w:rFonts w:ascii="Times" w:hAnsi="Times"/>
          <w:i/>
          <w:iCs/>
        </w:rPr>
        <w:t xml:space="preserve">mecysmoderes </w:t>
      </w:r>
      <w:r w:rsidRPr="000C5141">
        <w:rPr>
          <w:rFonts w:ascii="Times" w:hAnsi="Times"/>
        </w:rPr>
        <w:t xml:space="preserve">schoenherr, 1837 (coleoptera, curculionidae: ceutorhynchinae) из Вьетнама. </w:t>
      </w:r>
      <w:r w:rsidRPr="000C5141">
        <w:rPr>
          <w:rFonts w:ascii="Times" w:hAnsi="Times"/>
          <w:i/>
          <w:iCs/>
        </w:rPr>
        <w:t>Энтомологическое Обозрение</w:t>
      </w:r>
      <w:r w:rsidRPr="000C5141">
        <w:rPr>
          <w:rFonts w:ascii="Times" w:hAnsi="Times"/>
        </w:rPr>
        <w:t xml:space="preserve"> 97. DOI: 10.1134/S0367144518030115.</w:t>
      </w:r>
    </w:p>
    <w:p w14:paraId="000000EB" w14:textId="3CD009B6" w:rsidR="00BF5FD8" w:rsidRPr="00E66A20" w:rsidRDefault="00C44725" w:rsidP="00CA52E3">
      <w:pPr>
        <w:widowControl w:val="0"/>
        <w:pBdr>
          <w:top w:val="nil"/>
          <w:left w:val="nil"/>
          <w:bottom w:val="nil"/>
          <w:right w:val="nil"/>
          <w:between w:val="nil"/>
        </w:pBdr>
        <w:spacing w:line="360" w:lineRule="auto"/>
        <w:ind w:left="720" w:hanging="720"/>
        <w:rPr>
          <w:rFonts w:ascii="Times" w:hAnsi="Times"/>
        </w:rPr>
      </w:pPr>
      <w:r w:rsidRPr="00C44725">
        <w:rPr>
          <w:rFonts w:ascii="Times" w:hAnsi="Times"/>
        </w:rPr>
        <w:fldChar w:fldCharType="end"/>
      </w:r>
    </w:p>
    <w:sectPr w:rsidR="00BF5FD8" w:rsidRPr="00E66A20" w:rsidSect="002B2F7B">
      <w:pgSz w:w="12240" w:h="15840"/>
      <w:pgMar w:top="1440" w:right="1440" w:bottom="1440" w:left="1440" w:header="72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eric Page">
    <w15:presenceInfo w15:providerId="AD" w15:userId="S::roderic.page@glasgow.ac.uk::f2b377b1-4be6-4815-b247-b3f280aaf3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FD8"/>
    <w:rsid w:val="00001179"/>
    <w:rsid w:val="00030648"/>
    <w:rsid w:val="00042C60"/>
    <w:rsid w:val="0007426A"/>
    <w:rsid w:val="000B64AA"/>
    <w:rsid w:val="000C5141"/>
    <w:rsid w:val="000C6B55"/>
    <w:rsid w:val="000C6BFF"/>
    <w:rsid w:val="0011507D"/>
    <w:rsid w:val="00120B00"/>
    <w:rsid w:val="001433CD"/>
    <w:rsid w:val="00153791"/>
    <w:rsid w:val="001667A5"/>
    <w:rsid w:val="00184C07"/>
    <w:rsid w:val="001B6A5C"/>
    <w:rsid w:val="001C1C9C"/>
    <w:rsid w:val="001C6D3F"/>
    <w:rsid w:val="001D371F"/>
    <w:rsid w:val="00202DAA"/>
    <w:rsid w:val="002038B0"/>
    <w:rsid w:val="002366CE"/>
    <w:rsid w:val="00272FEA"/>
    <w:rsid w:val="002858EC"/>
    <w:rsid w:val="0028797E"/>
    <w:rsid w:val="002B2F7B"/>
    <w:rsid w:val="002C1AF3"/>
    <w:rsid w:val="002E5ACB"/>
    <w:rsid w:val="002E75BD"/>
    <w:rsid w:val="0030439C"/>
    <w:rsid w:val="003A5A6E"/>
    <w:rsid w:val="003F1484"/>
    <w:rsid w:val="004014A9"/>
    <w:rsid w:val="00402E9B"/>
    <w:rsid w:val="00427831"/>
    <w:rsid w:val="00452CF0"/>
    <w:rsid w:val="00472DF5"/>
    <w:rsid w:val="004C69FC"/>
    <w:rsid w:val="004E0BC1"/>
    <w:rsid w:val="004E495E"/>
    <w:rsid w:val="00523284"/>
    <w:rsid w:val="00580FDC"/>
    <w:rsid w:val="005D7977"/>
    <w:rsid w:val="00651AE6"/>
    <w:rsid w:val="006551F3"/>
    <w:rsid w:val="00671F78"/>
    <w:rsid w:val="006F3840"/>
    <w:rsid w:val="00732FF7"/>
    <w:rsid w:val="00736873"/>
    <w:rsid w:val="0076155F"/>
    <w:rsid w:val="00774E68"/>
    <w:rsid w:val="008369C2"/>
    <w:rsid w:val="008515FF"/>
    <w:rsid w:val="00852EA3"/>
    <w:rsid w:val="00857FEF"/>
    <w:rsid w:val="008D6EA8"/>
    <w:rsid w:val="008E5FEE"/>
    <w:rsid w:val="008F37C7"/>
    <w:rsid w:val="009202B3"/>
    <w:rsid w:val="00943B31"/>
    <w:rsid w:val="00952A51"/>
    <w:rsid w:val="009958BE"/>
    <w:rsid w:val="009A0940"/>
    <w:rsid w:val="009C4160"/>
    <w:rsid w:val="009D0BF5"/>
    <w:rsid w:val="009E789A"/>
    <w:rsid w:val="00A1451D"/>
    <w:rsid w:val="00A37C44"/>
    <w:rsid w:val="00A60528"/>
    <w:rsid w:val="00AB1FDE"/>
    <w:rsid w:val="00AB2024"/>
    <w:rsid w:val="00AB39B3"/>
    <w:rsid w:val="00B05676"/>
    <w:rsid w:val="00B21D65"/>
    <w:rsid w:val="00B359F8"/>
    <w:rsid w:val="00B40DB9"/>
    <w:rsid w:val="00B652F7"/>
    <w:rsid w:val="00B8328A"/>
    <w:rsid w:val="00BF5FD8"/>
    <w:rsid w:val="00C161C5"/>
    <w:rsid w:val="00C17664"/>
    <w:rsid w:val="00C44725"/>
    <w:rsid w:val="00C7660B"/>
    <w:rsid w:val="00CA52E3"/>
    <w:rsid w:val="00D02B26"/>
    <w:rsid w:val="00D36967"/>
    <w:rsid w:val="00D41CD4"/>
    <w:rsid w:val="00D60019"/>
    <w:rsid w:val="00D861BA"/>
    <w:rsid w:val="00D92A7C"/>
    <w:rsid w:val="00DA1A2F"/>
    <w:rsid w:val="00DA6BCF"/>
    <w:rsid w:val="00DF3AF8"/>
    <w:rsid w:val="00E2406F"/>
    <w:rsid w:val="00E37126"/>
    <w:rsid w:val="00E66A20"/>
    <w:rsid w:val="00E82B6C"/>
    <w:rsid w:val="00E87FA3"/>
    <w:rsid w:val="00E93082"/>
    <w:rsid w:val="00EC242F"/>
    <w:rsid w:val="00EE33BD"/>
    <w:rsid w:val="00EF6010"/>
    <w:rsid w:val="00F12EB2"/>
    <w:rsid w:val="00F53D19"/>
    <w:rsid w:val="00F84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85D2C1"/>
  <w15:docId w15:val="{80F1FFF5-4602-8149-BCCD-11002156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A20"/>
    <w:rPr>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E66A20"/>
  </w:style>
  <w:style w:type="paragraph" w:styleId="Revision">
    <w:name w:val="Revision"/>
    <w:hidden/>
    <w:uiPriority w:val="99"/>
    <w:semiHidden/>
    <w:rsid w:val="002E5ACB"/>
    <w:pPr>
      <w:spacing w:line="240" w:lineRule="auto"/>
    </w:pPr>
    <w:rPr>
      <w:sz w:val="24"/>
    </w:rPr>
  </w:style>
  <w:style w:type="paragraph" w:styleId="Bibliography">
    <w:name w:val="Bibliography"/>
    <w:basedOn w:val="Normal"/>
    <w:next w:val="Normal"/>
    <w:uiPriority w:val="37"/>
    <w:unhideWhenUsed/>
    <w:rsid w:val="003A5A6E"/>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044179">
      <w:bodyDiv w:val="1"/>
      <w:marLeft w:val="0"/>
      <w:marRight w:val="0"/>
      <w:marTop w:val="0"/>
      <w:marBottom w:val="0"/>
      <w:divBdr>
        <w:top w:val="none" w:sz="0" w:space="0" w:color="auto"/>
        <w:left w:val="none" w:sz="0" w:space="0" w:color="auto"/>
        <w:bottom w:val="none" w:sz="0" w:space="0" w:color="auto"/>
        <w:right w:val="none" w:sz="0" w:space="0" w:color="auto"/>
      </w:divBdr>
    </w:div>
    <w:div w:id="844632838">
      <w:bodyDiv w:val="1"/>
      <w:marLeft w:val="0"/>
      <w:marRight w:val="0"/>
      <w:marTop w:val="0"/>
      <w:marBottom w:val="0"/>
      <w:divBdr>
        <w:top w:val="none" w:sz="0" w:space="0" w:color="auto"/>
        <w:left w:val="none" w:sz="0" w:space="0" w:color="auto"/>
        <w:bottom w:val="none" w:sz="0" w:space="0" w:color="auto"/>
        <w:right w:val="none" w:sz="0" w:space="0" w:color="auto"/>
      </w:divBdr>
    </w:div>
    <w:div w:id="905148200">
      <w:bodyDiv w:val="1"/>
      <w:marLeft w:val="0"/>
      <w:marRight w:val="0"/>
      <w:marTop w:val="0"/>
      <w:marBottom w:val="0"/>
      <w:divBdr>
        <w:top w:val="none" w:sz="0" w:space="0" w:color="auto"/>
        <w:left w:val="none" w:sz="0" w:space="0" w:color="auto"/>
        <w:bottom w:val="none" w:sz="0" w:space="0" w:color="auto"/>
        <w:right w:val="none" w:sz="0" w:space="0" w:color="auto"/>
      </w:divBdr>
    </w:div>
    <w:div w:id="1017855151">
      <w:bodyDiv w:val="1"/>
      <w:marLeft w:val="0"/>
      <w:marRight w:val="0"/>
      <w:marTop w:val="0"/>
      <w:marBottom w:val="0"/>
      <w:divBdr>
        <w:top w:val="none" w:sz="0" w:space="0" w:color="auto"/>
        <w:left w:val="none" w:sz="0" w:space="0" w:color="auto"/>
        <w:bottom w:val="none" w:sz="0" w:space="0" w:color="auto"/>
        <w:right w:val="none" w:sz="0" w:space="0" w:color="auto"/>
      </w:divBdr>
    </w:div>
    <w:div w:id="1396506772">
      <w:bodyDiv w:val="1"/>
      <w:marLeft w:val="0"/>
      <w:marRight w:val="0"/>
      <w:marTop w:val="0"/>
      <w:marBottom w:val="0"/>
      <w:divBdr>
        <w:top w:val="none" w:sz="0" w:space="0" w:color="auto"/>
        <w:left w:val="none" w:sz="0" w:space="0" w:color="auto"/>
        <w:bottom w:val="none" w:sz="0" w:space="0" w:color="auto"/>
        <w:right w:val="none" w:sz="0" w:space="0" w:color="auto"/>
      </w:divBdr>
    </w:div>
    <w:div w:id="1735809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I37RsV" TargetMode="External"/><Relationship Id="rId13" Type="http://schemas.openxmlformats.org/officeDocument/2006/relationships/hyperlink" Target="https://www.zotero.org/google-docs/?gJwwLd"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otero.org/google-docs/?LYxlB0" TargetMode="External"/><Relationship Id="rId12" Type="http://schemas.openxmlformats.org/officeDocument/2006/relationships/hyperlink" Target="https://www.zotero.org/google-docs/?ztwIhQ"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zotero.org/google-docs/?3P7Pvj" TargetMode="External"/><Relationship Id="rId11" Type="http://schemas.openxmlformats.org/officeDocument/2006/relationships/hyperlink" Target="https://github.com/rdmpage/wikidata-bibliographic-data" TargetMode="External"/><Relationship Id="rId5" Type="http://schemas.openxmlformats.org/officeDocument/2006/relationships/hyperlink" Target="https://www.zotero.org/google-docs/?iITkN1" TargetMode="External"/><Relationship Id="rId15" Type="http://schemas.openxmlformats.org/officeDocument/2006/relationships/hyperlink" Target="https://www.zotero.org/google-docs/?VO8HnG" TargetMode="External"/><Relationship Id="rId10" Type="http://schemas.openxmlformats.org/officeDocument/2006/relationships/hyperlink" Target="https://www.zotero.org/google-docs/?giV9GA" TargetMode="External"/><Relationship Id="rId4" Type="http://schemas.openxmlformats.org/officeDocument/2006/relationships/hyperlink" Target="https://orcid.org/0000-0002-7101-9767" TargetMode="External"/><Relationship Id="rId9" Type="http://schemas.openxmlformats.org/officeDocument/2006/relationships/hyperlink" Target="https://www.zotero.org/google-docs/?HgOVnO" TargetMode="External"/><Relationship Id="rId14" Type="http://schemas.openxmlformats.org/officeDocument/2006/relationships/hyperlink" Target="https://www.zotero.org/google-docs/?RrXr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19338</Words>
  <Characters>110228</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Roderic Page</cp:lastModifiedBy>
  <cp:revision>6</cp:revision>
  <cp:lastPrinted>2022-03-25T16:37:00Z</cp:lastPrinted>
  <dcterms:created xsi:type="dcterms:W3CDTF">2022-05-25T12:49:00Z</dcterms:created>
  <dcterms:modified xsi:type="dcterms:W3CDTF">2022-05-25T13:34:00Z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zotero-version="6.0.5-beta.3+58a1efb16"&gt;&lt;session id="VU1Dp6hO"/&gt;&lt;style id="http://www.zotero.org/styles/peerj" hasBibliography="1" bibliographyStyleHasBeenSet="1"/&gt;&lt;prefs&gt;&lt;pref name="fieldType" value="Field"/&gt;&lt;pref name="automaticJo</vt:lpwstr>
  </property>
  <property fmtid="{D5CDD505-2E9C-101B-9397-08002B2CF9AE}" pid="3" name="ZOTERO_PREF_2">
    <vt:lpwstr>urnalAbbreviations" value="true"/&gt;&lt;pref name="delayCitationUpdates" value="true"/&gt;&lt;pref name="dontAskDelayCitationUpdates" value="true"/&gt;&lt;/prefs&gt;&lt;/data&gt;</vt:lpwstr>
  </property>
</Properties>
</file>