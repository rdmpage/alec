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A7DB16" w:rsidR="00BF5FD8" w:rsidRPr="00E66A20" w:rsidRDefault="001C1C9C" w:rsidP="00CA52E3">
      <w:pPr>
        <w:pStyle w:val="Heading1"/>
        <w:spacing w:line="360" w:lineRule="auto"/>
      </w:pPr>
      <w:bookmarkStart w:id="0" w:name="_tr6mscao2c8l" w:colFirst="0" w:colLast="0"/>
      <w:bookmarkEnd w:id="0"/>
      <w:r w:rsidRPr="00E66A20">
        <w:t>Wikidata and th</w:t>
      </w:r>
      <w:del w:id="1" w:author="Roderic Page" w:date="2022-03-16T18:16:00Z">
        <w:r w:rsidR="003A5A6E" w:rsidDel="003A5A6E">
          <w:fldChar w:fldCharType="begin"/>
        </w:r>
        <w:r w:rsidR="003A5A6E" w:rsidDel="003A5A6E">
          <w:delInstrText xml:space="preserve"> ADDIN ZOTERO_BIBL {"uncited":[],"omitted":[],"custom":[]} CSL_BIBLIOGRAPHY </w:delInstrText>
        </w:r>
        <w:r w:rsidR="003A5A6E" w:rsidDel="003A5A6E">
          <w:fldChar w:fldCharType="separate"/>
        </w:r>
        <w:r w:rsidR="003A5A6E" w:rsidDel="003A5A6E">
          <w:rPr>
            <w:noProof/>
          </w:rPr>
          <w:delText xml:space="preserve"> </w:delText>
        </w:r>
        <w:r w:rsidR="003A5A6E" w:rsidDel="003A5A6E">
          <w:fldChar w:fldCharType="end"/>
        </w:r>
      </w:del>
      <w:r w:rsidRPr="00E66A20">
        <w:t>e bibliography of life</w:t>
      </w:r>
    </w:p>
    <w:p w14:paraId="00000002" w14:textId="77777777" w:rsidR="00BF5FD8" w:rsidRPr="00E66A20" w:rsidRDefault="00BF5FD8" w:rsidP="00CA52E3">
      <w:pPr>
        <w:spacing w:line="360" w:lineRule="auto"/>
        <w:rPr>
          <w:rFonts w:ascii="Times" w:hAnsi="Times"/>
        </w:rPr>
      </w:pPr>
    </w:p>
    <w:p w14:paraId="00000003"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r w:rsidRPr="00E66A20">
        <w:rPr>
          <w:rFonts w:ascii="Times" w:hAnsi="Times"/>
          <w:vertAlign w:val="superscript"/>
        </w:rPr>
        <w:t>1</w:t>
      </w:r>
    </w:p>
    <w:p w14:paraId="00000004" w14:textId="77777777" w:rsidR="00BF5FD8" w:rsidRPr="00E66A20" w:rsidRDefault="001C1C9C" w:rsidP="00CA52E3">
      <w:pPr>
        <w:spacing w:line="360" w:lineRule="auto"/>
        <w:rPr>
          <w:rFonts w:ascii="Times" w:hAnsi="Times"/>
        </w:rPr>
      </w:pPr>
      <w:r w:rsidRPr="00E66A20">
        <w:rPr>
          <w:rFonts w:ascii="Times" w:hAnsi="Times"/>
          <w:vertAlign w:val="superscript"/>
        </w:rPr>
        <w:t>1</w:t>
      </w:r>
      <w:r w:rsidRPr="00E66A20">
        <w:rPr>
          <w:rFonts w:ascii="Times" w:hAnsi="Times"/>
        </w:rPr>
        <w:t>IBAHCM, MVLS, University of Glasgow, Glasgow G12 8QQ, United Kingdom</w:t>
      </w:r>
    </w:p>
    <w:p w14:paraId="00000005" w14:textId="77777777" w:rsidR="00BF5FD8" w:rsidRPr="00E66A20" w:rsidRDefault="00B8328A" w:rsidP="00CA52E3">
      <w:pPr>
        <w:spacing w:line="360" w:lineRule="auto"/>
        <w:rPr>
          <w:rFonts w:ascii="Times" w:hAnsi="Times"/>
        </w:rPr>
      </w:pPr>
      <w:hyperlink r:id="rId4">
        <w:r w:rsidR="001C1C9C" w:rsidRPr="00E66A20">
          <w:rPr>
            <w:rFonts w:ascii="Times" w:hAnsi="Times"/>
            <w:color w:val="1155CC"/>
            <w:u w:val="single"/>
          </w:rPr>
          <w:t>https://orcid.org/0000-0002-7101-9767</w:t>
        </w:r>
      </w:hyperlink>
      <w:r w:rsidR="001C1C9C" w:rsidRPr="00E66A20">
        <w:rPr>
          <w:rFonts w:ascii="Times" w:hAnsi="Times"/>
        </w:rPr>
        <w:t xml:space="preserve"> </w:t>
      </w:r>
    </w:p>
    <w:p w14:paraId="00000006" w14:textId="77777777" w:rsidR="00BF5FD8" w:rsidRPr="00E66A20" w:rsidRDefault="00BF5FD8" w:rsidP="00CA52E3">
      <w:pPr>
        <w:spacing w:line="360" w:lineRule="auto"/>
        <w:rPr>
          <w:rFonts w:ascii="Times" w:hAnsi="Times"/>
        </w:rPr>
      </w:pPr>
    </w:p>
    <w:p w14:paraId="00000007" w14:textId="77777777" w:rsidR="00BF5FD8" w:rsidRPr="00E66A20" w:rsidRDefault="001C1C9C" w:rsidP="00CA52E3">
      <w:pPr>
        <w:spacing w:line="360" w:lineRule="auto"/>
        <w:rPr>
          <w:rFonts w:ascii="Times" w:hAnsi="Times"/>
        </w:rPr>
      </w:pPr>
      <w:r w:rsidRPr="00E66A20">
        <w:rPr>
          <w:rFonts w:ascii="Times" w:hAnsi="Times"/>
        </w:rPr>
        <w:t>Corresponding author</w:t>
      </w:r>
    </w:p>
    <w:p w14:paraId="00000008"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p>
    <w:p w14:paraId="00000009" w14:textId="77777777" w:rsidR="00BF5FD8" w:rsidRPr="00E66A20" w:rsidRDefault="001C1C9C" w:rsidP="00CA52E3">
      <w:pPr>
        <w:spacing w:line="360" w:lineRule="auto"/>
        <w:rPr>
          <w:rFonts w:ascii="Times" w:hAnsi="Times"/>
        </w:rPr>
      </w:pPr>
      <w:r w:rsidRPr="00E66A20">
        <w:rPr>
          <w:rFonts w:ascii="Times" w:hAnsi="Times"/>
        </w:rPr>
        <w:t>IBAHCM, MVLS, University of Glasgow, Glasgow G12 8QQ, United Kingdom</w:t>
      </w:r>
    </w:p>
    <w:p w14:paraId="0000000A" w14:textId="77777777" w:rsidR="00BF5FD8" w:rsidRPr="00E66A20" w:rsidRDefault="001C1C9C" w:rsidP="00CA52E3">
      <w:pPr>
        <w:pStyle w:val="Heading2"/>
        <w:spacing w:line="360" w:lineRule="auto"/>
        <w:rPr>
          <w:rFonts w:ascii="Times" w:hAnsi="Times"/>
          <w:sz w:val="24"/>
        </w:rPr>
      </w:pPr>
      <w:bookmarkStart w:id="2" w:name="_rgvwwz9q390k" w:colFirst="0" w:colLast="0"/>
      <w:bookmarkEnd w:id="2"/>
      <w:r w:rsidRPr="00E66A20">
        <w:rPr>
          <w:rFonts w:ascii="Times" w:hAnsi="Times"/>
          <w:sz w:val="24"/>
        </w:rPr>
        <w:br w:type="page"/>
      </w:r>
    </w:p>
    <w:p w14:paraId="0000000B" w14:textId="77777777" w:rsidR="00BF5FD8" w:rsidRPr="00E66A20" w:rsidRDefault="001C1C9C" w:rsidP="00CA52E3">
      <w:pPr>
        <w:pStyle w:val="Heading2"/>
        <w:spacing w:line="360" w:lineRule="auto"/>
      </w:pPr>
      <w:bookmarkStart w:id="3" w:name="_c9wkjz5fs8f4" w:colFirst="0" w:colLast="0"/>
      <w:bookmarkEnd w:id="3"/>
      <w:r w:rsidRPr="00E66A20">
        <w:lastRenderedPageBreak/>
        <w:t>Abstract</w:t>
      </w:r>
    </w:p>
    <w:p w14:paraId="0000000C" w14:textId="5B6F9AF7" w:rsidR="00BF5FD8" w:rsidRPr="00E66A20" w:rsidRDefault="001C1C9C" w:rsidP="00CA52E3">
      <w:pPr>
        <w:spacing w:line="360" w:lineRule="auto"/>
        <w:rPr>
          <w:rFonts w:ascii="Times" w:hAnsi="Times"/>
        </w:rPr>
      </w:pPr>
      <w:r w:rsidRPr="00E66A20">
        <w:rPr>
          <w:rFonts w:ascii="Times" w:hAnsi="Times"/>
        </w:rPr>
        <w:t xml:space="preserve">Biological taxonomy rests on a long tail of publications spanning nearly three centuries. Not only is this literature vital to resolving disputes about taxonomy and nomenclature, for many species it represents a key source - indeed sometimes the only source - of information about that species. Unlike other disciplines such as biomedicine, the taxonomic community lacks </w:t>
      </w:r>
      <w:del w:id="4" w:author="Roderic Page" w:date="2022-03-16T18:05:00Z">
        <w:r w:rsidRPr="00E66A20" w:rsidDel="0028797E">
          <w:rPr>
            <w:rFonts w:ascii="Times" w:hAnsi="Times"/>
          </w:rPr>
          <w:delText xml:space="preserve"> </w:delText>
        </w:r>
      </w:del>
      <w:r w:rsidRPr="00E66A20">
        <w:rPr>
          <w:rFonts w:ascii="Times" w:hAnsi="Times"/>
        </w:rPr>
        <w:t xml:space="preserve">a centralised, curated literature database (the “bibliography of life”). This paper argues that Wikidata can be that database as it has flexible and sophisticated models of bibliographic information, and an active community of people and programs (“bots”) adding, editing, and curating that information. </w:t>
      </w:r>
      <w:del w:id="5" w:author="Roderic Page" w:date="2022-03-16T18:05:00Z">
        <w:r w:rsidRPr="00E66A20" w:rsidDel="0028797E">
          <w:rPr>
            <w:rFonts w:ascii="Times" w:hAnsi="Times"/>
          </w:rPr>
          <w:delText>The paper also describes a tool to visualise and explore bibliography information in Wikidata and how it links to both taxa and taxonomists</w:delText>
        </w:r>
      </w:del>
      <w:del w:id="6" w:author="Roderic Page" w:date="2022-03-21T14:56:00Z">
        <w:r w:rsidRPr="00E66A20" w:rsidDel="009958BE">
          <w:rPr>
            <w:rFonts w:ascii="Times" w:hAnsi="Times"/>
          </w:rPr>
          <w:delText>.</w:delText>
        </w:r>
      </w:del>
    </w:p>
    <w:p w14:paraId="0000000D" w14:textId="77777777" w:rsidR="00BF5FD8" w:rsidRPr="00E66A20" w:rsidRDefault="00BF5FD8" w:rsidP="00CA52E3">
      <w:pPr>
        <w:spacing w:line="360" w:lineRule="auto"/>
        <w:rPr>
          <w:rFonts w:ascii="Times" w:hAnsi="Times"/>
        </w:rPr>
      </w:pPr>
    </w:p>
    <w:p w14:paraId="0000000F" w14:textId="6EF33F3B" w:rsidR="00BF5FD8" w:rsidRPr="00E66A20" w:rsidRDefault="001C1C9C" w:rsidP="00CA52E3">
      <w:pPr>
        <w:pStyle w:val="Heading2"/>
        <w:spacing w:line="360" w:lineRule="auto"/>
      </w:pPr>
      <w:bookmarkStart w:id="7" w:name="_ryrdx74xaymx" w:colFirst="0" w:colLast="0"/>
      <w:bookmarkEnd w:id="7"/>
      <w:r w:rsidRPr="00E66A20">
        <w:t>Introduction</w:t>
      </w:r>
    </w:p>
    <w:p w14:paraId="00000010" w14:textId="0471DCB9" w:rsidR="00BF5FD8" w:rsidRPr="00EF6010" w:rsidRDefault="001C1C9C" w:rsidP="00CA52E3">
      <w:pPr>
        <w:pStyle w:val="Heading3"/>
        <w:spacing w:line="360" w:lineRule="auto"/>
        <w:rPr>
          <w:rFonts w:ascii="Times" w:hAnsi="Times"/>
          <w:color w:val="auto"/>
          <w:sz w:val="24"/>
          <w:szCs w:val="24"/>
        </w:rPr>
      </w:pPr>
      <w:r w:rsidRPr="00EF6010">
        <w:rPr>
          <w:rFonts w:ascii="Times" w:hAnsi="Times"/>
          <w:color w:val="auto"/>
          <w:sz w:val="24"/>
          <w:szCs w:val="24"/>
        </w:rPr>
        <w:t xml:space="preserve">Much of the primary data about the planet’s biodiversity is contained in the taxonomic literature, a corpus that </w:t>
      </w:r>
      <w:del w:id="8" w:author="Roderic Page" w:date="2022-03-16T18:14:00Z">
        <w:r w:rsidRPr="00EF6010" w:rsidDel="003A5A6E">
          <w:rPr>
            <w:rFonts w:ascii="Times" w:hAnsi="Times"/>
            <w:color w:val="auto"/>
            <w:sz w:val="24"/>
            <w:szCs w:val="24"/>
          </w:rPr>
          <w:delText>dates back to</w:delText>
        </w:r>
      </w:del>
      <w:ins w:id="9" w:author="Roderic Page" w:date="2022-03-16T18:14:00Z">
        <w:r w:rsidR="003A5A6E" w:rsidRPr="00EF6010">
          <w:rPr>
            <w:rFonts w:ascii="Times" w:hAnsi="Times"/>
            <w:color w:val="auto"/>
            <w:sz w:val="24"/>
            <w:szCs w:val="24"/>
          </w:rPr>
          <w:t>dates to</w:t>
        </w:r>
      </w:ins>
      <w:r w:rsidRPr="00EF6010">
        <w:rPr>
          <w:rFonts w:ascii="Times" w:hAnsi="Times"/>
          <w:color w:val="auto"/>
          <w:sz w:val="24"/>
          <w:szCs w:val="24"/>
        </w:rPr>
        <w:t xml:space="preserve"> the eighteenth century. Whereas other biological disciplines have created substantial bibliographic databases, such as PubMed</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a6ZkWhSP","properties":{"formattedCitation":"(\\uc0\\u8220{}PubMed\\uc0\\u8221{})","plainCitation":"(“PubMed”)","noteIndex":0},"citationItems":[{"id":16489,"uris":["http://zotero.org/users/4491854/items/AJPX6F37"],"itemData":{"id":16489,"type":"webpage","title":"PubMed","URL":"https://pubmed.ncbi.nlm.nih.gov/","accessed":{"date-parts":[["2021",4,27]]}}}],"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color w:val="auto"/>
          <w:sz w:val="24"/>
          <w:szCs w:val="24"/>
        </w:rPr>
        <w:t>(“PubMed”)</w:t>
      </w:r>
      <w:r w:rsidR="00EF6010" w:rsidRPr="00EF6010">
        <w:rPr>
          <w:rFonts w:ascii="Times" w:hAnsi="Times"/>
          <w:color w:val="auto"/>
          <w:sz w:val="24"/>
          <w:szCs w:val="24"/>
        </w:rPr>
        <w:fldChar w:fldCharType="end"/>
      </w:r>
      <w:r w:rsidRPr="00EF6010">
        <w:rPr>
          <w:rFonts w:ascii="Times" w:hAnsi="Times"/>
          <w:color w:val="auto"/>
          <w:sz w:val="24"/>
          <w:szCs w:val="24"/>
        </w:rPr>
        <w:t xml:space="preserve">, and </w:t>
      </w:r>
      <w:del w:id="10" w:author="Roderic Page" w:date="2022-03-18T14:06:00Z">
        <w:r w:rsidRPr="00EF6010" w:rsidDel="00DF3AF8">
          <w:rPr>
            <w:rFonts w:ascii="Times" w:hAnsi="Times"/>
            <w:color w:val="auto"/>
            <w:sz w:val="24"/>
            <w:szCs w:val="24"/>
          </w:rPr>
          <w:delText xml:space="preserve"> </w:delText>
        </w:r>
      </w:del>
      <w:r w:rsidRPr="00EF6010">
        <w:rPr>
          <w:rFonts w:ascii="Times" w:hAnsi="Times"/>
          <w:color w:val="auto"/>
          <w:sz w:val="24"/>
          <w:szCs w:val="24"/>
        </w:rPr>
        <w:t>open access repositories for work sponsored by specific funding agencies and charities agencies, such as Euro</w:t>
      </w:r>
      <w:ins w:id="11" w:author="Roderic Page" w:date="2022-03-16T16:53:00Z">
        <w:r w:rsidR="002E5ACB" w:rsidRPr="00EF6010">
          <w:rPr>
            <w:rFonts w:ascii="Times" w:hAnsi="Times"/>
            <w:color w:val="auto"/>
            <w:sz w:val="24"/>
            <w:szCs w:val="24"/>
          </w:rPr>
          <w:t>pe PubMed Central</w:t>
        </w:r>
      </w:ins>
      <w:del w:id="12" w:author="Roderic Page" w:date="2022-03-16T16:53:00Z">
        <w:r w:rsidRPr="00EF6010" w:rsidDel="002E5ACB">
          <w:rPr>
            <w:rFonts w:ascii="Times" w:hAnsi="Times"/>
            <w:color w:val="auto"/>
            <w:sz w:val="24"/>
            <w:szCs w:val="24"/>
          </w:rPr>
          <w:delText>PMC</w:delText>
        </w:r>
      </w:del>
      <w:r w:rsidR="00E2406F"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{"citationID":"G7yIIX6f","properties":{"formattedCitation":"(The Europe PMC Consortium, 2015)","plainCitation":"(The Europe PMC Consortium, 2015)","noteIndex":0},"citationItems":[{"id":16391,"uris":["http://zotero.org/users/4491854/items/DBYBN6U3"],"itemData":{"id":16391,"type":"article-journal","abstract":"This article describes recent developments of Europe PMC (http://europepmc.org), the leading database for life science literature. Formerly known as UKPMC, the service was rebranded in November 2012 as Europe PMC to reflect the scope of the funding agencies that support it. Several new developments have enriched Europe PMC considerably since then. Europe PMC now offers RESTful web services to access both articles and grants, powerful search tools such as citation-count sort order and data citation features, a service to add publications to your ORCID, a variety of export formats, and an External Links service that enables any related resource to be linked from Europe PMC content.","container-title":"Nucleic Acids Research","DOI":"10.1093/nar/gku1061","ISSN":"0305-1048","issue":"Database issue","journalAbbreviation":"Nucleic Acids Res","note":"PMID: 25378340\nPMCID: PMC4383902","page":"D1042-D1048","source":"PubMed Central","title":"Europe PMC: a full-text literature database for the life sciences and platform for innovation","title-short":"Europe PMC","volume":"43","author":[{"literal":"The Europe PMC Consortium"}],"issued":{"date-parts":[["2015",1,28]]}}}],"schema":"https://github.com/citation-style-language/schema/raw/master/csl-citation.json"}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(The Europe PMC Consortium, 2015)</w:t>
      </w:r>
      <w:r w:rsidR="00EF6010" w:rsidRPr="00EF6010">
        <w:rPr>
          <w:rFonts w:ascii="Times" w:hAnsi="Times"/>
          <w:color w:val="auto"/>
          <w:sz w:val="24"/>
          <w:szCs w:val="24"/>
        </w:rPr>
        <w:fldChar w:fldCharType="end"/>
      </w:r>
      <w:r w:rsidRPr="00EF6010">
        <w:rPr>
          <w:rFonts w:ascii="Times" w:hAnsi="Times"/>
          <w:color w:val="auto"/>
          <w:sz w:val="24"/>
          <w:szCs w:val="24"/>
        </w:rPr>
        <w:t xml:space="preserve">, the taxonomic literature mostly lingers in relative obscurity </w:t>
      </w:r>
      <w:hyperlink r:id="rId5">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{"citationID":"sisMa5WM","properties":{"formattedCitation":"(Page,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(Page, 2016a)</w:t>
        </w:r>
        <w:r w:rsidR="00EF6010" w:rsidRPr="00EF6010">
          <w:rPr>
            <w:rFonts w:ascii="Times" w:hAnsi="Times"/>
            <w:color w:val="auto"/>
            <w:sz w:val="24"/>
            <w:szCs w:val="24"/>
          </w:rPr>
          <w:fldChar w:fldCharType="end"/>
        </w:r>
      </w:hyperlink>
      <w:r w:rsidR="00EF6010" w:rsidRPr="00EF6010">
        <w:rPr>
          <w:rFonts w:ascii="Times" w:hAnsi="Times"/>
          <w:color w:val="auto"/>
          <w:sz w:val="24"/>
          <w:szCs w:val="24"/>
        </w:rPr>
        <w:t xml:space="preserve"> </w:t>
      </w:r>
      <w:r w:rsidRPr="00EF6010">
        <w:rPr>
          <w:rFonts w:ascii="Times" w:hAnsi="Times"/>
          <w:color w:val="auto"/>
          <w:sz w:val="24"/>
          <w:szCs w:val="24"/>
        </w:rPr>
        <w:t>. There are several projects trying to redress this problem by digitising the taxonomic literature, ranging from global initiatives such as the Biodiversity Heritage Library (BHL)</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{"citationID":"eDZUV0NS","properties":{"formattedCitation":"(Gwinn &amp; Rinaldo, 2009)","plainCitation":"(Gwinn &amp; Rinaldo, 2009)","noteIndex":0},"citationItems":[{"id":1655,"uris":["http://zotero.org/users/4491854/items/CULSIJC2"],"itemData":{"id":1655,"type":"article-journal","abstract":"Ten major natural history museum libraries, botanical libraries, and research institutions in the United Kingdom and the United States joined in 2005 to develop a strategy and operational plan to digitize the published literature of biodiversity held in their respective collections and to make that literature available for open access and responsible use as a part of a global `biodiversity commons.' Headquartered at the Smithsonian Institution Libraries, the Biodiversity Heritage Library (BHL) is one of the cornerstones of the Encyclopedia of Life, a global effort to document all 1.8 million named species of animals, plants, and other forms of life on earth. This paper provides an overview of the BHL and its potential impact on biodiversity research, describes the BHL portal and its innovative search services, and provides a case study of the process from one of the members: the Museum of Comparative Zoology at Harvard University.","container-title":"IFLA Journal","DOI":"10.1177/0340035208102032","ISSN":"0340-0352","issue":"1","journalAbbreviation":"IFLA Journal","language":"en","page":"25-34","source":"SAGE Journals","title":"The Biodiversity Heritage Library: sharing biodiversity literature with the world","title-short":"The Biodiversity Heritage Library","volume":"35","author":[{"family":"Gwinn","given":"Nancy E."},{"family":"Rinaldo","given":"Constance"}],"issued":{"date-parts":[["2009",3,1]]}}}],"schema":"https://github.com/citation-style-language/schema/raw/master/csl-citation.json"}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(Gwinn &amp; Rinaldo, 2009)</w:t>
      </w:r>
      <w:r w:rsidR="00EF6010" w:rsidRPr="00EF6010">
        <w:rPr>
          <w:rFonts w:ascii="Times" w:hAnsi="Times"/>
          <w:color w:val="auto"/>
          <w:sz w:val="24"/>
          <w:szCs w:val="24"/>
        </w:rPr>
        <w:fldChar w:fldCharType="end"/>
      </w:r>
      <w:r w:rsidRPr="00EF6010">
        <w:rPr>
          <w:rFonts w:ascii="Times" w:hAnsi="Times"/>
          <w:color w:val="auto"/>
          <w:sz w:val="24"/>
          <w:szCs w:val="24"/>
        </w:rPr>
        <w:t xml:space="preserve"> to extensive, regional repositories such as </w:t>
      </w:r>
      <w:del w:id="13" w:author="Roderic Page" w:date="2022-03-18T14:06:00Z">
        <w:r w:rsidRPr="00EF6010" w:rsidDel="00DF3AF8">
          <w:rPr>
            <w:rFonts w:ascii="Times" w:hAnsi="Times"/>
            <w:color w:val="auto"/>
            <w:sz w:val="24"/>
            <w:szCs w:val="24"/>
          </w:rPr>
          <w:delText xml:space="preserve">ZOBODAT </w:delText>
        </w:r>
      </w:del>
      <w:ins w:id="14" w:author="Roderic Page" w:date="2022-03-18T14:06:00Z">
        <w:r w:rsidR="00DF3AF8" w:rsidRPr="00EF6010">
          <w:rPr>
            <w:rFonts w:ascii="Times" w:hAnsi="Times"/>
            <w:color w:val="auto"/>
            <w:sz w:val="24"/>
            <w:szCs w:val="24"/>
          </w:rPr>
          <w:t xml:space="preserve">the </w:t>
        </w:r>
      </w:ins>
      <w:ins w:id="15" w:author="Roderic Page" w:date="2022-03-16T17:45:00Z">
        <w:r w:rsidR="001D371F" w:rsidRPr="00EF6010">
          <w:rPr>
            <w:rFonts w:ascii="Times" w:hAnsi="Times"/>
            <w:color w:val="auto"/>
            <w:sz w:val="24"/>
            <w:szCs w:val="24"/>
          </w:rPr>
          <w:t>Zool</w:t>
        </w:r>
      </w:ins>
      <w:ins w:id="16" w:author="Roderic Page" w:date="2022-03-16T17:46:00Z">
        <w:r w:rsidR="001D371F" w:rsidRPr="00EF6010">
          <w:rPr>
            <w:rFonts w:ascii="Times" w:hAnsi="Times"/>
            <w:color w:val="auto"/>
            <w:sz w:val="24"/>
            <w:szCs w:val="24"/>
          </w:rPr>
          <w:t>o</w:t>
        </w:r>
      </w:ins>
      <w:ins w:id="17" w:author="Roderic Page" w:date="2022-03-16T17:45:00Z">
        <w:r w:rsidR="001D371F" w:rsidRPr="00EF6010">
          <w:rPr>
            <w:rFonts w:ascii="Times" w:hAnsi="Times"/>
            <w:color w:val="auto"/>
            <w:sz w:val="24"/>
            <w:szCs w:val="24"/>
          </w:rPr>
          <w:t>gical-Botanical Database</w:t>
        </w:r>
      </w:ins>
      <w:ins w:id="18" w:author="Roderic Page" w:date="2022-03-18T14:06:00Z">
        <w:r w:rsidR="00DF3AF8" w:rsidRPr="00EF6010">
          <w:rPr>
            <w:rFonts w:ascii="Times" w:hAnsi="Times"/>
            <w:color w:val="auto"/>
            <w:sz w:val="24"/>
            <w:szCs w:val="24"/>
          </w:rPr>
          <w:t xml:space="preserve"> (ZOBODAT)</w:t>
        </w:r>
      </w:ins>
      <w:r w:rsidR="00852EA3" w:rsidRPr="00EF6010">
        <w:rPr>
          <w:rFonts w:ascii="Times" w:hAnsi="Times"/>
          <w:color w:val="auto"/>
          <w:sz w:val="24"/>
          <w:szCs w:val="24"/>
        </w:rPr>
        <w:t xml:space="preserve"> </w:t>
      </w:r>
      <w:r w:rsidR="00852EA3" w:rsidRPr="00EF6010">
        <w:rPr>
          <w:rFonts w:ascii="Times" w:hAnsi="Times"/>
          <w:color w:val="auto"/>
          <w:sz w:val="24"/>
          <w:szCs w:val="24"/>
        </w:rPr>
        <w:fldChar w:fldCharType="begin"/>
      </w:r>
      <w:r w:rsidR="00852EA3" w:rsidRPr="00EF6010">
        <w:rPr>
          <w:rFonts w:ascii="Times" w:hAnsi="Times"/>
          <w:color w:val="auto"/>
          <w:sz w:val="24"/>
          <w:szCs w:val="24"/>
        </w:rPr>
        <w:instrText xml:space="preserve"> ADDIN ZOTERO_ITEM CSL_CITATION {"citationID":"1unVq23M","properties":{"formattedCitation":"(Gusenleitner &amp; Malicky, 2017)","plainCitation":"(Gusenleitner &amp; Malicky, 2017)","noteIndex":0},"citationItems":[{"id":16394,"uris":["http://zotero.org/users/4491854/items/ICMEAFU7"],"itemData":{"id":16394,"type":"article-journal","container-title":"Linzer Biologische Beiträge","issue":"2","page":"1163-1208","source":"Wikidata","title":"Die Datenbank www.ZOBODAT.at als Recherchewerkzeug für biologische und erdwissenschaftliche Forschung","volume":"49","author":[{"family":"Gusenleitner","given":"Fritz Josef [Friedrich]"},{"family":"Malicky","given":"Michael"}],"issued":{"date-parts":[["2017",1,1]]}}}],"schema":"https://github.com/citation-style-language/schema/raw/master/csl-citation.json"} </w:instrText>
      </w:r>
      <w:r w:rsidR="00852EA3" w:rsidRPr="00EF6010">
        <w:rPr>
          <w:rFonts w:ascii="Times" w:hAnsi="Times"/>
          <w:color w:val="auto"/>
          <w:sz w:val="24"/>
          <w:szCs w:val="24"/>
        </w:rPr>
        <w:fldChar w:fldCharType="separate"/>
      </w:r>
      <w:r w:rsidR="00852EA3" w:rsidRPr="00EF6010">
        <w:rPr>
          <w:rFonts w:ascii="Times" w:hAnsi="Times"/>
          <w:noProof/>
          <w:color w:val="auto"/>
          <w:sz w:val="24"/>
          <w:szCs w:val="24"/>
        </w:rPr>
        <w:t>(Gusenleitner &amp; Malicky, 2017)</w:t>
      </w:r>
      <w:r w:rsidR="00852EA3" w:rsidRPr="00EF6010">
        <w:rPr>
          <w:rFonts w:ascii="Times" w:hAnsi="Times"/>
          <w:color w:val="auto"/>
          <w:sz w:val="24"/>
          <w:szCs w:val="24"/>
        </w:rPr>
        <w:fldChar w:fldCharType="end"/>
      </w:r>
      <w:r w:rsidRPr="00EF6010">
        <w:rPr>
          <w:rFonts w:ascii="Times" w:hAnsi="Times"/>
          <w:color w:val="auto"/>
          <w:sz w:val="24"/>
          <w:szCs w:val="24"/>
        </w:rPr>
        <w:t xml:space="preserve">. While the bulk of BHL content comprises legacy works that are out of copyright, recently this has been supplemented by an influx of more recent content so that BHL is no longer “legacy only”. A complementary initiative, the Biodiversity Literature Repository (BLR) is focussed on recently published “born digital” content and its component parts, such as figures and taxonomic treatments </w:t>
      </w:r>
      <w:hyperlink r:id="rId6">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{"citationID":"fnWFZ7L2","properties":{"formattedCitation":"(Egloff et al., 2017)","plainCitation":"(Egloff et al., 2017)","noteIndex":0},"citationItems":[{"id":618,"uris":["http://zotero.org/users/4491854/items/Y3WQET3I"],"itemData":{"id":618,"type":"article-journal","container-title":"Research Ideas and Outcomes","DOI":"10.3897/rio.3.e12502","ISSN":"2367-7163","note":"QID: Q28913567","page":"e12502","title":"Copyright and the Use of Images as Biodiversity Data","volume":"3","author":[{"family":"Egloff","given":"Willi"},{"family":"Agosti","given":"Donat"},{"family":"Kishor","given":"Puneet"},{"family":"Patterson","given":"David"},{"family":"Miller","given":"Jeremy"}],"issued":{"date-parts":[["2017",3,6]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(Egloff et al., 2017)</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Taxonomy also benefits from digitising initiatives that don’t specifically target the taxonomic literature but which include taxonomic journals, such as E-</w:t>
      </w:r>
      <w:proofErr w:type="spellStart"/>
      <w:r w:rsidRPr="00EF6010">
        <w:rPr>
          <w:rFonts w:ascii="Times" w:hAnsi="Times"/>
          <w:color w:val="auto"/>
          <w:sz w:val="24"/>
          <w:szCs w:val="24"/>
        </w:rPr>
        <w:t>Periodica</w:t>
      </w:r>
      <w:proofErr w:type="spellEnd"/>
      <w:r w:rsidRPr="00EF6010">
        <w:rPr>
          <w:rFonts w:ascii="Times" w:hAnsi="Times"/>
          <w:color w:val="auto"/>
          <w:sz w:val="24"/>
          <w:szCs w:val="24"/>
        </w:rPr>
        <w:t xml:space="preserve"> </w:t>
      </w:r>
      <w:del w:id="19" w:author="Roderic Page" w:date="2022-03-16T16:53:00Z">
        <w:r w:rsidRPr="00EF6010" w:rsidDel="002E5ACB">
          <w:rPr>
            <w:rFonts w:ascii="Times" w:hAnsi="Times"/>
            <w:color w:val="auto"/>
            <w:sz w:val="24"/>
            <w:szCs w:val="24"/>
          </w:rPr>
          <w:delText xml:space="preserve">cite </w:delText>
        </w:r>
      </w:del>
      <w:hyperlink r:id="rId7">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{"citationID":"eXQqbPIy","properties":{"formattedCitation":"(Wanger &amp; Ehrismann, 2016)","plainCitation":"(Wanger &amp; Ehrismann, 2016)","noteIndex":0},"citationItems":[{"id":16395,"uris":["http://zotero.org/users/4491854/items/FJKJDL8F"],"itemData":{"id":16395,"type":"book","abstract":"E-Periodica ist eine Plattform der ETH-Bibliothek für digitalisierte Schweizer Zeitschriften aus den Bereichen Wissenschaft, Geschichte und Kultur. Seit der Aufschaltung 2007 wird das Angebot kontinuierlich mit neuen Publikationen ausgebaut. Aufgrund des enorm gewachsenen und immer noch steigenden Datenvolumens und um den langfristigen Betrieb gewährleisten zu können, erfolgte eine umfassende Überarbeitung der IT-Infrastruktur der Plattform. Im Rahmen dieser Weiterentwicklung wurde zudem ein Redesign des Webauftritts mit Fokus auf responsivem Design für mobile Geräte durchgeführt. Die Plattform E-Periodica wird im vorliegenden Text als bewährtes OpenAccess-Angebot einer Bibliothek vorgestellt. Dabei werden organisatorische und finanzielle Aspekte erläutert und – basierend auf der erfolgten Weiterentwicklung – Arbeitsprozesse sowie zentrale Funktionen des neuen Webauftritts beschrieben","collection-number":"22","collection-title":"Schriften des Forschungszentrums Jülich Reihe Bibliothek / Library","event-place":"Jülich","ISBN":"978-3-95806-146-0","language":"German","note":"event: WissKom 2016","number-of-pages":"161","publisher":"Forschungszentrum Jülich Zentralbibliothek, Verlag","publisher-place":"Jülich","source":"juser.fz-juelich.de","title":"E-Periodica: die Plattform für digitalisierte Schweizer Zeitschriften","title-short":"E-Periodica","author":[{"family":"Wanger","given":"Regina"},{"family":"Ehrismann","given":"Michael"}],"issued":{"date-parts":[["2016"]]}}}],"schema":"https://github.com/citation-style-language/schema/raw/master/csl-citation.json"}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(Wanger &amp; Ehrismann, 2016)</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xml:space="preserve">. </w:t>
      </w:r>
    </w:p>
    <w:p w14:paraId="00000011" w14:textId="77777777" w:rsidR="00BF5FD8" w:rsidRPr="00EF6010" w:rsidRDefault="00BF5FD8" w:rsidP="00CA52E3">
      <w:pPr>
        <w:spacing w:line="360" w:lineRule="auto"/>
        <w:rPr>
          <w:rFonts w:ascii="Times" w:hAnsi="Times"/>
          <w:szCs w:val="24"/>
        </w:rPr>
      </w:pPr>
    </w:p>
    <w:p w14:paraId="00000012" w14:textId="7D86B9A4" w:rsidR="00BF5FD8" w:rsidRPr="00EF6010" w:rsidRDefault="001C1C9C" w:rsidP="00CA52E3">
      <w:pPr>
        <w:spacing w:line="360" w:lineRule="auto"/>
        <w:rPr>
          <w:ins w:id="20" w:author="Roderic Page" w:date="2022-03-17T18:35:00Z"/>
          <w:rFonts w:ascii="Times" w:hAnsi="Times"/>
          <w:szCs w:val="24"/>
        </w:rPr>
      </w:pPr>
      <w:r w:rsidRPr="00EF6010">
        <w:rPr>
          <w:rFonts w:ascii="Times" w:hAnsi="Times"/>
          <w:szCs w:val="24"/>
        </w:rPr>
        <w:t xml:space="preserve">Digitisation greatly increases the accessibility, but not necessarily the discoverability of content. The </w:t>
      </w:r>
      <w:ins w:id="21" w:author="Roderic Page" w:date="2022-03-18T14:07:00Z">
        <w:r w:rsidR="00DF3AF8" w:rsidRPr="00EF6010">
          <w:rPr>
            <w:rFonts w:ascii="Times" w:hAnsi="Times"/>
            <w:szCs w:val="24"/>
          </w:rPr>
          <w:t xml:space="preserve">Biodiversity Heritage Library </w:t>
        </w:r>
      </w:ins>
      <w:del w:id="22" w:author="Roderic Page" w:date="2022-03-18T14:07:00Z">
        <w:r w:rsidRPr="00EF6010" w:rsidDel="00DF3AF8">
          <w:rPr>
            <w:rFonts w:ascii="Times" w:hAnsi="Times"/>
            <w:szCs w:val="24"/>
          </w:rPr>
          <w:delText xml:space="preserve">BHL </w:delText>
        </w:r>
      </w:del>
      <w:r w:rsidRPr="00EF6010">
        <w:rPr>
          <w:rFonts w:ascii="Times" w:hAnsi="Times"/>
          <w:szCs w:val="24"/>
        </w:rPr>
        <w:t xml:space="preserve">has scanned volumes for many journals, but unless articles contained within those volumes are indexed those articles will be difficult to </w:t>
      </w:r>
      <w:r w:rsidRPr="00EF6010">
        <w:rPr>
          <w:rFonts w:ascii="Times" w:hAnsi="Times"/>
          <w:szCs w:val="24"/>
        </w:rPr>
        <w:lastRenderedPageBreak/>
        <w:t xml:space="preserve">find. This </w:t>
      </w:r>
      <w:del w:id="23" w:author="Roderic Page" w:date="2022-03-21T15:36:00Z">
        <w:r w:rsidRPr="00EF6010" w:rsidDel="00272FEA">
          <w:rPr>
            <w:rFonts w:ascii="Times" w:hAnsi="Times"/>
            <w:szCs w:val="24"/>
          </w:rPr>
          <w:delText xml:space="preserve">is </w:delText>
        </w:r>
      </w:del>
      <w:ins w:id="24" w:author="Roderic Page" w:date="2022-03-21T15:36:00Z">
        <w:r w:rsidR="00272FEA" w:rsidRPr="00EF6010">
          <w:rPr>
            <w:rFonts w:ascii="Times" w:hAnsi="Times"/>
            <w:szCs w:val="24"/>
          </w:rPr>
          <w:t xml:space="preserve">was </w:t>
        </w:r>
      </w:ins>
      <w:r w:rsidRPr="00EF6010">
        <w:rPr>
          <w:rFonts w:ascii="Times" w:hAnsi="Times"/>
          <w:szCs w:val="24"/>
        </w:rPr>
        <w:t xml:space="preserve">the motivation for my </w:t>
      </w:r>
      <w:proofErr w:type="spellStart"/>
      <w:r w:rsidRPr="00EF6010">
        <w:rPr>
          <w:rFonts w:ascii="Times" w:hAnsi="Times"/>
          <w:szCs w:val="24"/>
        </w:rPr>
        <w:t>BioStor</w:t>
      </w:r>
      <w:proofErr w:type="spellEnd"/>
      <w:r w:rsidRPr="00EF6010">
        <w:rPr>
          <w:rFonts w:ascii="Times" w:hAnsi="Times"/>
          <w:szCs w:val="24"/>
        </w:rPr>
        <w:t xml:space="preserve"> project</w:t>
      </w:r>
      <w:r w:rsidR="00852EA3" w:rsidRPr="00EF6010">
        <w:rPr>
          <w:rFonts w:ascii="Times" w:hAnsi="Times"/>
          <w:szCs w:val="24"/>
        </w:rPr>
        <w:t xml:space="preserve"> </w:t>
      </w:r>
      <w:r w:rsidR="00E2406F" w:rsidRPr="00EF6010">
        <w:rPr>
          <w:rFonts w:ascii="Times" w:hAnsi="Times"/>
          <w:szCs w:val="24"/>
        </w:rPr>
        <w:fldChar w:fldCharType="begin"/>
      </w:r>
      <w:r w:rsidR="00E2406F" w:rsidRPr="00EF6010">
        <w:rPr>
          <w:rFonts w:ascii="Times" w:hAnsi="Times"/>
          <w:szCs w:val="24"/>
        </w:rPr>
        <w:instrText xml:space="preserve"> ADDIN ZOTERO_ITEM CSL_CITATION {"citationID":"Ro09gFwJ","properties":{"formattedCitation":"(Page, 2011)","plainCitation":"(Page, 2011)","noteIndex":0},"citationItems":[{"id":660,"uris":["http://zotero.org/users/4491854/items/N4NKXRB4"],"itemData":{"id":660,"type":"article-journal","abstract":"The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archive.","container-title":"BMC Bioinformatics","DOI":"10.1186/1471-2105-12-187","ISSN":"1471-2105","issue":"1","journalAbbreviation":"BMC Bioinformatics","page":"187","source":"BioMed Central","title":"Extracting scientific articles from a large digital archive: BioStor and the Biodiversity Heritage Library","title-short":"Extracting scientific articles from a large digital archive","volume":"12","author":[{"family":"Page","given":"Roderic DM"}],"issued":{"date-parts":[["2011",5,23]]}}}],"schema":"https://github.com/citation-style-language/schema/raw/master/csl-citation.json"} </w:instrText>
      </w:r>
      <w:r w:rsidR="00E2406F" w:rsidRPr="00EF6010">
        <w:rPr>
          <w:rFonts w:ascii="Times" w:hAnsi="Times"/>
          <w:szCs w:val="24"/>
        </w:rPr>
        <w:fldChar w:fldCharType="separate"/>
      </w:r>
      <w:r w:rsidR="00E2406F" w:rsidRPr="00EF6010">
        <w:rPr>
          <w:rFonts w:ascii="Times" w:hAnsi="Times"/>
          <w:noProof/>
          <w:szCs w:val="24"/>
        </w:rPr>
        <w:t>(Page, 2011)</w:t>
      </w:r>
      <w:r w:rsidR="00E2406F" w:rsidRPr="00EF6010">
        <w:rPr>
          <w:rFonts w:ascii="Times" w:hAnsi="Times"/>
          <w:szCs w:val="24"/>
        </w:rPr>
        <w:fldChar w:fldCharType="end"/>
      </w:r>
      <w:r w:rsidRPr="00EF6010">
        <w:rPr>
          <w:rFonts w:ascii="Times" w:hAnsi="Times"/>
          <w:szCs w:val="24"/>
        </w:rPr>
        <w:t>, which to date has extracted over 200,000 articles from content scanned by BHL. Another impediment to discoverability is the widespread taxonomic practice of using “micro-citations”, that is, citing a page or set of pages within a work, rather than the work itself</w:t>
      </w:r>
      <w:r w:rsidR="000C6B55">
        <w:rPr>
          <w:rFonts w:ascii="Times" w:hAnsi="Times"/>
          <w:szCs w:val="24"/>
        </w:rPr>
        <w:t xml:space="preserve"> </w:t>
      </w:r>
      <w:r w:rsidR="000C6B55">
        <w:rPr>
          <w:rFonts w:ascii="Times" w:hAnsi="Times"/>
          <w:szCs w:val="24"/>
        </w:rPr>
        <w:fldChar w:fldCharType="begin"/>
      </w:r>
      <w:r w:rsidR="000C6B55">
        <w:rPr>
          <w:rFonts w:ascii="Times" w:hAnsi="Times"/>
          <w:szCs w:val="24"/>
        </w:rPr>
        <w:instrText xml:space="preserve"> ADDIN ZOTERO_ITEM CSL_CITATION {"citationID":"R5UZBOEh","properties":{"formattedCitation":"(Page, 2009)","plainCitation":"(Page, 2009)","noteIndex":0},"citationItems":[{"id":7508,"uris":["http://zotero.org/users/4491854/items/7HUADNSG"],"itemData":{"id":7508,"type":"article-journal","container-title":"BMC bioinformatics","ISSN":"1471-2105","issue":"14","journalAbbreviation":"BMC bioinformatics","page":"S5","title":"bioGUID: resolving, discovering, and minting identifiers for biodiversity informatics","volume":"10","author":[{"family":"Page","given":"Roderic DM"}],"issued":{"date-parts":[["2009"]]}}}],"schema":"https://github.com/citation-style-language/schema/raw/master/csl-citation.json"} </w:instrText>
      </w:r>
      <w:r w:rsidR="000C6B55">
        <w:rPr>
          <w:rFonts w:ascii="Times" w:hAnsi="Times"/>
          <w:szCs w:val="24"/>
        </w:rPr>
        <w:fldChar w:fldCharType="separate"/>
      </w:r>
      <w:r w:rsidR="000C6B55">
        <w:rPr>
          <w:rFonts w:ascii="Times" w:hAnsi="Times"/>
          <w:noProof/>
          <w:szCs w:val="24"/>
        </w:rPr>
        <w:t>(Page, 2009)</w:t>
      </w:r>
      <w:r w:rsidR="000C6B55">
        <w:rPr>
          <w:rFonts w:ascii="Times" w:hAnsi="Times"/>
          <w:szCs w:val="24"/>
        </w:rPr>
        <w:fldChar w:fldCharType="end"/>
      </w:r>
      <w:r w:rsidRPr="00EF6010">
        <w:rPr>
          <w:rFonts w:ascii="Times" w:hAnsi="Times"/>
          <w:szCs w:val="24"/>
        </w:rPr>
        <w:t>. Experts in a particular group are usually familiar with these micro citations, but non-experts may find them challenging to interpret.</w:t>
      </w:r>
    </w:p>
    <w:p w14:paraId="328E9784" w14:textId="49779A07" w:rsidR="008F37C7" w:rsidRDefault="008F37C7" w:rsidP="00CA52E3">
      <w:pPr>
        <w:spacing w:line="360" w:lineRule="auto"/>
        <w:rPr>
          <w:ins w:id="25" w:author="Roderic Page" w:date="2022-03-17T18:35:00Z"/>
          <w:rFonts w:ascii="Times" w:hAnsi="Times"/>
        </w:rPr>
      </w:pPr>
    </w:p>
    <w:p w14:paraId="0C5CE054" w14:textId="66C96619" w:rsidR="008F37C7" w:rsidRPr="00E66A20" w:rsidDel="00DF3AF8" w:rsidRDefault="008F37C7" w:rsidP="00CA52E3">
      <w:pPr>
        <w:spacing w:line="360" w:lineRule="auto"/>
        <w:rPr>
          <w:del w:id="26" w:author="Roderic Page" w:date="2022-03-18T14:08:00Z"/>
          <w:rFonts w:ascii="Times" w:hAnsi="Times"/>
        </w:rPr>
      </w:pPr>
    </w:p>
    <w:p w14:paraId="00000013" w14:textId="575EAD37" w:rsidR="00BF5FD8" w:rsidRPr="00E66A20" w:rsidDel="00DF3AF8" w:rsidRDefault="00BF5FD8" w:rsidP="00CA52E3">
      <w:pPr>
        <w:spacing w:line="360" w:lineRule="auto"/>
        <w:rPr>
          <w:del w:id="27" w:author="Roderic Page" w:date="2022-03-18T14:08:00Z"/>
          <w:rFonts w:ascii="Times" w:hAnsi="Times"/>
        </w:rPr>
      </w:pPr>
    </w:p>
    <w:p w14:paraId="00000014" w14:textId="5F2F6760" w:rsidR="00BF5FD8" w:rsidRPr="00E66A20" w:rsidRDefault="001C1C9C" w:rsidP="00CA52E3">
      <w:pPr>
        <w:spacing w:line="360" w:lineRule="auto"/>
        <w:rPr>
          <w:rFonts w:ascii="Times" w:hAnsi="Times"/>
        </w:rPr>
      </w:pPr>
      <w:r w:rsidRPr="00E66A20">
        <w:rPr>
          <w:rFonts w:ascii="Times" w:hAnsi="Times"/>
        </w:rPr>
        <w:t xml:space="preserve">Discoverability of the taxonomic literature would be greatly improved if we had a single, easily accessible database of all taxonomic </w:t>
      </w:r>
      <w:r w:rsidRPr="00EF6010">
        <w:rPr>
          <w:rFonts w:ascii="Times" w:hAnsi="Times"/>
        </w:rPr>
        <w:t>publications</w:t>
      </w:r>
      <w:r w:rsidR="00E2406F" w:rsidRPr="00EF6010">
        <w:rPr>
          <w:rFonts w:ascii="Times" w:hAnsi="Times"/>
        </w:rPr>
        <w:t xml:space="preserve"> </w:t>
      </w:r>
      <w:r w:rsidR="00E2406F" w:rsidRPr="00EF6010">
        <w:rPr>
          <w:rFonts w:ascii="Times" w:hAnsi="Times"/>
        </w:rPr>
        <w:fldChar w:fldCharType="begin"/>
      </w:r>
      <w:r w:rsidR="00E2406F" w:rsidRPr="00EF6010">
        <w:rPr>
          <w:rFonts w:ascii="Times" w:hAnsi="Times"/>
        </w:rPr>
        <w:instrText xml:space="preserve"> ADDIN ZOTERO_ITEM CSL_CITATION {"citationID":"7wK7oU2i","properties":{"formattedCitation":"(King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E2406F" w:rsidRPr="00EF6010">
        <w:rPr>
          <w:rFonts w:ascii="Times" w:hAnsi="Times"/>
        </w:rPr>
        <w:fldChar w:fldCharType="separate"/>
      </w:r>
      <w:r w:rsidR="00E2406F" w:rsidRPr="00EF6010">
        <w:rPr>
          <w:rFonts w:ascii="Times" w:hAnsi="Times"/>
          <w:noProof/>
        </w:rPr>
        <w:t>(King et al., 2011)</w:t>
      </w:r>
      <w:r w:rsidR="00E2406F" w:rsidRPr="00EF6010">
        <w:rPr>
          <w:rFonts w:ascii="Times" w:hAnsi="Times"/>
        </w:rPr>
        <w:fldChar w:fldCharType="end"/>
      </w:r>
      <w:r w:rsidRPr="00EF6010">
        <w:rPr>
          <w:rFonts w:ascii="Times" w:hAnsi="Times"/>
        </w:rPr>
        <w:t>. While</w:t>
      </w:r>
      <w:r w:rsidRPr="00E66A20">
        <w:rPr>
          <w:rFonts w:ascii="Times" w:hAnsi="Times"/>
        </w:rPr>
        <w:t xml:space="preserve"> </w:t>
      </w:r>
      <w:del w:id="28" w:author="Roderic Page" w:date="2022-03-18T14:08:00Z">
        <w:r w:rsidRPr="00E66A20" w:rsidDel="00DF3AF8">
          <w:rPr>
            <w:rFonts w:ascii="Times" w:hAnsi="Times"/>
          </w:rPr>
          <w:delText>the field</w:delText>
        </w:r>
      </w:del>
      <w:ins w:id="29" w:author="Roderic Page" w:date="2022-03-18T14:08:00Z">
        <w:r w:rsidR="00DF3AF8">
          <w:rPr>
            <w:rFonts w:ascii="Times" w:hAnsi="Times"/>
          </w:rPr>
          <w:t>taxonomy</w:t>
        </w:r>
      </w:ins>
      <w:r w:rsidRPr="00E66A20">
        <w:rPr>
          <w:rFonts w:ascii="Times" w:hAnsi="Times"/>
        </w:rPr>
        <w:t xml:space="preserve"> has some highly visible journals, there is a long tail of taxonomic publication in small, often </w:t>
      </w:r>
      <w:r w:rsidRPr="004014A9">
        <w:rPr>
          <w:rFonts w:ascii="Times" w:hAnsi="Times"/>
        </w:rPr>
        <w:t>obscure journals</w:t>
      </w:r>
      <w:r w:rsidR="00E2406F" w:rsidRPr="004014A9">
        <w:rPr>
          <w:rFonts w:ascii="Times" w:hAnsi="Times"/>
        </w:rPr>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{"citationID":"SPnJq3p6","properties":{"formattedCitation":"(Page, 2016c)","plainCitation":"(Page, 2016c)","noteIndex":0},"citationItems":[{"id":656,"uris":["http://zotero.org/users/4491854/items/NTDXPU7M"],"itemData":{"id":656,"type":"article-journal","abstract":"Both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biomes’.","container-title":"Phil. Trans. R. Soc. B","DOI":"10.1098/rstb.2015.0334","ISSN":"0962-8436, 1471-2970","issue":"1702","journalAbbreviation":"Phil. Trans. R. Soc. B","language":"en","note":"PMID: 27481786","page":"20150334","source":"rstb.royalsocietypublishing.org","title":"DNA barcoding and taxonomy: dark taxa and dark texts","title-short":"DNA barcoding and taxonomy","volume":"371","author":[{"family":"Page","given":"Roderic D. M."}],"issued":{"date-parts":[["2016",9,5]]}}}],"schema":"https://github.com/citation-style-language/schema/raw/master/csl-citation.json"}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(Page, 2016c)</w:t>
      </w:r>
      <w:r w:rsidR="00E2406F" w:rsidRPr="004014A9">
        <w:rPr>
          <w:rFonts w:ascii="Times" w:hAnsi="Times"/>
        </w:rPr>
        <w:fldChar w:fldCharType="end"/>
      </w:r>
      <w:r w:rsidRPr="004014A9">
        <w:rPr>
          <w:rFonts w:ascii="Times" w:hAnsi="Times"/>
        </w:rPr>
        <w:t xml:space="preserve">. Not only does </w:t>
      </w:r>
      <w:ins w:id="30" w:author="Roderic Page" w:date="2022-03-16T16:54:00Z">
        <w:r w:rsidR="002E5ACB" w:rsidRPr="004014A9">
          <w:rPr>
            <w:rFonts w:ascii="Times" w:hAnsi="Times"/>
          </w:rPr>
          <w:t xml:space="preserve">lack of </w:t>
        </w:r>
      </w:ins>
      <w:r w:rsidRPr="004014A9">
        <w:rPr>
          <w:rFonts w:ascii="Times" w:hAnsi="Times"/>
        </w:rPr>
        <w:t xml:space="preserve">discoverability hamper taxonomic research, </w:t>
      </w:r>
      <w:proofErr w:type="gramStart"/>
      <w:r w:rsidRPr="004014A9">
        <w:rPr>
          <w:rFonts w:ascii="Times" w:hAnsi="Times"/>
        </w:rPr>
        <w:t>it</w:t>
      </w:r>
      <w:proofErr w:type="gramEnd"/>
      <w:r w:rsidRPr="004014A9">
        <w:rPr>
          <w:rFonts w:ascii="Times" w:hAnsi="Times"/>
        </w:rPr>
        <w:t xml:space="preserve"> also hampers recognition of the value of that research. Taxonomists have long complained that standard measures of academic impact do not work well for taxonomists</w:t>
      </w:r>
      <w:r w:rsidR="00EF6010" w:rsidRPr="004014A9">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{"citationID":"D9qEnG6K","properties":{"formattedCitation":"(Garfield, 2001)","plainCitation":"(Garfield, 2001)","noteIndex":0},"citationItems":[{"id":16398,"uris":["http://zotero.org/users/4491854/items/YDPBBZTS"],"itemData":{"id":16398,"type":"article-journal","container-title":"Nature","DOI":"10.1038/35093267","ISSN":"1476-4687","issue":"6852","language":"en","note":"number: 6852\npublisher: Nature Publishing Group","page":"107-107","source":"www.nature.com","title":"Taxonomy is small, but it has its citation classics","volume":"413","author":[{"family":"Garfield","given":"Eugene"}],"issued":{"date-parts":[["2001",9]]}}}],"schema":"https://github.com/citation-style-language/schema/raw/master/csl-citation.json"}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(Garfield, 2001)</w:t>
      </w:r>
      <w:r w:rsidR="00EF6010" w:rsidRPr="004014A9">
        <w:rPr>
          <w:rFonts w:ascii="Times" w:hAnsi="Times"/>
        </w:rPr>
        <w:fldChar w:fldCharType="end"/>
      </w:r>
      <w:r w:rsidRPr="004014A9">
        <w:rPr>
          <w:rFonts w:ascii="Times" w:hAnsi="Times"/>
        </w:rPr>
        <w:t>, and the ranking of major taxonomic journals by commercial organisations such as Clarivate can undergo dramatic and seemingly capricious changes</w:t>
      </w:r>
      <w:r w:rsidR="008D6EA8">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{"citationID":"WtD8l2vR","properties":{"formattedCitation":"(Hamilton et al., 2021)","plainCitation":"(Hamilton et al., 2021)","noteIndex":0},"citationItems":[{"id":16407,"uris":["http://zotero.org/users/4491854/items/338E6YEG"],"itemData":{"id":16407,"type":"article-journal","abstract":"This year, the taxonomic research community was faced with an immediate and serious threat when Clarivate Analytics made a decision that excluded the journal Zootaxa from the 2020 Journal Citation Reports (JCR) for deemed self-citation infractions, a decision that would have stripped Zootaxa of an Impact Factor (IF). As Zootaxa represents one of the few peer-reviewed, alpha-taxonomy journals globally available to researchers describing animal diversity, this decision would have had a severe and negative impact on the field of taxonomy. Strong objection from the scientific community to Clarivate’s assertion of excessive self-citation resulted in a reversal of their decision to omit Zootaxa from JCR. Nonetheless, due to the arguably misinterpreted and widespread use of the IF by the research community to assess the quality of a scientific journal, Clarivate’s original decision came dangerously close to jeopardizing not only the discipline but the future careers of taxonomists worldwide.","container-title":"Insect Systematics and Diversity","DOI":"10.1093/isd/ixaa020","ISSN":"2399-3421","issue":"2","journalAbbreviation":"Insect Systematics and Diversity","source":"Silverchair","title":"The Future for a Prominent Taxonomy","URL":"https://doi.org/10.1093/isd/ixaa020","volume":"5","author":[{"family":"Hamilton","given":"Chris A"},{"family":"Shockley","given":"Floyd W"},{"family":"Simmons","given":"Rebecca"},{"family":"Smith","given":"Aaron"},{"family":"Ware","given":"Jessica"},{"family":"Zaspel","given":"Jennifer M"}],"accessed":{"date-parts":[["2021",1,25]]},"issued":{"date-parts":[["2021",1,1]]}}}],"schema":"https://github.com/citation-style-language/schema/raw/master/csl-citation.json"}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(Hamilton et al., 2021)</w:t>
      </w:r>
      <w:r w:rsidR="00EF6010" w:rsidRPr="004014A9">
        <w:rPr>
          <w:rFonts w:ascii="Times" w:hAnsi="Times"/>
        </w:rPr>
        <w:fldChar w:fldCharType="end"/>
      </w:r>
      <w:r w:rsidRPr="004014A9">
        <w:rPr>
          <w:rFonts w:ascii="Times" w:hAnsi="Times"/>
        </w:rPr>
        <w:t xml:space="preserve">. A commonly proposed remedy is increased citation of taxonomic work </w:t>
      </w:r>
      <w:hyperlink r:id="rId8">
        <w:r w:rsidR="00EF6010" w:rsidRPr="004014A9">
          <w:rPr>
            <w:rFonts w:ascii="Times" w:hAnsi="Times"/>
          </w:rPr>
          <w:fldChar w:fldCharType="begin"/>
        </w:r>
        <w:r w:rsidR="00EF6010" w:rsidRPr="004014A9">
          <w:rPr>
            <w:rFonts w:ascii="Times" w:hAnsi="Times"/>
          </w:rPr>
          <w:instrText xml:space="preserve"> ADDIN ZOTERO_ITEM CSL_CITATION {"citationID":"KKsbQXSH","properties":{"formattedCitation":"(Werner, 2006)","plainCitation":"(Werner, 2006)","noteIndex":0},"citationItems":[{"id":16404,"uris":["http://zotero.org/users/4491854/items/WYZSD3SS"],"itemData":{"id":16404,"type":"article-journal","container-title":"Journal of Natural History","DOI":"10.1080/00222930600903660","ISSN":"0022-2933","issue":"21-22","note":"publisher: Taylor &amp; Francis\n_eprint: https://doi.org/10.1080/00222930600903660","page":"1285-1286","source":"Taylor and Francis+NEJM","title":"The case of impact factor versus taxonomy: a proposal","title-short":"The case of impact factor versus taxonomy","volume":"40","author":[{"family":"Werner","given":"Yehudah L."}],"issued":{"date-parts":[["2006",9,28]]}}}],"schema":"https://github.com/citation-style-language/schema/raw/master/csl-citation.json"}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(Werner, 2006)</w:t>
        </w:r>
        <w:r w:rsidR="00EF6010" w:rsidRPr="004014A9">
          <w:rPr>
            <w:rFonts w:ascii="Times" w:hAnsi="Times"/>
          </w:rPr>
          <w:fldChar w:fldCharType="end"/>
        </w:r>
      </w:hyperlink>
      <w:r w:rsidRPr="004014A9">
        <w:rPr>
          <w:rFonts w:ascii="Times" w:hAnsi="Times"/>
        </w:rPr>
        <w:t>, such as original descriptions of new species. Regardless of the merits of these proposals, they founder when confronted with the practical issue that we don’t have citable references for many, if not most, species descriptions.</w:t>
      </w:r>
      <w:r w:rsidRPr="00E66A20">
        <w:rPr>
          <w:rFonts w:ascii="Times" w:hAnsi="Times"/>
        </w:rPr>
        <w:t xml:space="preserve"> </w:t>
      </w:r>
    </w:p>
    <w:p w14:paraId="00000015" w14:textId="77777777" w:rsidR="00BF5FD8" w:rsidRPr="00E66A20" w:rsidRDefault="00BF5FD8" w:rsidP="00CA52E3">
      <w:pPr>
        <w:spacing w:line="360" w:lineRule="auto"/>
        <w:rPr>
          <w:rFonts w:ascii="Times" w:hAnsi="Times"/>
        </w:rPr>
      </w:pPr>
    </w:p>
    <w:p w14:paraId="00000016" w14:textId="4FE0216E" w:rsidR="00BF5FD8" w:rsidRPr="00E66A20" w:rsidRDefault="001C1C9C" w:rsidP="00CA52E3">
      <w:pPr>
        <w:spacing w:line="360" w:lineRule="auto"/>
        <w:rPr>
          <w:rFonts w:ascii="Times" w:hAnsi="Times"/>
        </w:rPr>
      </w:pPr>
      <w:r w:rsidRPr="00E66A20">
        <w:rPr>
          <w:rFonts w:ascii="Times" w:hAnsi="Times"/>
        </w:rPr>
        <w:t xml:space="preserve">The challenge of discoverability is not unique to taxonomic literature. There have been long standing calls for what Cameron </w:t>
      </w:r>
      <w:r w:rsidR="00E2406F">
        <w:rPr>
          <w:rFonts w:ascii="Times" w:hAnsi="Times"/>
        </w:rPr>
        <w:fldChar w:fldCharType="begin"/>
      </w:r>
      <w:r w:rsidR="00E2406F">
        <w:rPr>
          <w:rFonts w:ascii="Times" w:hAnsi="Times"/>
        </w:rPr>
        <w:instrText xml:space="preserve"> ADDIN ZOTERO_ITEM CSL_CITATION {"citationID":"BMhiHgwn","properties":{"formattedCitation":"(1997)","plainCitation":"(1997)","noteIndex":0},"citationItems":[{"id":16497,"uris":["http://zotero.org/users/4491854/items/KV7GH5R5"],"itemData":{"id":16497,"type":"article-journal","abstract":"A universal, Internet-based, bibliographic and citation database would link every scholarly work ever written - no matter how published - to every work that it cites and every work that cites it. Such a database could revolutionize many aspects of scholarly communication: literature research, keeping current with new literature, evaluation of scholarly work, choice of publication venue, among others. Models are proposed for the cost-effective operational and technical organization of such a database as well as for a feasible initial goal: the semi-universal citation database","container-title":"First Monday","DOI":"10.5210/fm.v2i4.522","ISSN":"1396-0466","language":"en","source":"firstmonday.org","title":"A Universal Citation Database","URL":"https://firstmonday.org/ojs/index.php/fm/article/view/522","author":[{"family":"Cameron","given":"Robert D."}],"accessed":{"date-parts":[["2021",4,30]]},"issued":{"date-parts":[["1997",4,7]]}},"suppress-author":true}],"schema":"https://github.com/citation-style-language/schema/raw/master/csl-citation.json"} </w:instrText>
      </w:r>
      <w:r w:rsidR="00E2406F">
        <w:rPr>
          <w:rFonts w:ascii="Times" w:hAnsi="Times"/>
        </w:rPr>
        <w:fldChar w:fldCharType="separate"/>
      </w:r>
      <w:r w:rsidR="00E2406F">
        <w:rPr>
          <w:rFonts w:ascii="Times" w:hAnsi="Times"/>
          <w:noProof/>
        </w:rPr>
        <w:t>(1997)</w:t>
      </w:r>
      <w:r w:rsidR="00E2406F">
        <w:rPr>
          <w:rFonts w:ascii="Times" w:hAnsi="Times"/>
        </w:rPr>
        <w:fldChar w:fldCharType="end"/>
      </w:r>
      <w:r w:rsidR="00E2406F">
        <w:t xml:space="preserve"> </w:t>
      </w:r>
      <w:r w:rsidRPr="00E66A20">
        <w:rPr>
          <w:rFonts w:ascii="Times" w:hAnsi="Times"/>
        </w:rPr>
        <w:t xml:space="preserve">described as a “universal citation database”. Recent developments such as the </w:t>
      </w:r>
      <w:proofErr w:type="spellStart"/>
      <w:ins w:id="31" w:author="Roderic Page" w:date="2022-03-16T16:57:00Z">
        <w:r w:rsidR="002E5ACB" w:rsidRPr="002E5ACB">
          <w:rPr>
            <w:rFonts w:ascii="Times" w:hAnsi="Times"/>
          </w:rPr>
          <w:t>OpenCitations</w:t>
        </w:r>
        <w:proofErr w:type="spellEnd"/>
        <w:r w:rsidR="002E5ACB" w:rsidRPr="002E5ACB">
          <w:rPr>
            <w:rFonts w:ascii="Times" w:hAnsi="Times"/>
          </w:rPr>
          <w:t xml:space="preserve"> infrastructure</w:t>
        </w:r>
      </w:ins>
      <w:ins w:id="32" w:author="Roderic Page" w:date="2022-03-16T16:58:00Z">
        <w:r w:rsidR="002E5ACB">
          <w:rPr>
            <w:rFonts w:ascii="Times" w:hAnsi="Times"/>
          </w:rPr>
          <w:t xml:space="preserve"> </w:t>
        </w:r>
      </w:ins>
      <w:del w:id="33" w:author="Roderic Page" w:date="2022-03-16T16:57:00Z">
        <w:r w:rsidRPr="00E66A20" w:rsidDel="002E5ACB">
          <w:rPr>
            <w:rFonts w:ascii="Times" w:hAnsi="Times"/>
          </w:rPr>
          <w:delText xml:space="preserve">Open Citations Corpus </w:delText>
        </w:r>
      </w:del>
      <w:del w:id="34" w:author="Roderic Page" w:date="2022-03-16T16:58:00Z">
        <w:r w:rsidR="00F12EB2" w:rsidDel="002E5ACB">
          <w:fldChar w:fldCharType="begin"/>
        </w:r>
        <w:r w:rsidR="00F12EB2" w:rsidDel="002E5ACB">
          <w:delInstrText xml:space="preserve"> HYPERLINK "https://www.zotero.org/google-docs/?lpjZon" \h </w:delInstrText>
        </w:r>
        <w:r w:rsidR="00F12EB2" w:rsidDel="002E5ACB">
          <w:fldChar w:fldCharType="separate"/>
        </w:r>
        <w:r w:rsidRPr="00E66A20" w:rsidDel="002E5ACB">
          <w:rPr>
            <w:rFonts w:ascii="Times" w:hAnsi="Times"/>
            <w:color w:val="1155CC"/>
            <w:u w:val="single"/>
          </w:rPr>
          <w:delText>(Shotton, 2013)</w:delText>
        </w:r>
        <w:r w:rsidR="00F12EB2" w:rsidDel="002E5ACB">
          <w:rPr>
            <w:rFonts w:ascii="Times" w:hAnsi="Times"/>
            <w:color w:val="1155CC"/>
            <w:u w:val="single"/>
          </w:rPr>
          <w:fldChar w:fldCharType="end"/>
        </w:r>
        <w:r w:rsidRPr="00E66A20" w:rsidDel="002E5ACB">
          <w:rPr>
            <w:rFonts w:ascii="Times" w:hAnsi="Times"/>
          </w:rPr>
          <w:delText xml:space="preserve"> </w:delText>
        </w:r>
      </w:del>
      <w:r w:rsidR="002E5ACB">
        <w:rPr>
          <w:rFonts w:ascii="Times" w:hAnsi="Times"/>
        </w:rPr>
        <w:fldChar w:fldCharType="begin"/>
      </w:r>
      <w:r w:rsidR="002E5ACB">
        <w:rPr>
          <w:rFonts w:ascii="Times" w:hAnsi="Times"/>
        </w:rPr>
        <w:instrText xml:space="preserve"> ADDIN ZOTERO_ITEM CSL_CITATION {"citationID":"t5g45vwO","properties":{"formattedCitation":"(Peroni &amp; Shotton, 2020)","plainCitation":"(Peroni &amp; Shotton, 2020)","noteIndex":0},"citationItems":[{"id":16430,"uris":["http://zotero.org/users/4491854/items/H9Z98K2Y"],"itemData":{"id":16430,"type":"article-journal","abstract":"OpenCitations is an infrastructure organization for open scholarship dedicated to the publication of open citation data as Linked Open Data using Semantic Web technologies, thereby providing a disruptive alternative to traditional proprietary citation indexes. Open citation data are valuable for bibliometric analysis, increasing the reproducibility of large-scale analyses by enabling publication of the source data. Following brief introductions to the development and benefits of open scholarship and to Semantic Web technologies, this paper describes OpenCitations and its datasets, tools, services and activities. These include the OpenCitations Data Model; the SPAR (Semantic Publishing and Referencing) Ontologies; OpenCitations' open software of generic applicability for searching, browsing and providing REST APIs over RDF triplestores; Open Citation Identifiers (OCIs) and the OpenCitations OCI Resolution Service; the OpenCitations Corpus (OCC), a database of open downloadable bibliographic and citation data made available in RDF under a Creative Commons public domain dedication; and the OpenCitations Indexes of open citation data, of which the first and largest is COCI, the OpenCitations Index of Crossref Open DOI-to-DOI Citations, which currently contains over 445 million bibliographic citations and is receiving considerable usage by the scholarly community.","container-title":"Quantitative Science Studies","DOI":"10.1162/qss_a_00023","ISSN":"2641-3337","issue":"1","journalAbbreviation":"Quantitative Science Studies","note":"arXiv: 1906.11964","page":"428-444","source":"arXiv.org","title":"OpenCitations, an infrastructure organization for open scholarship","volume":"1","author":[{"family":"Peroni","given":"Silvio"},{"family":"Shotton","given":"David"}],"issued":{"date-parts":[["2020",2]]}}}],"schema":"https://github.com/citation-style-language/schema/raw/master/csl-citation.json"} </w:instrText>
      </w:r>
      <w:r w:rsidR="002E5ACB">
        <w:rPr>
          <w:rFonts w:ascii="Times" w:hAnsi="Times"/>
        </w:rPr>
        <w:fldChar w:fldCharType="separate"/>
      </w:r>
      <w:r w:rsidR="002E5ACB">
        <w:rPr>
          <w:rFonts w:ascii="Times" w:hAnsi="Times"/>
          <w:noProof/>
        </w:rPr>
        <w:t>(Peroni &amp; Shotton, 2020)</w:t>
      </w:r>
      <w:r w:rsidR="002E5ACB">
        <w:rPr>
          <w:rFonts w:ascii="Times" w:hAnsi="Times"/>
        </w:rPr>
        <w:fldChar w:fldCharType="end"/>
      </w:r>
      <w:ins w:id="35" w:author="Roderic Page" w:date="2022-03-16T16:57:00Z">
        <w:r w:rsidR="002E5ACB">
          <w:rPr>
            <w:rFonts w:ascii="Times" w:hAnsi="Times"/>
          </w:rPr>
          <w:t xml:space="preserve"> </w:t>
        </w:r>
      </w:ins>
      <w:r w:rsidRPr="00E66A20">
        <w:rPr>
          <w:rFonts w:ascii="Times" w:hAnsi="Times"/>
        </w:rPr>
        <w:t xml:space="preserve">and the </w:t>
      </w:r>
      <w:proofErr w:type="spellStart"/>
      <w:r w:rsidRPr="00E66A20">
        <w:rPr>
          <w:rFonts w:ascii="Times" w:hAnsi="Times"/>
        </w:rPr>
        <w:t>WikiCite</w:t>
      </w:r>
      <w:proofErr w:type="spellEnd"/>
      <w:r w:rsidRPr="00E66A20">
        <w:rPr>
          <w:rFonts w:ascii="Times" w:hAnsi="Times"/>
        </w:rPr>
        <w:t xml:space="preserve"> project </w:t>
      </w:r>
      <w:hyperlink r:id="rId9">
        <w:r w:rsidRPr="00E66A20">
          <w:rPr>
            <w:rFonts w:ascii="Times" w:hAnsi="Times"/>
          </w:rPr>
          <w:t>(“</w:t>
        </w:r>
        <w:proofErr w:type="spellStart"/>
        <w:r w:rsidRPr="00E66A20">
          <w:rPr>
            <w:rFonts w:ascii="Times" w:hAnsi="Times"/>
          </w:rPr>
          <w:t>WikiCite</w:t>
        </w:r>
        <w:proofErr w:type="spellEnd"/>
        <w:r w:rsidRPr="00E66A20">
          <w:rPr>
            <w:rFonts w:ascii="Times" w:hAnsi="Times"/>
          </w:rPr>
          <w:t>”)</w:t>
        </w:r>
      </w:hyperlink>
      <w:ins w:id="36" w:author="Roderic Page" w:date="2022-03-16T16:54:00Z">
        <w:r w:rsidR="002E5ACB">
          <w:rPr>
            <w:rFonts w:ascii="Times" w:hAnsi="Times"/>
          </w:rPr>
          <w:t xml:space="preserve"> </w:t>
        </w:r>
      </w:ins>
      <w:r w:rsidRPr="00E66A20">
        <w:rPr>
          <w:rFonts w:ascii="Times" w:hAnsi="Times"/>
        </w:rPr>
        <w:t xml:space="preserve">have brought us considerably closer to this goal. Indeed, in the last few years there has been a growing effort to add bibliographic details for the entire academic corpus to Wikidata </w:t>
      </w:r>
      <w:hyperlink r:id="rId10">
        <w:r w:rsidRPr="00E66A20">
          <w:rPr>
            <w:rFonts w:ascii="Times" w:hAnsi="Times"/>
          </w:rPr>
          <w:t>(“Wikidata”)</w:t>
        </w:r>
      </w:hyperlink>
      <w:r w:rsidRPr="00E66A20">
        <w:rPr>
          <w:rFonts w:ascii="Times" w:hAnsi="Times"/>
        </w:rPr>
        <w:t>, an open database of structured information</w:t>
      </w:r>
      <w:r w:rsidR="00E2406F">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{"citationID":"WMqiuLAW","properties":{"formattedCitation":"(Waagmeester et al., 2020)","plainCitation":"(Waagmeester et al., 2020)","noteIndex":0},"citationItems":[{"id":15692,"uris":["http://zotero.org/users/4491854/items/5DR95ZHE"],"itemData":{"id":15692,"type":"article-journal","abstract":"Wikidata is continuously-updated resource that could improve the efficiency and accuracy of research in many areas of the life and biomedical sciences.","container-title":"eLife","DOI":"10.7554/eLife.52614","language":"en","note":"publisher: eLife Sciences Publications Limited\nDOI: 10.7554/eLife.52614","source":"elifesciences.org","title":"Science Forum: Wikidata as a knowledge graph for the life sciences","title-short":"Science Forum","URL":"https://elifesciences.org/articles/52614","author":[{"family":"Waagmeester","given":"Andra"},{"family":"Stupp","given":"Gregory"},{"family":"Burgstaller-Muehlbacher","given":"Sebastian"},{"family":"Good","given":"Benjamin M."},{"family":"Griffith","given":"Malachi"},{"family":"Griffith","given":"Obi L."},{"family":"Hanspers","given":"Kristina"},{"family":"Hermjakob","given":"Henning"},{"family":"Hudson","given":"Toby S."},{"family":"Hybiske","given":"Kevin"},{"family":"Keating","given":"Sarah M."},{"family":"Manske","given":"Magnus"},{"family":"Mayers","given":"Michael"},{"family":"Mietchen","given":"Daniel"},{"family":"Mitraka","given":"Elvira"},{"family":"Pico","given":"Alexander R."},{"family":"Putman","given":"Timothy"},{"family":"Riutta","given":"Anders"},{"family":"Queralt-Rosinach","given":"Nuria"},{"family":"Schriml","given":"Lynn M."},{"family":"Shafee","given":"Thomas"},{"family":"Slenter","given":"Denise"},{"family":"Stephan","given":"Ralf"},{"family":"Thornton","given":"Katherine"},{"family":"Tsueng","given":"Ginger"},{"family":"Tu","given":"Roger"},{"family":"Ul-Hasan","given":"Sabah"},{"family":"Willighagen","given":"Egon"},{"family":"Wu","given":"Chunlei"},{"family":"Su","given":"Andrew I."}],"accessed":{"date-parts":[["2020",3,19]]},"issued":{"date-parts":[["2020",3,17]]}}}],"schema":"https://github.com/citation-style-language/schema/raw/master/csl-citation.json"}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(Waagmeester et al., 2020)</w:t>
      </w:r>
      <w:r w:rsidR="00E2406F" w:rsidRPr="004014A9">
        <w:rPr>
          <w:rFonts w:ascii="Times" w:hAnsi="Times"/>
        </w:rPr>
        <w:fldChar w:fldCharType="end"/>
      </w:r>
      <w:r w:rsidRPr="004014A9">
        <w:rPr>
          <w:rFonts w:ascii="Times" w:hAnsi="Times"/>
        </w:rPr>
        <w:t>. Bibliographic</w:t>
      </w:r>
      <w:r w:rsidRPr="00E66A20">
        <w:rPr>
          <w:rFonts w:ascii="Times" w:hAnsi="Times"/>
        </w:rPr>
        <w:t xml:space="preserve"> metadata is at the heart of measures of academic performance and impact, and these measures are typically provided from closed data held by commercial organisations </w:t>
      </w:r>
      <w:r w:rsidR="00E2406F">
        <w:rPr>
          <w:rFonts w:ascii="Times" w:hAnsi="Times"/>
        </w:rPr>
        <w:fldChar w:fldCharType="begin"/>
      </w:r>
      <w:r w:rsidR="00E2406F">
        <w:rPr>
          <w:rFonts w:ascii="Times" w:hAnsi="Times"/>
        </w:rPr>
        <w:instrText xml:space="preserve"> ADDIN ZOTERO_ITEM CSL_CITATION {"citationID":"M8uMgQXc","properties":{"formattedCitation":"(Aspesi &amp; Brand, 2020)","plainCitation":"(Aspesi &amp; Brand, 2020)","noteIndex":0},"citationItems":[{"id":16424,"uris":["http://zotero.org/users/4491854/items/UT23REKZ"],"itemData":{"id":16424,"type":"article-journal","abstract":"After decades of debate on the feasibility of open access (OA) to scientific publications, we may be nearing a tipping point. A number of recent developments, such as Plan S, suggest that OA upon publication could become the default in the sciences within the next several years. Despite uncertainty about the long-term sustainability of OA models, many publishers who had been reluctant to abandon the subscription business model are showing openness to OA (1). Although more OA can mean more immediate, global access to scholarship, there remains a need for practical, sustainable models, for careful analysis of the consequences of business model choices, and for “caution in responding to passionate calls for a ‘default to open’” (2). Of particular concern for the academic community, as subscription revenues decline in the transition to OA and some publishers prioritize other sources of revenue, is the growing ownership of data analytics, hosting, and portal services by large scholarly publishers. This may enhance publishers' ability to lock in institutional customers through combined offerings that condition open access to journals upon purchase of other services. Even if such “bundled” arrangements have a near-term benefit of increasing openly licensed scholarship, they may run counter to long-term interests of the academic community by reducing competition and the diversity of service offerings. The healthy functioning of the academic community, including fair terms and conditions from commercial partners, requires that the global marketplace for data analytics and knowledge infrastructure be kept open to real competition.\nPreventing monopolies in knowledge infrastructure is the next battleground for publishers and research institutions\nPreventing monopolies in knowledge infrastructure is the next battleground for publishers and research institutions","container-title":"Science","DOI":"10.1126/science.aba3763","ISSN":"0036-8075, 1095-9203","issue":"6491","language":"en","note":"publisher: American Association for the Advancement of Science\nsection: Policy Forum\nPMID: 32381702","page":"574-577","source":"science.sciencemag.org","title":"In pursuit of open science, open access is not enough","volume":"368","author":[{"family":"Aspesi","given":"Claudio"},{"family":"Brand","given":"Amy"}],"issued":{"date-parts":[["2020",5,8]]}}}],"schema":"https://github.com/citation-style-language/schema/raw/master/csl-citation.json"} </w:instrText>
      </w:r>
      <w:r w:rsidR="00E2406F">
        <w:rPr>
          <w:rFonts w:ascii="Times" w:hAnsi="Times"/>
        </w:rPr>
        <w:fldChar w:fldCharType="separate"/>
      </w:r>
      <w:r w:rsidR="00E2406F">
        <w:rPr>
          <w:rFonts w:ascii="Times" w:hAnsi="Times"/>
          <w:noProof/>
        </w:rPr>
        <w:t>(Aspesi &amp; Brand, 2020)</w:t>
      </w:r>
      <w:r w:rsidR="00E2406F">
        <w:rPr>
          <w:rFonts w:ascii="Times" w:hAnsi="Times"/>
        </w:rPr>
        <w:fldChar w:fldCharType="end"/>
      </w:r>
      <w:r w:rsidR="00E2406F">
        <w:t xml:space="preserve">. </w:t>
      </w:r>
      <w:r w:rsidRPr="00E66A20">
        <w:rPr>
          <w:rFonts w:ascii="Times" w:hAnsi="Times"/>
        </w:rPr>
        <w:t xml:space="preserve">Having an open bibliographic database for taxonomy </w:t>
      </w:r>
      <w:del w:id="37" w:author="Roderic Page" w:date="2022-03-18T14:10:00Z">
        <w:r w:rsidRPr="00E66A20" w:rsidDel="008515FF">
          <w:rPr>
            <w:rFonts w:ascii="Times" w:hAnsi="Times"/>
          </w:rPr>
          <w:delText xml:space="preserve">opens </w:delText>
        </w:r>
      </w:del>
      <w:ins w:id="38" w:author="Roderic Page" w:date="2022-03-18T14:10:00Z">
        <w:r w:rsidR="008515FF">
          <w:rPr>
            <w:rFonts w:ascii="Times" w:hAnsi="Times"/>
          </w:rPr>
          <w:t>leads to</w:t>
        </w:r>
        <w:r w:rsidR="008515FF" w:rsidRPr="00E66A20">
          <w:rPr>
            <w:rFonts w:ascii="Times" w:hAnsi="Times"/>
          </w:rPr>
          <w:t xml:space="preserve"> </w:t>
        </w:r>
      </w:ins>
      <w:r w:rsidRPr="00E66A20">
        <w:rPr>
          <w:rFonts w:ascii="Times" w:hAnsi="Times"/>
        </w:rPr>
        <w:t>the possibility of more transparent analytics for the discipline.</w:t>
      </w:r>
    </w:p>
    <w:p w14:paraId="00000017" w14:textId="77777777" w:rsidR="00BF5FD8" w:rsidRPr="00E66A20" w:rsidRDefault="00BF5FD8" w:rsidP="00CA52E3">
      <w:pPr>
        <w:spacing w:line="360" w:lineRule="auto"/>
        <w:rPr>
          <w:rFonts w:ascii="Times" w:hAnsi="Times"/>
        </w:rPr>
      </w:pPr>
    </w:p>
    <w:p w14:paraId="3DF0876E" w14:textId="7B661CAB" w:rsidR="008515FF" w:rsidRDefault="001C1C9C" w:rsidP="00CA52E3">
      <w:pPr>
        <w:spacing w:line="360" w:lineRule="auto"/>
        <w:rPr>
          <w:ins w:id="39" w:author="Roderic Page" w:date="2022-03-18T14:23:00Z"/>
          <w:rFonts w:ascii="Times" w:hAnsi="Times"/>
        </w:rPr>
      </w:pPr>
      <w:r w:rsidRPr="00E66A20">
        <w:rPr>
          <w:rFonts w:ascii="Times" w:hAnsi="Times"/>
        </w:rPr>
        <w:t>In this paper I make the case for Wikidata as the logical venue for a</w:t>
      </w:r>
      <w:ins w:id="40" w:author="Roderic Page" w:date="2022-03-18T14:21:00Z">
        <w:r w:rsidR="004E495E">
          <w:rPr>
            <w:rFonts w:ascii="Times" w:hAnsi="Times"/>
          </w:rPr>
          <w:t xml:space="preserve"> global database of taxonomic literature, </w:t>
        </w:r>
      </w:ins>
      <w:ins w:id="41" w:author="Roderic Page" w:date="2022-03-18T14:22:00Z">
        <w:r w:rsidR="00EC242F">
          <w:rPr>
            <w:rFonts w:ascii="Times" w:hAnsi="Times"/>
          </w:rPr>
          <w:t xml:space="preserve">the </w:t>
        </w:r>
      </w:ins>
      <w:ins w:id="42" w:author="Roderic Page" w:date="2022-03-18T14:23:00Z">
        <w:r w:rsidR="00EC242F">
          <w:rPr>
            <w:rFonts w:ascii="Times" w:hAnsi="Times"/>
          </w:rPr>
          <w:t>so-called</w:t>
        </w:r>
      </w:ins>
      <w:ins w:id="43" w:author="Roderic Page" w:date="2022-03-18T14:22:00Z">
        <w:r w:rsidR="00EC242F">
          <w:rPr>
            <w:rFonts w:ascii="Times" w:hAnsi="Times"/>
          </w:rPr>
          <w:t xml:space="preserve"> </w:t>
        </w:r>
      </w:ins>
      <w:del w:id="44" w:author="Roderic Page" w:date="2022-03-18T14:22:00Z">
        <w:r w:rsidRPr="00E66A20" w:rsidDel="00EC242F">
          <w:rPr>
            <w:rFonts w:ascii="Times" w:hAnsi="Times"/>
          </w:rPr>
          <w:delText xml:space="preserve"> </w:delText>
        </w:r>
      </w:del>
      <w:r w:rsidRPr="00E66A20">
        <w:rPr>
          <w:rFonts w:ascii="Times" w:hAnsi="Times"/>
        </w:rPr>
        <w:t>“bibliography of life”</w:t>
      </w:r>
      <w:ins w:id="45" w:author="Roderic Page" w:date="2022-03-16T16:59:00Z">
        <w:r w:rsidR="00001179">
          <w:rPr>
            <w:rFonts w:ascii="Times" w:hAnsi="Times"/>
          </w:rPr>
          <w:t xml:space="preserve"> </w:t>
        </w:r>
      </w:ins>
      <w:r w:rsidR="00001179">
        <w:rPr>
          <w:rFonts w:ascii="Times" w:hAnsi="Times"/>
        </w:rPr>
        <w:fldChar w:fldCharType="begin"/>
      </w:r>
      <w:r w:rsidR="00001179">
        <w:rPr>
          <w:rFonts w:ascii="Times" w:hAnsi="Times"/>
        </w:rPr>
        <w:instrText xml:space="preserve"> ADDIN ZOTERO_ITEM CSL_CITATION {"citationID":"sqm5Myv9","properties":{"formattedCitation":"(King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001179">
        <w:rPr>
          <w:rFonts w:ascii="Times" w:hAnsi="Times"/>
        </w:rPr>
        <w:fldChar w:fldCharType="separate"/>
      </w:r>
      <w:r w:rsidR="00001179">
        <w:rPr>
          <w:rFonts w:ascii="Times" w:hAnsi="Times"/>
          <w:noProof/>
        </w:rPr>
        <w:t>(King et al., 2011)</w:t>
      </w:r>
      <w:r w:rsidR="00001179">
        <w:rPr>
          <w:rFonts w:ascii="Times" w:hAnsi="Times"/>
        </w:rPr>
        <w:fldChar w:fldCharType="end"/>
      </w:r>
      <w:r w:rsidRPr="00E66A20">
        <w:rPr>
          <w:rFonts w:ascii="Times" w:hAnsi="Times"/>
        </w:rPr>
        <w:t xml:space="preserve">. </w:t>
      </w:r>
      <w:ins w:id="46" w:author="Roderic Page" w:date="2022-03-18T14:24:00Z">
        <w:r w:rsidR="00EC242F">
          <w:rPr>
            <w:rFonts w:ascii="Times" w:hAnsi="Times"/>
          </w:rPr>
          <w:t xml:space="preserve">Given </w:t>
        </w:r>
      </w:ins>
      <w:ins w:id="47" w:author="Roderic Page" w:date="2022-03-18T14:23:00Z">
        <w:r w:rsidR="00EC242F">
          <w:rPr>
            <w:rFonts w:ascii="Times" w:hAnsi="Times"/>
          </w:rPr>
          <w:t xml:space="preserve">that </w:t>
        </w:r>
      </w:ins>
      <w:ins w:id="48" w:author="Roderic Page" w:date="2022-03-18T14:24:00Z">
        <w:r w:rsidR="00EC242F">
          <w:rPr>
            <w:rFonts w:ascii="Times" w:hAnsi="Times"/>
          </w:rPr>
          <w:t>this</w:t>
        </w:r>
      </w:ins>
      <w:ins w:id="49" w:author="Roderic Page" w:date="2022-03-18T14:23:00Z">
        <w:r w:rsidR="00EC242F">
          <w:rPr>
            <w:rFonts w:ascii="Times" w:hAnsi="Times"/>
          </w:rPr>
          <w:t xml:space="preserve"> </w:t>
        </w:r>
      </w:ins>
      <w:r w:rsidR="008D6EA8">
        <w:rPr>
          <w:rFonts w:ascii="Times" w:hAnsi="Times"/>
        </w:rPr>
        <w:lastRenderedPageBreak/>
        <w:t xml:space="preserve">may </w:t>
      </w:r>
      <w:ins w:id="50" w:author="Roderic Page" w:date="2022-03-18T14:23:00Z">
        <w:r w:rsidR="00EC242F">
          <w:rPr>
            <w:rFonts w:ascii="Times" w:hAnsi="Times"/>
          </w:rPr>
          <w:t xml:space="preserve">exclude much of </w:t>
        </w:r>
      </w:ins>
      <w:ins w:id="51" w:author="Roderic Page" w:date="2022-03-18T14:24:00Z">
        <w:r w:rsidR="00EC242F">
          <w:rPr>
            <w:rFonts w:ascii="Times" w:hAnsi="Times"/>
          </w:rPr>
          <w:t>the literature o</w:t>
        </w:r>
      </w:ins>
      <w:ins w:id="52" w:author="Roderic Page" w:date="2022-03-18T14:33:00Z">
        <w:r w:rsidR="00732FF7">
          <w:rPr>
            <w:rFonts w:ascii="Times" w:hAnsi="Times"/>
          </w:rPr>
          <w:t>n medicine, agriculture</w:t>
        </w:r>
      </w:ins>
      <w:ins w:id="53" w:author="Roderic Page" w:date="2022-03-18T14:23:00Z">
        <w:r w:rsidR="00EC242F">
          <w:rPr>
            <w:rFonts w:ascii="Times" w:hAnsi="Times"/>
          </w:rPr>
          <w:t xml:space="preserve">, genomics, </w:t>
        </w:r>
      </w:ins>
      <w:ins w:id="54" w:author="Roderic Page" w:date="2022-03-18T14:24:00Z">
        <w:r w:rsidR="00EC242F">
          <w:rPr>
            <w:rFonts w:ascii="Times" w:hAnsi="Times"/>
          </w:rPr>
          <w:t xml:space="preserve">etc. this may seem an overly narrow definition </w:t>
        </w:r>
      </w:ins>
      <w:ins w:id="55" w:author="Roderic Page" w:date="2022-03-18T14:30:00Z">
        <w:r w:rsidR="00E82B6C">
          <w:rPr>
            <w:rFonts w:ascii="Times" w:hAnsi="Times"/>
          </w:rPr>
          <w:t xml:space="preserve">of what constitutes a </w:t>
        </w:r>
      </w:ins>
      <w:ins w:id="56" w:author="Roderic Page" w:date="2022-03-18T14:24:00Z">
        <w:r w:rsidR="00EC242F">
          <w:rPr>
            <w:rFonts w:ascii="Times" w:hAnsi="Times"/>
          </w:rPr>
          <w:t xml:space="preserve">bibliography of life. But </w:t>
        </w:r>
      </w:ins>
      <w:ins w:id="57" w:author="Roderic Page" w:date="2022-03-18T14:25:00Z">
        <w:r w:rsidR="00EC242F">
          <w:rPr>
            <w:rFonts w:ascii="Times" w:hAnsi="Times"/>
          </w:rPr>
          <w:t xml:space="preserve">I argue that the term is justified given </w:t>
        </w:r>
      </w:ins>
      <w:ins w:id="58" w:author="Roderic Page" w:date="2022-03-18T14:34:00Z">
        <w:r w:rsidR="00732FF7">
          <w:rPr>
            <w:rFonts w:ascii="Times" w:hAnsi="Times"/>
          </w:rPr>
          <w:t xml:space="preserve">the taxonomic breadth of </w:t>
        </w:r>
      </w:ins>
      <w:ins w:id="59" w:author="Roderic Page" w:date="2022-03-18T14:35:00Z">
        <w:r w:rsidR="00732FF7">
          <w:rPr>
            <w:rFonts w:ascii="Times" w:hAnsi="Times"/>
          </w:rPr>
          <w:t>such a</w:t>
        </w:r>
      </w:ins>
      <w:ins w:id="60" w:author="Roderic Page" w:date="2022-03-18T14:34:00Z">
        <w:r w:rsidR="00732FF7">
          <w:rPr>
            <w:rFonts w:ascii="Times" w:hAnsi="Times"/>
          </w:rPr>
          <w:t xml:space="preserve"> bibliography</w:t>
        </w:r>
      </w:ins>
      <w:ins w:id="61" w:author="Roderic Page" w:date="2022-03-18T14:25:00Z">
        <w:r w:rsidR="00EC242F">
          <w:rPr>
            <w:rFonts w:ascii="Times" w:hAnsi="Times"/>
          </w:rPr>
          <w:t xml:space="preserve">. </w:t>
        </w:r>
      </w:ins>
      <w:r w:rsidR="008D6EA8">
        <w:rPr>
          <w:rFonts w:ascii="Times" w:hAnsi="Times"/>
        </w:rPr>
        <w:t>The</w:t>
      </w:r>
      <w:ins w:id="62" w:author="Roderic Page" w:date="2022-03-18T14:26:00Z">
        <w:r w:rsidR="00EC242F">
          <w:rPr>
            <w:rFonts w:ascii="Times" w:hAnsi="Times"/>
          </w:rPr>
          <w:t xml:space="preserve"> effort devoted to studying different taxa is very uneve</w:t>
        </w:r>
      </w:ins>
      <w:ins w:id="63" w:author="Roderic Page" w:date="2022-03-18T14:28:00Z">
        <w:r w:rsidR="00E82B6C">
          <w:rPr>
            <w:rFonts w:ascii="Times" w:hAnsi="Times"/>
          </w:rPr>
          <w:t>n</w:t>
        </w:r>
      </w:ins>
      <w:r w:rsidR="008D6EA8">
        <w:rPr>
          <w:rFonts w:ascii="Times" w:hAnsi="Times"/>
        </w:rPr>
        <w:t xml:space="preserve">, such that in </w:t>
      </w:r>
      <w:ins w:id="64" w:author="Roderic Page" w:date="2022-03-21T15:45:00Z">
        <w:r w:rsidR="00D92A7C">
          <w:rPr>
            <w:rFonts w:ascii="Times" w:hAnsi="Times"/>
          </w:rPr>
          <w:t xml:space="preserve">species-rich groups such as Coleoptera (beetles) an individual species may be the subject of a publication </w:t>
        </w:r>
      </w:ins>
      <w:r w:rsidR="008D6EA8">
        <w:rPr>
          <w:rFonts w:ascii="Times" w:hAnsi="Times"/>
        </w:rPr>
        <w:t xml:space="preserve">only </w:t>
      </w:r>
      <w:ins w:id="65" w:author="Roderic Page" w:date="2022-03-21T15:45:00Z">
        <w:r w:rsidR="00D92A7C">
          <w:rPr>
            <w:rFonts w:ascii="Times" w:hAnsi="Times"/>
          </w:rPr>
          <w:t xml:space="preserve">once every </w:t>
        </w:r>
      </w:ins>
      <w:ins w:id="66" w:author="Roderic Page" w:date="2022-03-21T15:46:00Z">
        <w:r w:rsidR="00D92A7C">
          <w:rPr>
            <w:rFonts w:ascii="Times" w:hAnsi="Times"/>
          </w:rPr>
          <w:t xml:space="preserve">100 </w:t>
        </w:r>
      </w:ins>
      <w:ins w:id="67" w:author="Roderic Page" w:date="2022-03-21T15:47:00Z">
        <w:r w:rsidR="00D92A7C">
          <w:rPr>
            <w:rFonts w:ascii="Times" w:hAnsi="Times"/>
          </w:rPr>
          <w:t xml:space="preserve">years </w:t>
        </w:r>
      </w:ins>
      <w:r w:rsidR="00E82B6C">
        <w:rPr>
          <w:rFonts w:ascii="Times" w:hAnsi="Times"/>
        </w:rPr>
        <w:fldChar w:fldCharType="begin"/>
      </w:r>
      <w:r w:rsidR="00E82B6C">
        <w:rPr>
          <w:rFonts w:ascii="Times" w:hAnsi="Times"/>
        </w:rPr>
        <w:instrText xml:space="preserve"> ADDIN ZOTERO_ITEM CSL_CITATION {"citationID":"D0XL9cgI","properties":{"formattedCitation":"(May,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instrText>
      </w:r>
      <w:r w:rsidR="00E82B6C">
        <w:rPr>
          <w:rFonts w:ascii="Times" w:hAnsi="Times"/>
        </w:rPr>
        <w:fldChar w:fldCharType="separate"/>
      </w:r>
      <w:r w:rsidR="00E82B6C">
        <w:rPr>
          <w:rFonts w:ascii="Times" w:hAnsi="Times"/>
          <w:noProof/>
        </w:rPr>
        <w:t>(May, 1988)</w:t>
      </w:r>
      <w:r w:rsidR="00E82B6C">
        <w:rPr>
          <w:rFonts w:ascii="Times" w:hAnsi="Times"/>
        </w:rPr>
        <w:fldChar w:fldCharType="end"/>
      </w:r>
      <w:ins w:id="68" w:author="Roderic Page" w:date="2022-03-21T15:37:00Z">
        <w:r w:rsidR="00272FEA">
          <w:rPr>
            <w:rFonts w:ascii="Times" w:hAnsi="Times"/>
          </w:rPr>
          <w:t>. This</w:t>
        </w:r>
      </w:ins>
      <w:del w:id="69" w:author="Roderic Page" w:date="2022-03-18T14:29:00Z">
        <w:r w:rsidR="00E82B6C" w:rsidDel="00E82B6C">
          <w:rPr>
            <w:rFonts w:ascii="Times" w:hAnsi="Times"/>
          </w:rPr>
          <w:fldChar w:fldCharType="begin"/>
        </w:r>
        <w:r w:rsidR="00E82B6C" w:rsidDel="00E82B6C">
          <w:rPr>
            <w:rFonts w:ascii="Times" w:hAnsi="Times"/>
          </w:rPr>
          <w:delInstrText xml:space="preserve"> ADDIN ZOTERO_ITEM CSL_CITATION {"citationID":"y1N0jnKv","properties":{"formattedCitation":"(May, 1988; Troudet et al., 2017)","plainCitation":"(May, 1988; Troudet et al., 2017)","noteIndex":0},"citationItems":[{"id":607,"uris":["http://zotero.org/users/4491854/items/3AG6NV7M"],"itemData":{"id":607,"type":"article-journal","container-title":"Science","DOI":"10.1126/science.241.4872.1441","ISSN":"0036-8075","issue":"4872","page":"1441-1449","title":"How Many Species Are There on Earth?","volume":"241","author":[{"family":"May","given":"R. M."}],"issued":{"date-parts":[["1988",9,16]]}}},{"id":16665,"uris":["http://zotero.org/users/4491854/items/DHVFXAYI"],"itemData":{"id":16665,"type":"article-journal","abstract":"Studying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delInstrText>
        </w:r>
        <w:r w:rsidR="00E82B6C" w:rsidDel="00E82B6C">
          <w:rPr>
            <w:rFonts w:ascii="Times" w:hAnsi="Times"/>
          </w:rPr>
          <w:fldChar w:fldCharType="separate"/>
        </w:r>
        <w:r w:rsidR="00E82B6C" w:rsidDel="00E82B6C">
          <w:rPr>
            <w:rFonts w:ascii="Times" w:hAnsi="Times"/>
            <w:noProof/>
          </w:rPr>
          <w:delText>(May, 1988; Troudet et al., 2017)</w:delText>
        </w:r>
        <w:r w:rsidR="00E82B6C" w:rsidDel="00E82B6C">
          <w:rPr>
            <w:rFonts w:ascii="Times" w:hAnsi="Times"/>
          </w:rPr>
          <w:fldChar w:fldCharType="end"/>
        </w:r>
      </w:del>
      <w:del w:id="70" w:author="Roderic Page" w:date="2022-03-18T14:28:00Z">
        <w:r w:rsidR="00EC242F" w:rsidDel="00E82B6C">
          <w:rPr>
            <w:rFonts w:ascii="Times" w:hAnsi="Times"/>
          </w:rPr>
          <w:fldChar w:fldCharType="begin"/>
        </w:r>
        <w:r w:rsidR="00EC242F" w:rsidDel="00E82B6C">
          <w:rPr>
            <w:rFonts w:ascii="Times" w:hAnsi="Times"/>
          </w:rPr>
          <w:delInstrText xml:space="preserve"> ADDIN ZOTERO_ITEM CSL_CITATION {"citationID":"yCeLPBx2","properties":{"formattedCitation":"(May,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delInstrText>
        </w:r>
        <w:r w:rsidR="00EC242F" w:rsidDel="00E82B6C">
          <w:rPr>
            <w:rFonts w:ascii="Times" w:hAnsi="Times"/>
          </w:rPr>
          <w:fldChar w:fldCharType="separate"/>
        </w:r>
        <w:r w:rsidR="00EC242F" w:rsidDel="00E82B6C">
          <w:rPr>
            <w:rFonts w:ascii="Times" w:hAnsi="Times"/>
            <w:noProof/>
          </w:rPr>
          <w:delText>(May, 1988)</w:delText>
        </w:r>
        <w:r w:rsidR="00EC242F" w:rsidDel="00E82B6C">
          <w:rPr>
            <w:rFonts w:ascii="Times" w:hAnsi="Times"/>
          </w:rPr>
          <w:fldChar w:fldCharType="end"/>
        </w:r>
      </w:del>
      <w:ins w:id="71" w:author="Roderic Page" w:date="2022-03-18T14:34:00Z">
        <w:r w:rsidR="00732FF7">
          <w:rPr>
            <w:rFonts w:ascii="Times" w:hAnsi="Times"/>
          </w:rPr>
          <w:t xml:space="preserve"> </w:t>
        </w:r>
      </w:ins>
      <w:ins w:id="72" w:author="Roderic Page" w:date="2022-03-21T15:48:00Z">
        <w:r w:rsidR="00D92A7C">
          <w:rPr>
            <w:rFonts w:ascii="Times" w:hAnsi="Times"/>
          </w:rPr>
          <w:t xml:space="preserve">uneven coverage </w:t>
        </w:r>
      </w:ins>
      <w:ins w:id="73" w:author="Roderic Page" w:date="2022-03-18T14:34:00Z">
        <w:r w:rsidR="00732FF7">
          <w:rPr>
            <w:rFonts w:ascii="Times" w:hAnsi="Times"/>
          </w:rPr>
          <w:t>i</w:t>
        </w:r>
      </w:ins>
      <w:ins w:id="74" w:author="Roderic Page" w:date="2022-03-18T14:35:00Z">
        <w:r w:rsidR="00732FF7">
          <w:rPr>
            <w:rFonts w:ascii="Times" w:hAnsi="Times"/>
          </w:rPr>
          <w:t>s only likely to increase with t</w:t>
        </w:r>
      </w:ins>
      <w:ins w:id="75" w:author="Roderic Page" w:date="2022-03-18T14:31:00Z">
        <w:r w:rsidR="00E82B6C">
          <w:rPr>
            <w:rFonts w:ascii="Times" w:hAnsi="Times"/>
          </w:rPr>
          <w:t xml:space="preserve">he growing importance of citizen science </w:t>
        </w:r>
      </w:ins>
      <w:r w:rsidR="00E82B6C">
        <w:rPr>
          <w:rFonts w:ascii="Times" w:hAnsi="Times"/>
        </w:rPr>
        <w:fldChar w:fldCharType="begin"/>
      </w:r>
      <w:r w:rsidR="00E82B6C">
        <w:rPr>
          <w:rFonts w:ascii="Times" w:hAnsi="Times"/>
        </w:rPr>
        <w:instrText xml:space="preserve"> ADDIN ZOTERO_ITEM CSL_CITATION {"citationID":"9SDACyc0","properties":{"formattedCitation":"(Troudet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E82B6C">
        <w:rPr>
          <w:rFonts w:ascii="Times" w:hAnsi="Times"/>
        </w:rPr>
        <w:fldChar w:fldCharType="separate"/>
      </w:r>
      <w:r w:rsidR="00E82B6C">
        <w:rPr>
          <w:rFonts w:ascii="Times" w:hAnsi="Times"/>
          <w:noProof/>
        </w:rPr>
        <w:t>(Troudet et al., 2017)</w:t>
      </w:r>
      <w:r w:rsidR="00E82B6C">
        <w:rPr>
          <w:rFonts w:ascii="Times" w:hAnsi="Times"/>
        </w:rPr>
        <w:fldChar w:fldCharType="end"/>
      </w:r>
      <w:ins w:id="76" w:author="Roderic Page" w:date="2022-03-18T14:32:00Z">
        <w:r w:rsidR="00E82B6C">
          <w:rPr>
            <w:rFonts w:ascii="Times" w:hAnsi="Times"/>
          </w:rPr>
          <w:t xml:space="preserve"> </w:t>
        </w:r>
      </w:ins>
      <w:ins w:id="77" w:author="Roderic Page" w:date="2022-03-18T14:31:00Z">
        <w:r w:rsidR="00E82B6C">
          <w:rPr>
            <w:rFonts w:ascii="Times" w:hAnsi="Times"/>
          </w:rPr>
          <w:t xml:space="preserve">and the </w:t>
        </w:r>
      </w:ins>
      <w:ins w:id="78" w:author="Roderic Page" w:date="2022-03-18T14:33:00Z">
        <w:r w:rsidR="00732FF7">
          <w:rPr>
            <w:rFonts w:ascii="Times" w:hAnsi="Times"/>
          </w:rPr>
          <w:t xml:space="preserve">increasing </w:t>
        </w:r>
      </w:ins>
      <w:ins w:id="79" w:author="Roderic Page" w:date="2022-03-18T14:31:00Z">
        <w:r w:rsidR="00E82B6C">
          <w:rPr>
            <w:rFonts w:ascii="Times" w:hAnsi="Times"/>
          </w:rPr>
          <w:t xml:space="preserve">dominance of research on model organisms </w:t>
        </w:r>
      </w:ins>
      <w:r w:rsidR="00E82B6C">
        <w:rPr>
          <w:rFonts w:ascii="Times" w:hAnsi="Times"/>
        </w:rPr>
        <w:fldChar w:fldCharType="begin"/>
      </w:r>
      <w:r w:rsidR="00732FF7">
        <w:rPr>
          <w:rFonts w:ascii="Times" w:hAnsi="Times"/>
        </w:rPr>
        <w:instrText xml:space="preserve"> ADDIN ZOTERO_ITEM CSL_CITATION {"citationID":"HF0a4hJD","properties":{"formattedCitation":"(Farris, 2020)","plainCitation":"(Farris, 2020)","noteIndex":0},"citationItems":[{"id":16662,"uris":["http://zotero.org/users/4491854/items/PDHPDNJM"],"itemData":{"id":16662,"type":"article-journal","abstract":"Curiosity-driven, basic biological research “…performed without thought of practical ends…” establishes fundamental conceptual frameworks for future technological and medical breakthroughs. Traditionally, curiosity-driven research in biological sciences has utilized experimental organisms chosen for their tractability and suitability for studying the question of interest. This approach leverages the diversity of life to uncover working solutions (adaptations) to problems encountered by living things, and evolutionary context as to the extent to which these solutions may be generalized to other species. Despite the well-documented success of this approach, funding portfolios of United States granting agencies are increasingly filled with studies on a few species for which cutting-edge molecular tools are available (genetic model organisms). While this narrow focus may be justified for biomedically-focused funding bodies such as the National Institutes of Health, it is critical that robust federal support for curiosity-driven research using diverse experimental organisms be maintained by agencies such as the National Science Foundation. Using the disciplines of neurobiology and behavioral research as an example, this study finds that NSF grant awards have declined in association with a decrease in the proportion of grants funded for experimental, rather than genetic model organism research. The decline in use of experimental organisms in the literature mirrors but predates the shift grant funding. Today’s dominance of genetic model organisms was thus initiated by researchers themselves and/or by publication peer review and editorial preferences, and was further reinforced by pressure from granting agencies, academic employers, and the scientific community.","container-title":"PLOS ONE","DOI":"10.1371/journal.pone.0243088","ISSN":"1932-6203","issue":"12","journalAbbreviation":"PLOS ONE","language":"en","note":"publisher: Public Library of Science","page":"e0243088","source":"PLoS Journals","title":"The rise to dominance of genetic model organisms and the decline of curiosity-driven organismal research","volume":"15","author":[{"family":"Farris","given":"Sarah M."}],"issued":{"date-parts":[["2020",12,1]]}}}],"schema":"https://github.com/citation-style-language/schema/raw/master/csl-citation.json"} </w:instrText>
      </w:r>
      <w:r w:rsidR="00E82B6C">
        <w:rPr>
          <w:rFonts w:ascii="Times" w:hAnsi="Times"/>
        </w:rPr>
        <w:fldChar w:fldCharType="separate"/>
      </w:r>
      <w:r w:rsidR="00732FF7">
        <w:rPr>
          <w:rFonts w:ascii="Times" w:hAnsi="Times"/>
          <w:noProof/>
        </w:rPr>
        <w:t>(Farris, 2020)</w:t>
      </w:r>
      <w:r w:rsidR="00E82B6C">
        <w:rPr>
          <w:rFonts w:ascii="Times" w:hAnsi="Times"/>
        </w:rPr>
        <w:fldChar w:fldCharType="end"/>
      </w:r>
      <w:ins w:id="80" w:author="Roderic Page" w:date="2022-03-21T15:39:00Z">
        <w:r w:rsidR="00272FEA">
          <w:rPr>
            <w:rFonts w:ascii="Times" w:hAnsi="Times"/>
          </w:rPr>
          <w:t>,</w:t>
        </w:r>
      </w:ins>
      <w:ins w:id="81" w:author="Roderic Page" w:date="2022-03-21T15:48:00Z">
        <w:r w:rsidR="00D92A7C">
          <w:rPr>
            <w:rFonts w:ascii="Times" w:hAnsi="Times"/>
          </w:rPr>
          <w:t xml:space="preserve"> For many species the taxonomic literature will be the best (possibly </w:t>
        </w:r>
      </w:ins>
      <w:r w:rsidR="008D6EA8">
        <w:rPr>
          <w:rFonts w:ascii="Times" w:hAnsi="Times"/>
        </w:rPr>
        <w:t xml:space="preserve">the </w:t>
      </w:r>
      <w:ins w:id="82" w:author="Roderic Page" w:date="2022-03-21T15:48:00Z">
        <w:r w:rsidR="00D92A7C">
          <w:rPr>
            <w:rFonts w:ascii="Times" w:hAnsi="Times"/>
          </w:rPr>
          <w:t>only) source of published information</w:t>
        </w:r>
      </w:ins>
      <w:ins w:id="83" w:author="Roderic Page" w:date="2022-03-21T15:49:00Z">
        <w:r w:rsidR="00D92A7C">
          <w:rPr>
            <w:rFonts w:ascii="Times" w:hAnsi="Times"/>
          </w:rPr>
          <w:t xml:space="preserve"> on that species, hence a</w:t>
        </w:r>
      </w:ins>
      <w:ins w:id="84" w:author="Roderic Page" w:date="2022-03-18T14:43:00Z">
        <w:r w:rsidR="00E37126">
          <w:rPr>
            <w:rFonts w:ascii="Times" w:hAnsi="Times"/>
          </w:rPr>
          <w:t xml:space="preserve">rguably the only </w:t>
        </w:r>
      </w:ins>
      <w:ins w:id="85" w:author="Roderic Page" w:date="2022-03-18T14:42:00Z">
        <w:r w:rsidR="00E37126">
          <w:rPr>
            <w:rFonts w:ascii="Times" w:hAnsi="Times"/>
          </w:rPr>
          <w:t xml:space="preserve">database </w:t>
        </w:r>
      </w:ins>
      <w:ins w:id="86" w:author="Roderic Page" w:date="2022-03-18T14:43:00Z">
        <w:r w:rsidR="00E37126">
          <w:rPr>
            <w:rFonts w:ascii="Times" w:hAnsi="Times"/>
          </w:rPr>
          <w:t xml:space="preserve">that could claim to be a bibliography of life is one that includes all </w:t>
        </w:r>
      </w:ins>
      <w:r w:rsidR="008D6EA8">
        <w:rPr>
          <w:rFonts w:ascii="Times" w:hAnsi="Times"/>
        </w:rPr>
        <w:t xml:space="preserve">taxa, that is, it includes all </w:t>
      </w:r>
      <w:ins w:id="87" w:author="Roderic Page" w:date="2022-03-18T14:43:00Z">
        <w:r w:rsidR="00E37126">
          <w:rPr>
            <w:rFonts w:ascii="Times" w:hAnsi="Times"/>
          </w:rPr>
          <w:t>the taxonomic literature.</w:t>
        </w:r>
      </w:ins>
    </w:p>
    <w:p w14:paraId="0233FD58" w14:textId="77777777" w:rsidR="008515FF" w:rsidRDefault="008515FF" w:rsidP="00CA52E3">
      <w:pPr>
        <w:spacing w:line="360" w:lineRule="auto"/>
        <w:rPr>
          <w:ins w:id="88" w:author="Roderic Page" w:date="2022-03-18T14:10:00Z"/>
          <w:rFonts w:ascii="Times" w:hAnsi="Times"/>
        </w:rPr>
      </w:pPr>
    </w:p>
    <w:p w14:paraId="00000018" w14:textId="1EC4FEF9" w:rsidR="00BF5FD8" w:rsidRPr="00E66A20" w:rsidRDefault="001C1C9C" w:rsidP="00CA52E3">
      <w:pPr>
        <w:spacing w:line="360" w:lineRule="auto"/>
        <w:rPr>
          <w:rFonts w:ascii="Times" w:hAnsi="Times"/>
        </w:rPr>
      </w:pPr>
      <w:r w:rsidRPr="00E66A20">
        <w:rPr>
          <w:rFonts w:ascii="Times" w:hAnsi="Times"/>
        </w:rPr>
        <w:t>I</w:t>
      </w:r>
      <w:ins w:id="89" w:author="Roderic Page" w:date="2022-03-18T14:43:00Z">
        <w:r w:rsidR="00E37126">
          <w:rPr>
            <w:rFonts w:ascii="Times" w:hAnsi="Times"/>
          </w:rPr>
          <w:t xml:space="preserve">n this </w:t>
        </w:r>
      </w:ins>
      <w:ins w:id="90" w:author="Roderic Page" w:date="2022-03-18T14:44:00Z">
        <w:r w:rsidR="00E37126">
          <w:rPr>
            <w:rFonts w:ascii="Times" w:hAnsi="Times"/>
          </w:rPr>
          <w:t xml:space="preserve">paper I make the case for </w:t>
        </w:r>
        <w:r w:rsidR="00651AE6">
          <w:rPr>
            <w:rFonts w:ascii="Times" w:hAnsi="Times"/>
          </w:rPr>
          <w:t xml:space="preserve">constructing the bibliography of life using </w:t>
        </w:r>
        <w:r w:rsidR="00E37126">
          <w:rPr>
            <w:rFonts w:ascii="Times" w:hAnsi="Times"/>
          </w:rPr>
          <w:t>Wikidata</w:t>
        </w:r>
        <w:r w:rsidR="00651AE6">
          <w:rPr>
            <w:rFonts w:ascii="Times" w:hAnsi="Times"/>
          </w:rPr>
          <w:t>. I</w:t>
        </w:r>
      </w:ins>
      <w:r w:rsidRPr="00E66A20">
        <w:rPr>
          <w:rFonts w:ascii="Times" w:hAnsi="Times"/>
        </w:rPr>
        <w:t xml:space="preserve"> begin by providing background on Wikidata, describing how it models bibliographic data, and how it can be populated with data. I then summarise some analyses that assess the extent to which the Wikidata community curates bibliographic data, and estimate the “density” of the Wikidata knowledge graph for bibliographic data</w:t>
      </w:r>
      <w:del w:id="91" w:author="Roderic Page" w:date="2022-03-16T16:59:00Z">
        <w:r w:rsidRPr="00E66A20" w:rsidDel="00001179">
          <w:rPr>
            <w:rFonts w:ascii="Times" w:hAnsi="Times"/>
          </w:rPr>
          <w:delText>. I also describe a simple web interface for navigating bibliographic data in Wikidata.</w:delText>
        </w:r>
      </w:del>
    </w:p>
    <w:p w14:paraId="0000001A" w14:textId="4A44EA08" w:rsidR="00BF5FD8" w:rsidRPr="00E66A20" w:rsidRDefault="001C1C9C" w:rsidP="00CA52E3">
      <w:pPr>
        <w:pStyle w:val="Heading2"/>
        <w:spacing w:line="360" w:lineRule="auto"/>
        <w:rPr>
          <w:sz w:val="28"/>
        </w:rPr>
      </w:pPr>
      <w:bookmarkStart w:id="92" w:name="_t03r52gt847q" w:colFirst="0" w:colLast="0"/>
      <w:bookmarkEnd w:id="92"/>
      <w:r w:rsidRPr="00E66A20">
        <w:t>Wikidata</w:t>
      </w:r>
    </w:p>
    <w:p w14:paraId="0000001B" w14:textId="00E282CE" w:rsidR="00BF5FD8" w:rsidRPr="00E66A20" w:rsidRDefault="001C1C9C" w:rsidP="00CA52E3">
      <w:pPr>
        <w:spacing w:line="360" w:lineRule="auto"/>
        <w:rPr>
          <w:rFonts w:ascii="Times" w:hAnsi="Times"/>
        </w:rPr>
      </w:pPr>
      <w:r w:rsidRPr="00E66A20">
        <w:rPr>
          <w:rFonts w:ascii="Times" w:hAnsi="Times"/>
        </w:rPr>
        <w:t xml:space="preserve">Wikidata is a store of structured information or “statements” about things or concepts (“items”). Each statement comprises a key-value pair where the key is a community-defined property, and the value is editable by any Wikidata user. Each Wikidata item has a unique identifier of the form </w:t>
      </w:r>
      <w:proofErr w:type="spellStart"/>
      <w:r w:rsidRPr="00E66A20">
        <w:rPr>
          <w:rFonts w:ascii="Times" w:hAnsi="Times"/>
        </w:rPr>
        <w:t>Q</w:t>
      </w:r>
      <w:r w:rsidRPr="00D92A7C">
        <w:rPr>
          <w:rFonts w:ascii="Times" w:hAnsi="Times"/>
          <w:i/>
          <w:iCs/>
          <w:rPrChange w:id="93" w:author="Roderic Page" w:date="2022-03-21T15:49:00Z">
            <w:rPr>
              <w:rFonts w:ascii="Times" w:hAnsi="Times"/>
            </w:rPr>
          </w:rPrChange>
        </w:rPr>
        <w:t>n</w:t>
      </w:r>
      <w:proofErr w:type="spellEnd"/>
      <w:r w:rsidRPr="00E66A20">
        <w:rPr>
          <w:rFonts w:ascii="Times" w:hAnsi="Times"/>
        </w:rPr>
        <w:t xml:space="preserve"> (where </w:t>
      </w:r>
      <w:r w:rsidRPr="00D92A7C">
        <w:rPr>
          <w:rFonts w:ascii="Times" w:hAnsi="Times"/>
          <w:i/>
          <w:iCs/>
          <w:rPrChange w:id="94" w:author="Roderic Page" w:date="2022-03-21T15:49:00Z">
            <w:rPr>
              <w:rFonts w:ascii="Times" w:hAnsi="Times"/>
            </w:rPr>
          </w:rPrChange>
        </w:rPr>
        <w:t>n</w:t>
      </w:r>
      <w:r w:rsidRPr="00E66A20">
        <w:rPr>
          <w:rFonts w:ascii="Times" w:hAnsi="Times"/>
        </w:rPr>
        <w:t xml:space="preserve"> is an integer), each property has an identifier in the form </w:t>
      </w:r>
      <w:proofErr w:type="spellStart"/>
      <w:r w:rsidRPr="00E66A20">
        <w:rPr>
          <w:rFonts w:ascii="Times" w:hAnsi="Times"/>
        </w:rPr>
        <w:t>P</w:t>
      </w:r>
      <w:r w:rsidRPr="00D92A7C">
        <w:rPr>
          <w:rFonts w:ascii="Times" w:hAnsi="Times"/>
          <w:i/>
          <w:iCs/>
          <w:rPrChange w:id="95" w:author="Roderic Page" w:date="2022-03-21T15:49:00Z">
            <w:rPr>
              <w:rFonts w:ascii="Times" w:hAnsi="Times"/>
            </w:rPr>
          </w:rPrChange>
        </w:rPr>
        <w:t>n</w:t>
      </w:r>
      <w:proofErr w:type="spellEnd"/>
      <w:r w:rsidRPr="00E66A20">
        <w:rPr>
          <w:rFonts w:ascii="Times" w:hAnsi="Times"/>
        </w:rPr>
        <w:t xml:space="preserve"> (in this article I often refer to Wikidata properties by their P number). A given key-value pair can have one or more </w:t>
      </w:r>
      <w:r w:rsidRPr="000C6B55">
        <w:rPr>
          <w:rFonts w:ascii="Times" w:hAnsi="Times"/>
        </w:rPr>
        <w:t>qualifiers</w:t>
      </w:r>
      <w:r w:rsidR="00C44725" w:rsidRPr="000C6B55">
        <w:rPr>
          <w:rFonts w:ascii="Times" w:hAnsi="Times"/>
        </w:rPr>
        <w:t xml:space="preserve"> </w:t>
      </w:r>
      <w:r w:rsidR="00C44725" w:rsidRPr="000C6B55">
        <w:rPr>
          <w:rFonts w:ascii="Times" w:hAnsi="Times"/>
        </w:rPr>
        <w:fldChar w:fldCharType="begin"/>
      </w:r>
      <w:r w:rsidR="00C44725" w:rsidRPr="000C6B55">
        <w:rPr>
          <w:rFonts w:ascii="Times" w:hAnsi="Times"/>
        </w:rPr>
        <w:instrText xml:space="preserve"> ADDIN ZOTERO_ITEM CSL_CITATION {"citationID":"HnbtHfg0","properties":{"formattedCitation":"(Vrande\\uc0\\u269{}i\\uc0\\u263{} &amp; Kr\\uc0\\u246{}tzsch, 2014)","plainCitation":"(Vrandečić &amp; Krötzsch, 2014)","noteIndex":0},"citationItems":[{"id":592,"uris":["http://zotero.org/users/4491854/items/BML4S3QE"],"itemData":{"id":592,"type":"article-journal","container-title":"Communications of the ACM","DOI":"10.1145/2629489","ISSN":"0001-0782","issue":"10","page":"78-85","title":"Wikidata","volume":"57","author":[{"family":"Vrandečić","given":"Denny"},{"family":"Krötzsch","given":"Markus"}],"issued":{"date-parts":[["2014",9,23]]}}}],"schema":"https://github.com/citation-style-language/schema/raw/master/csl-citation.json"} </w:instrText>
      </w:r>
      <w:r w:rsidR="00C44725" w:rsidRPr="000C6B55">
        <w:rPr>
          <w:rFonts w:ascii="Times" w:hAnsi="Times"/>
        </w:rPr>
        <w:fldChar w:fldCharType="separate"/>
      </w:r>
      <w:r w:rsidR="00C44725" w:rsidRPr="000C6B55">
        <w:rPr>
          <w:rFonts w:ascii="Times" w:hAnsi="Times"/>
        </w:rPr>
        <w:t>(Vrandečić &amp; Krötzsch, 2014)</w:t>
      </w:r>
      <w:r w:rsidR="00C44725" w:rsidRPr="000C6B55">
        <w:rPr>
          <w:rFonts w:ascii="Times" w:hAnsi="Times"/>
        </w:rPr>
        <w:fldChar w:fldCharType="end"/>
      </w:r>
      <w:r w:rsidRPr="000C6B55">
        <w:rPr>
          <w:rFonts w:ascii="Times" w:hAnsi="Times"/>
        </w:rPr>
        <w:t>, that</w:t>
      </w:r>
      <w:r w:rsidRPr="00E66A20">
        <w:rPr>
          <w:rFonts w:ascii="Times" w:hAnsi="Times"/>
        </w:rPr>
        <w:t xml:space="preserve"> is, a statement about that particular value. For example, a multi-author publication will have multiple values of the property “author” (P50). Adding the qualifier “series ordinal” (P1545) to each value enables us to express order of authorship, i.e., the first author has a series ordinal qualifier of “1”, the second author has the value “2”, and so on.</w:t>
      </w:r>
    </w:p>
    <w:p w14:paraId="0000001C" w14:textId="77777777" w:rsidR="00BF5FD8" w:rsidRPr="00E66A20" w:rsidRDefault="00BF5FD8" w:rsidP="00CA52E3">
      <w:pPr>
        <w:spacing w:line="360" w:lineRule="auto"/>
        <w:rPr>
          <w:rFonts w:ascii="Times" w:hAnsi="Times"/>
        </w:rPr>
      </w:pPr>
    </w:p>
    <w:p w14:paraId="0000001E" w14:textId="34B66630" w:rsidR="00BF5FD8" w:rsidRPr="00E66A20" w:rsidRDefault="001C1C9C" w:rsidP="00CA52E3">
      <w:pPr>
        <w:spacing w:line="360" w:lineRule="auto"/>
        <w:rPr>
          <w:rFonts w:ascii="Times" w:hAnsi="Times"/>
        </w:rPr>
      </w:pPr>
      <w:r w:rsidRPr="00E66A20">
        <w:rPr>
          <w:rFonts w:ascii="Times" w:hAnsi="Times"/>
        </w:rPr>
        <w:t xml:space="preserve">Ideally values in Wikidata are accompanied by one or more references to the sources of those values. </w:t>
      </w:r>
      <w:proofErr w:type="gramStart"/>
      <w:r w:rsidRPr="00E66A20">
        <w:rPr>
          <w:rFonts w:ascii="Times" w:hAnsi="Times"/>
        </w:rPr>
        <w:t>Typically</w:t>
      </w:r>
      <w:proofErr w:type="gramEnd"/>
      <w:r w:rsidRPr="00E66A20">
        <w:rPr>
          <w:rFonts w:ascii="Times" w:hAnsi="Times"/>
        </w:rPr>
        <w:t xml:space="preserve"> references are links to external sources (such as a web site or database), but they can also be links to another item in Wikidata (for example the item corresponding to a </w:t>
      </w:r>
      <w:r w:rsidRPr="00E66A20">
        <w:rPr>
          <w:rFonts w:ascii="Times" w:hAnsi="Times"/>
        </w:rPr>
        <w:lastRenderedPageBreak/>
        <w:t xml:space="preserve">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r w:rsidR="000C6B55">
        <w:rPr>
          <w:rFonts w:ascii="Times" w:hAnsi="Times"/>
        </w:rPr>
        <w:fldChar w:fldCharType="begin"/>
      </w:r>
      <w:r w:rsidR="000C6B55">
        <w:rPr>
          <w:rFonts w:ascii="Times" w:hAnsi="Times"/>
        </w:rPr>
        <w:instrText xml:space="preserve"> ADDIN ZOTERO_ITEM CSL_CITATION {"citationID":"9jERvfxh","properties":{"formattedCitation":"(Erxleben et al., 2014)","plainCitation":"(Erxleben et al., 2014)","noteIndex":0},"citationItems":[{"id":16417,"uris":["http://zotero.org/users/4491854/items/PY43YZBY"],"itemData":{"id":16417,"type":"paper-conference","abstract":"Wikidata is the central data management platform of Wikipedia. By the efforts of thousands of volunteers, the project has produced a large, open knowledge base with many interesting applications. The data is highly interlinked and connected to many other datasets, but it is also very rich, complex, and not available in RDF. To address this issue, we introduce new RDF exports that connect Wikidata to the Linked Data Web. We explain the data model of Wikidata and discuss its encoding in RDF. Moreover, we introduce several partial exports that provide more selective or simplified views on the data. This includes a class hierarchy and several other types of ontological axioms that we extract from the site. All datasets we discuss here are freely available online and updated regularly.","collection-title":"Lecture Notes in Computer Science","container-title":"The Semantic Web – ISWC 2014","DOI":"10.1007/978-3-319-11964-9_4","event-place":"Cham","ISBN":"978-3-319-11964-9","language":"en","page":"50-65","publisher":"Springer International Publishing","publisher-place":"Cham","source":"Springer Link","title":"Introducing Wikidata to the Linked Data Web","author":[{"family":"Erxleben","given":"Fredo"},{"family":"Günther","given":"Michael"},{"family":"Krötzsch","given":"Markus"},{"family":"Mendez","given":"Julian"},{"family":"Vrandečić","given":"Denny"}],"editor":[{"family":"Mika","given":"Peter"},{"family":"Tudorache","given":"Tania"},{"family":"Bernstein","given":"Abraham"},{"family":"Welty","given":"Chris"},{"family":"Knoblock","given":"Craig"},{"family":"Vrandečić","given":"Denny"},{"family":"Groth","given":"Paul"},{"family":"Noy","given":"Natasha"},{"family":"Janowicz","given":"Krzysztof"},{"family":"Goble","given":"Carole"}],"issued":{"date-parts":[["2014"]]}}}],"schema":"https://github.com/citation-style-language/schema/raw/master/csl-citation.json"} </w:instrText>
      </w:r>
      <w:r w:rsidR="000C6B55">
        <w:rPr>
          <w:rFonts w:ascii="Times" w:hAnsi="Times"/>
        </w:rPr>
        <w:fldChar w:fldCharType="separate"/>
      </w:r>
      <w:r w:rsidR="000C6B55">
        <w:rPr>
          <w:rFonts w:ascii="Times" w:hAnsi="Times"/>
          <w:noProof/>
        </w:rPr>
        <w:t>(Erxleben et al., 2014)</w:t>
      </w:r>
      <w:r w:rsidR="000C6B55">
        <w:rPr>
          <w:rFonts w:ascii="Times" w:hAnsi="Times"/>
        </w:rPr>
        <w:fldChar w:fldCharType="end"/>
      </w:r>
      <w:r w:rsidR="000C6B55">
        <w:t xml:space="preserve"> </w:t>
      </w:r>
      <w:r w:rsidRPr="00E66A20">
        <w:rPr>
          <w:rFonts w:ascii="Times" w:hAnsi="Times"/>
        </w:rPr>
        <w:t xml:space="preserve">and there is a SPARQL </w:t>
      </w:r>
      <w:ins w:id="96" w:author="Roderic Page" w:date="2022-03-18T14:46:00Z">
        <w:r w:rsidR="00D60019">
          <w:rPr>
            <w:rFonts w:ascii="Times" w:hAnsi="Times"/>
          </w:rPr>
          <w:t>(</w:t>
        </w:r>
        <w:r w:rsidR="00D60019" w:rsidRPr="00D92A7C">
          <w:rPr>
            <w:rFonts w:ascii="Times" w:hAnsi="Times"/>
            <w:rPrChange w:id="97" w:author="Roderic Page" w:date="2022-03-21T15:50:00Z">
              <w:rPr>
                <w:rFonts w:ascii="Times" w:hAnsi="Times"/>
                <w:b/>
                <w:bCs/>
              </w:rPr>
            </w:rPrChange>
          </w:rPr>
          <w:t>SPARQL Protocol and RDF Query Language</w:t>
        </w:r>
        <w:r w:rsidR="00D60019">
          <w:rPr>
            <w:rFonts w:ascii="Times" w:hAnsi="Times"/>
          </w:rPr>
          <w:t xml:space="preserve">) </w:t>
        </w:r>
      </w:ins>
      <w:r w:rsidRPr="00E66A20">
        <w:rPr>
          <w:rFonts w:ascii="Times" w:hAnsi="Times"/>
        </w:rPr>
        <w:t xml:space="preserve">endpoint that enables anyone to query the data. </w:t>
      </w:r>
    </w:p>
    <w:p w14:paraId="00000020" w14:textId="16C6A5F4" w:rsidR="00BF5FD8" w:rsidRPr="00E66A20" w:rsidRDefault="001C1C9C" w:rsidP="00CA52E3">
      <w:pPr>
        <w:pStyle w:val="Heading3"/>
        <w:spacing w:line="360" w:lineRule="auto"/>
      </w:pPr>
      <w:bookmarkStart w:id="98" w:name="_j8f0nzq2khk0" w:colFirst="0" w:colLast="0"/>
      <w:bookmarkEnd w:id="98"/>
      <w:proofErr w:type="spellStart"/>
      <w:r w:rsidRPr="00E66A20">
        <w:t>Wikicite</w:t>
      </w:r>
      <w:proofErr w:type="spellEnd"/>
    </w:p>
    <w:p w14:paraId="00000021" w14:textId="77777777" w:rsidR="00BF5FD8" w:rsidRPr="00E66A20" w:rsidRDefault="001C1C9C" w:rsidP="00CA52E3">
      <w:pPr>
        <w:spacing w:line="360" w:lineRule="auto"/>
        <w:rPr>
          <w:rFonts w:ascii="Times" w:hAnsi="Times"/>
        </w:rPr>
      </w:pPr>
      <w:r w:rsidRPr="00E66A20">
        <w:rPr>
          <w:rFonts w:ascii="Times" w:hAnsi="Times"/>
        </w:rPr>
        <w:t xml:space="preserve">The original scope of Wikidata was to provide structured data to underpin the different Wikipedia projects. Hence, notionally each item in Wikidata had a corresponding entity in at least one of the various </w:t>
      </w:r>
      <w:proofErr w:type="spellStart"/>
      <w:r w:rsidRPr="00E66A20">
        <w:rPr>
          <w:rFonts w:ascii="Times" w:hAnsi="Times"/>
        </w:rPr>
        <w:t>Wikipedias</w:t>
      </w:r>
      <w:proofErr w:type="spellEnd"/>
      <w:r w:rsidRPr="00E66A20">
        <w:rPr>
          <w:rFonts w:ascii="Times" w:hAnsi="Times"/>
        </w:rPr>
        <w:t xml:space="preserve">. However, as Wikidata has grown the potential of having a single, </w:t>
      </w:r>
      <w:proofErr w:type="spellStart"/>
      <w:r w:rsidRPr="00E66A20">
        <w:rPr>
          <w:rFonts w:ascii="Times" w:hAnsi="Times"/>
        </w:rPr>
        <w:t>queryable</w:t>
      </w:r>
      <w:proofErr w:type="spellEnd"/>
      <w:r w:rsidRPr="00E66A20">
        <w:rPr>
          <w:rFonts w:ascii="Times" w:hAnsi="Times"/>
        </w:rPr>
        <w:t>, community-edited database of structured information has become increasingly clear. Hence many items being added to Wikidata might not themselves have a Wikipedia page</w:t>
      </w:r>
      <w:del w:id="99" w:author="Roderic Page" w:date="2022-03-21T15:50:00Z">
        <w:r w:rsidRPr="00E66A20" w:rsidDel="00D92A7C">
          <w:rPr>
            <w:rFonts w:ascii="Times" w:hAnsi="Times"/>
          </w:rPr>
          <w:delText>,</w:delText>
        </w:r>
      </w:del>
      <w:r w:rsidRPr="00E66A20">
        <w:rPr>
          <w:rFonts w:ascii="Times" w:hAnsi="Times"/>
        </w:rPr>
        <w:t xml:space="preserve"> but are relevant to the content and goals of Wikipedia. A good example of this are bibliographic citations, which are a key source of support for factual statements made on Wikipedia. </w:t>
      </w:r>
    </w:p>
    <w:p w14:paraId="00000022" w14:textId="77777777" w:rsidR="00BF5FD8" w:rsidRPr="00E66A20" w:rsidRDefault="00BF5FD8" w:rsidP="00CA52E3">
      <w:pPr>
        <w:spacing w:line="360" w:lineRule="auto"/>
        <w:rPr>
          <w:rFonts w:ascii="Times" w:hAnsi="Times"/>
        </w:rPr>
      </w:pPr>
    </w:p>
    <w:p w14:paraId="00000023" w14:textId="77777777" w:rsidR="00BF5FD8" w:rsidRPr="00E66A20" w:rsidRDefault="001C1C9C" w:rsidP="00CA52E3">
      <w:pPr>
        <w:spacing w:line="360" w:lineRule="auto"/>
        <w:rPr>
          <w:rFonts w:ascii="Times" w:hAnsi="Times"/>
        </w:rPr>
      </w:pPr>
      <w:r w:rsidRPr="00E66A20">
        <w:rPr>
          <w:rFonts w:ascii="Times" w:hAnsi="Times"/>
        </w:rPr>
        <w:t xml:space="preserve">The </w:t>
      </w:r>
      <w:proofErr w:type="spellStart"/>
      <w:r w:rsidRPr="00E66A20">
        <w:rPr>
          <w:rFonts w:ascii="Times" w:hAnsi="Times"/>
        </w:rPr>
        <w:t>Wikicite</w:t>
      </w:r>
      <w:proofErr w:type="spellEnd"/>
      <w:r w:rsidRPr="00E66A20">
        <w:rPr>
          <w:rFonts w:ascii="Times" w:hAnsi="Times"/>
        </w:rPr>
        <w:t xml:space="preserv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these pages also have corresponding items in Wikidata. Hence a considerable amount of taxonomic literature has already been added by contributors to the </w:t>
      </w:r>
      <w:proofErr w:type="spellStart"/>
      <w:r w:rsidRPr="00E66A20">
        <w:rPr>
          <w:rFonts w:ascii="Times" w:hAnsi="Times"/>
        </w:rPr>
        <w:t>WikiCite</w:t>
      </w:r>
      <w:proofErr w:type="spellEnd"/>
      <w:r w:rsidRPr="00E66A20">
        <w:rPr>
          <w:rFonts w:ascii="Times" w:hAnsi="Times"/>
        </w:rPr>
        <w:t xml:space="preserve"> project.</w:t>
      </w:r>
    </w:p>
    <w:p w14:paraId="00000024" w14:textId="77777777" w:rsidR="00BF5FD8" w:rsidRPr="00E66A20" w:rsidRDefault="00BF5FD8" w:rsidP="00CA52E3">
      <w:pPr>
        <w:spacing w:line="360" w:lineRule="auto"/>
        <w:rPr>
          <w:rFonts w:ascii="Times" w:hAnsi="Times"/>
        </w:rPr>
      </w:pPr>
    </w:p>
    <w:p w14:paraId="00000025" w14:textId="74581E34" w:rsidR="00BF5FD8" w:rsidRPr="001433CD" w:rsidRDefault="001C1C9C" w:rsidP="00CA52E3">
      <w:pPr>
        <w:spacing w:line="360" w:lineRule="auto"/>
        <w:rPr>
          <w:rFonts w:ascii="Times" w:hAnsi="Times"/>
        </w:rPr>
      </w:pPr>
      <w:r w:rsidRPr="00E66A20">
        <w:rPr>
          <w:rFonts w:ascii="Times" w:hAnsi="Times"/>
        </w:rPr>
        <w:t xml:space="preserve">Data contributions to Wikidata typically come in two forms, manual edits by individual people or automated edits by software (“bots”). </w:t>
      </w:r>
      <w:proofErr w:type="gramStart"/>
      <w:r w:rsidRPr="00E66A20">
        <w:rPr>
          <w:rFonts w:ascii="Times" w:hAnsi="Times"/>
        </w:rPr>
        <w:t>A number of</w:t>
      </w:r>
      <w:proofErr w:type="gramEnd"/>
      <w:r w:rsidRPr="00E66A20">
        <w:rPr>
          <w:rFonts w:ascii="Times" w:hAnsi="Times"/>
        </w:rPr>
        <w:t xml:space="preserve"> bots add bibliographic metadata sourced from databases such as PubMed and CrossRef. For example, given a CrossRef DOI for an article the CrossRef API can be used to retrieve the metadata for the corresponding </w:t>
      </w:r>
      <w:r w:rsidRPr="00E66A20">
        <w:rPr>
          <w:rFonts w:ascii="Times" w:hAnsi="Times"/>
        </w:rPr>
        <w:lastRenderedPageBreak/>
        <w:t xml:space="preserve">article. If one wanted to include only publications cited by Wikipedia, one would then need a list of DOIs cited on Wikipedia pages. Alternatively, one could proactively add articles with DOIs to Wikidata even if they aren’t currently cited on Wikipedia, on the assumption that as Wikipedia grows it is likely that more and more articles will be cited. This means it is a short step to expanding the scope to include most, if not </w:t>
      </w:r>
      <w:proofErr w:type="gramStart"/>
      <w:r w:rsidRPr="00E66A20">
        <w:rPr>
          <w:rFonts w:ascii="Times" w:hAnsi="Times"/>
        </w:rPr>
        <w:t>all of</w:t>
      </w:r>
      <w:proofErr w:type="gramEnd"/>
      <w:r w:rsidRPr="00E66A20">
        <w:rPr>
          <w:rFonts w:ascii="Times" w:hAnsi="Times"/>
        </w:rPr>
        <w:t xml:space="preserve"> the academic corpus in Wikidata. One motivation for this is to have openly accessible bibliographic data which can be used to enable freely accessible measures of the activity </w:t>
      </w:r>
      <w:r w:rsidRPr="001433CD">
        <w:rPr>
          <w:rFonts w:ascii="Times" w:hAnsi="Times"/>
        </w:rPr>
        <w:t>and impact of researchers</w:t>
      </w:r>
      <w:r w:rsidR="000C6B55" w:rsidRPr="001433CD">
        <w:rPr>
          <w:rFonts w:ascii="Times" w:hAnsi="Times"/>
        </w:rPr>
        <w:t xml:space="preserve"> </w:t>
      </w:r>
      <w:r w:rsidR="000C6B55" w:rsidRPr="001433CD">
        <w:rPr>
          <w:rFonts w:ascii="Times" w:hAnsi="Times"/>
        </w:rPr>
        <w:fldChar w:fldCharType="begin"/>
      </w:r>
      <w:r w:rsidR="000C6B55" w:rsidRPr="001433CD">
        <w:rPr>
          <w:rFonts w:ascii="Times" w:hAnsi="Times"/>
        </w:rPr>
        <w:instrText xml:space="preserve"> ADDIN ZOTERO_ITEM CSL_CITATION {"citationID":"LF18RDoW","properties":{"formattedCitation":"(Nielsen, Mietchen &amp; Willighagen, 2017)","plainCitation":"(Nielsen, Mietchen &amp; Willighagen, 2017)","noteIndex":0},"citationItems":[{"id":603,"uris":["http://zotero.org/users/4491854/items/WUEAS26S"],"itemData":{"id":603,"type":"article-journal","container-title":"Lecture Notes in Computer Science","DOI":"10.1007/978-3-319-70407-4_36","ISSN":"0302-9743","page":"237-259","title":"Scholia, Scientometrics and Wikidata","author":[{"family":"Nielsen","given":"Finn Årup"},{"family":"Mietchen","given":"Daniel"},{"family":"Willighagen","given":"Egon"}],"issued":{"date-parts":[["2017"]]}}}],"schema":"https://github.com/citation-style-language/schema/raw/master/csl-citation.json"} </w:instrText>
      </w:r>
      <w:r w:rsidR="000C6B55" w:rsidRPr="001433CD">
        <w:rPr>
          <w:rFonts w:ascii="Times" w:hAnsi="Times"/>
        </w:rPr>
        <w:fldChar w:fldCharType="separate"/>
      </w:r>
      <w:r w:rsidR="000C6B55" w:rsidRPr="001433CD">
        <w:rPr>
          <w:rFonts w:ascii="Times" w:hAnsi="Times"/>
          <w:noProof/>
        </w:rPr>
        <w:t>(Nielsen, Mietchen &amp; Willighagen, 2017)</w:t>
      </w:r>
      <w:r w:rsidR="000C6B55" w:rsidRPr="001433CD">
        <w:rPr>
          <w:rFonts w:ascii="Times" w:hAnsi="Times"/>
        </w:rPr>
        <w:fldChar w:fldCharType="end"/>
      </w:r>
      <w:r w:rsidRPr="001433CD">
        <w:rPr>
          <w:rFonts w:ascii="Times" w:hAnsi="Times"/>
        </w:rPr>
        <w:t xml:space="preserve">. </w:t>
      </w:r>
    </w:p>
    <w:p w14:paraId="00000026" w14:textId="77777777" w:rsidR="00BF5FD8" w:rsidRPr="00E66A20" w:rsidRDefault="00BF5FD8" w:rsidP="00CA52E3">
      <w:pPr>
        <w:spacing w:line="360" w:lineRule="auto"/>
        <w:rPr>
          <w:rFonts w:ascii="Times" w:hAnsi="Times"/>
        </w:rPr>
      </w:pPr>
    </w:p>
    <w:p w14:paraId="00000027" w14:textId="77777777" w:rsidR="00BF5FD8" w:rsidRPr="00E66A20" w:rsidRDefault="001C1C9C" w:rsidP="00CA52E3">
      <w:pPr>
        <w:spacing w:line="360" w:lineRule="auto"/>
        <w:rPr>
          <w:rFonts w:ascii="Times" w:hAnsi="Times"/>
        </w:rPr>
      </w:pPr>
      <w:proofErr w:type="gramStart"/>
      <w:r w:rsidRPr="00E66A20">
        <w:rPr>
          <w:rFonts w:ascii="Times" w:hAnsi="Times"/>
        </w:rPr>
        <w:t>As a consequence of</w:t>
      </w:r>
      <w:proofErr w:type="gramEnd"/>
      <w:r w:rsidRPr="00E66A20">
        <w:rPr>
          <w:rFonts w:ascii="Times" w:hAnsi="Times"/>
        </w:rPr>
        <w:t xml:space="preserve"> work done by the </w:t>
      </w:r>
      <w:proofErr w:type="spellStart"/>
      <w:r w:rsidRPr="00E66A20">
        <w:rPr>
          <w:rFonts w:ascii="Times" w:hAnsi="Times"/>
        </w:rPr>
        <w:t>WikiCite</w:t>
      </w:r>
      <w:proofErr w:type="spellEnd"/>
      <w:r w:rsidRPr="00E66A20">
        <w:rPr>
          <w:rFonts w:ascii="Times" w:hAnsi="Times"/>
        </w:rPr>
        <w:t xml:space="preserv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14:paraId="00000028" w14:textId="77777777" w:rsidR="00BF5FD8" w:rsidRPr="00E66A20" w:rsidRDefault="00BF5FD8" w:rsidP="00CA52E3">
      <w:pPr>
        <w:spacing w:line="360" w:lineRule="auto"/>
        <w:rPr>
          <w:rFonts w:ascii="Times" w:hAnsi="Times"/>
        </w:rPr>
      </w:pPr>
    </w:p>
    <w:p w14:paraId="0000002A" w14:textId="301AF33C" w:rsidR="00BF5FD8" w:rsidRPr="00E66A20" w:rsidRDefault="001C1C9C" w:rsidP="00CA52E3">
      <w:pPr>
        <w:pStyle w:val="Heading3"/>
        <w:spacing w:line="360" w:lineRule="auto"/>
        <w:rPr>
          <w:rFonts w:ascii="Times" w:hAnsi="Times"/>
          <w:sz w:val="24"/>
        </w:rPr>
      </w:pPr>
      <w:bookmarkStart w:id="100" w:name="_6hwps1c2yiy" w:colFirst="0" w:colLast="0"/>
      <w:bookmarkEnd w:id="100"/>
      <w:r w:rsidRPr="00E66A20">
        <w:rPr>
          <w:rFonts w:ascii="Times" w:hAnsi="Times"/>
          <w:sz w:val="24"/>
        </w:rPr>
        <w:t>Bibliographic data in Wikidata</w:t>
      </w:r>
    </w:p>
    <w:p w14:paraId="0000002B" w14:textId="77777777" w:rsidR="00BF5FD8" w:rsidRPr="00E66A20" w:rsidRDefault="001C1C9C" w:rsidP="00CA52E3">
      <w:pPr>
        <w:spacing w:line="360" w:lineRule="auto"/>
        <w:rPr>
          <w:rFonts w:ascii="Times" w:hAnsi="Times"/>
        </w:rPr>
      </w:pPr>
      <w:r w:rsidRPr="00E66A20">
        <w:rPr>
          <w:rFonts w:ascii="Times" w:hAnsi="Times"/>
        </w:rPr>
        <w:t>The Wikidata model for a publication has evolved over time as the community adds properties and recommendations for their use. Figure 1 shows how a scientific article can be modelled in Wikidata.</w:t>
      </w:r>
    </w:p>
    <w:p w14:paraId="0000002C" w14:textId="77777777" w:rsidR="00BF5FD8" w:rsidRPr="00E66A20" w:rsidRDefault="00BF5FD8" w:rsidP="00CA52E3">
      <w:pPr>
        <w:spacing w:line="360" w:lineRule="auto"/>
        <w:rPr>
          <w:rFonts w:ascii="Times" w:hAnsi="Times"/>
        </w:rPr>
      </w:pPr>
    </w:p>
    <w:p w14:paraId="0000002D" w14:textId="77777777" w:rsidR="00BF5FD8" w:rsidRPr="00E66A20" w:rsidRDefault="001C1C9C" w:rsidP="00CA52E3">
      <w:pPr>
        <w:spacing w:line="360" w:lineRule="auto"/>
        <w:rPr>
          <w:rFonts w:ascii="Times" w:hAnsi="Times"/>
        </w:rPr>
      </w:pPr>
      <w:r w:rsidRPr="00E66A20">
        <w:rPr>
          <w:rFonts w:ascii="Times" w:hAnsi="Times"/>
        </w:rPr>
        <w:t>[Fig 1 here]</w:t>
      </w:r>
    </w:p>
    <w:p w14:paraId="0000002E" w14:textId="77777777" w:rsidR="00BF5FD8" w:rsidRPr="00E66A20" w:rsidRDefault="00BF5FD8" w:rsidP="00CA52E3">
      <w:pPr>
        <w:spacing w:line="360" w:lineRule="auto"/>
        <w:rPr>
          <w:rFonts w:ascii="Times" w:hAnsi="Times"/>
        </w:rPr>
      </w:pPr>
    </w:p>
    <w:p w14:paraId="0000002F" w14:textId="77777777" w:rsidR="00BF5FD8" w:rsidRPr="00E66A20" w:rsidRDefault="001C1C9C" w:rsidP="00CA52E3">
      <w:pPr>
        <w:spacing w:line="360" w:lineRule="auto"/>
        <w:rPr>
          <w:rFonts w:ascii="Times" w:hAnsi="Times"/>
        </w:rPr>
      </w:pPr>
      <w:r w:rsidRPr="00E66A20">
        <w:rPr>
          <w:rFonts w:ascii="Times" w:hAnsi="Times"/>
        </w:rPr>
        <w:t xml:space="preserve">Wikidata items are given one or more “types” using Wikidata property P31 (instance), such as Q13442814 for a scholarly article, and Q571 for a book. There are properties for the typical 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w:t>
      </w:r>
      <w:proofErr w:type="gramStart"/>
      <w:r w:rsidRPr="00E66A20">
        <w:rPr>
          <w:rFonts w:ascii="Times" w:hAnsi="Times"/>
        </w:rPr>
        <w:t>entry</w:t>
      </w:r>
      <w:proofErr w:type="gramEnd"/>
      <w:r w:rsidRPr="00E66A20">
        <w:rPr>
          <w:rFonts w:ascii="Times" w:hAnsi="Times"/>
        </w:rPr>
        <w:t xml:space="preserve"> then the author property (P50) links the item for the publication to the item for that author. If it is not known whether the author exists in Wikidata their name can be stored as a simple string value (P2093). In Fig. 1 there are examples of </w:t>
      </w:r>
      <w:r w:rsidRPr="00E66A20">
        <w:rPr>
          <w:rFonts w:ascii="Times" w:hAnsi="Times"/>
        </w:rPr>
        <w:lastRenderedPageBreak/>
        <w:t>both authors. There are tools available to subsequently map those name strings to the corresponding Wikidata items.</w:t>
      </w:r>
    </w:p>
    <w:p w14:paraId="00000030" w14:textId="77777777" w:rsidR="00BF5FD8" w:rsidRPr="00E66A20" w:rsidRDefault="00BF5FD8" w:rsidP="00CA52E3">
      <w:pPr>
        <w:spacing w:line="360" w:lineRule="auto"/>
        <w:rPr>
          <w:rFonts w:ascii="Times" w:hAnsi="Times"/>
        </w:rPr>
      </w:pPr>
    </w:p>
    <w:p w14:paraId="00000031" w14:textId="1BFAC02A" w:rsidR="00BF5FD8" w:rsidRPr="00B05676" w:rsidRDefault="001C1C9C" w:rsidP="00CA52E3">
      <w:pPr>
        <w:spacing w:line="360" w:lineRule="auto"/>
        <w:rPr>
          <w:rFonts w:ascii="Times" w:hAnsi="Times"/>
        </w:rPr>
      </w:pPr>
      <w:r w:rsidRPr="00E66A20">
        <w:rPr>
          <w:rFonts w:ascii="Times" w:hAnsi="Times"/>
        </w:rPr>
        <w:t xml:space="preserve">External identifiers, such as ones provided by the publishing industry (e.g., DOIs), archiving services (e.g., Handles), and domain-specific databases (such as PubMed, </w:t>
      </w:r>
      <w:proofErr w:type="spellStart"/>
      <w:r w:rsidRPr="00E66A20">
        <w:rPr>
          <w:rFonts w:ascii="Times" w:hAnsi="Times"/>
        </w:rPr>
        <w:t>ZooBank</w:t>
      </w:r>
      <w:proofErr w:type="spellEnd"/>
      <w:r w:rsidRPr="00E66A20">
        <w:rPr>
          <w:rFonts w:ascii="Times" w:hAnsi="Times"/>
        </w:rPr>
        <w:t xml:space="preserve">, etc.) can also be added to the Wikidata item. Wikidata items are being decorated with an increasing number of diverse identifiers, hence Wikidata is increasingly playing a role as an “identity broker” enabling cross-links between identifiers from different </w:t>
      </w:r>
      <w:r w:rsidRPr="00B05676">
        <w:rPr>
          <w:rFonts w:ascii="Times" w:hAnsi="Times"/>
        </w:rPr>
        <w:t>databases</w:t>
      </w:r>
      <w:r w:rsidR="000C6B55" w:rsidRPr="00B05676">
        <w:rPr>
          <w:rFonts w:ascii="Times" w:hAnsi="Times"/>
        </w:rPr>
        <w:t xml:space="preserve"> </w:t>
      </w:r>
      <w:r w:rsidR="000C6B55" w:rsidRPr="00B05676">
        <w:rPr>
          <w:rFonts w:ascii="Times" w:hAnsi="Times"/>
        </w:rPr>
        <w:fldChar w:fldCharType="begin"/>
      </w:r>
      <w:r w:rsidR="001433CD" w:rsidRPr="00B05676">
        <w:rPr>
          <w:rFonts w:ascii="Times" w:hAnsi="Times"/>
        </w:rPr>
        <w:instrText xml:space="preserve"> ADDIN ZOTERO_ITEM CSL_CITATION {"citationID":"a21q4jpj240","properties":{"formattedCitation":"(Veen, 2019)","plainCitation":"(Veen, 2019)","noteIndex":0},"citationItems":[{"id":16221,"uris":["http://zotero.org/users/4491854/items/HEBJ7I4Z"],"itemData":{"id":16221,"type":"article-journal","abstract":"Library catalogues may be connected to the linked data cloud through various types of thesauri. For name authority thesauri in particular I would like to suggest a fundamental break with the current distributed linked data paradigm: to make a transition from a multitude of different identifiers to using a single, universal identifier for all relevant named entities, in the form of the Wikidata identifier. Wikidata (https://wikidata.org) seems to be evolving into a major authority hub that is lowering barriers to access the web of data for everyone. Using the Wikidata identifier of notable entities as a common identifier for connecting resources has significant benefits compared to traversing the ever-growing linked data cloud. When the use of Wikidata reaches a critical mass, for some institutions, Wikidata could even serve as an authority control mechanism.","container-title":"Information Technology and Libraries","DOI":"10.6017/ital.v38i2.10886","ISSN":"2163-5226","issue":"2","language":"en","note":"number: 2","page":"72-81","source":"ejournals.bc.edu","title":"Wikidata:From “an” Identifier to “the” Identifier","title-short":"Wikidata","volume":"38","author":[{"family":"Veen","given":"Theo","dropping-particle":"van"}],"issued":{"date-parts":[["2019",6,17]]}}}],"schema":"https://github.com/citation-style-language/schema/raw/master/csl-citation.json"} </w:instrText>
      </w:r>
      <w:r w:rsidR="000C6B55" w:rsidRPr="00B05676">
        <w:rPr>
          <w:rFonts w:ascii="Times" w:hAnsi="Times"/>
        </w:rPr>
        <w:fldChar w:fldCharType="separate"/>
      </w:r>
      <w:r w:rsidR="001433CD" w:rsidRPr="00B05676">
        <w:rPr>
          <w:rFonts w:ascii="Times" w:hAnsi="Times"/>
        </w:rPr>
        <w:t>(Veen, 2019)</w:t>
      </w:r>
      <w:r w:rsidR="000C6B55" w:rsidRPr="00B05676">
        <w:rPr>
          <w:rFonts w:ascii="Times" w:hAnsi="Times"/>
        </w:rPr>
        <w:fldChar w:fldCharType="end"/>
      </w:r>
      <w:r w:rsidRPr="00B05676">
        <w:rPr>
          <w:rFonts w:ascii="Times" w:hAnsi="Times"/>
        </w:rPr>
        <w:t>.</w:t>
      </w:r>
    </w:p>
    <w:p w14:paraId="00000032" w14:textId="77777777" w:rsidR="00BF5FD8" w:rsidRPr="00E66A20" w:rsidRDefault="00BF5FD8" w:rsidP="00CA52E3">
      <w:pPr>
        <w:spacing w:line="360" w:lineRule="auto"/>
        <w:rPr>
          <w:rFonts w:ascii="Times" w:hAnsi="Times"/>
        </w:rPr>
      </w:pPr>
    </w:p>
    <w:p w14:paraId="00000034" w14:textId="67F91AAB" w:rsidR="00BF5FD8" w:rsidRPr="00E66A20" w:rsidRDefault="001C1C9C" w:rsidP="00CA52E3">
      <w:pPr>
        <w:pStyle w:val="Heading3"/>
        <w:spacing w:line="360" w:lineRule="auto"/>
      </w:pPr>
      <w:bookmarkStart w:id="101" w:name="_8xle9j34l2ft" w:colFirst="0" w:colLast="0"/>
      <w:bookmarkEnd w:id="101"/>
      <w:r w:rsidRPr="00E66A20">
        <w:t>Links between publications</w:t>
      </w:r>
    </w:p>
    <w:p w14:paraId="00000035" w14:textId="1FD0682F" w:rsidR="00BF5FD8" w:rsidRPr="001433CD" w:rsidRDefault="001C1C9C" w:rsidP="00CA52E3">
      <w:pPr>
        <w:spacing w:line="360" w:lineRule="auto"/>
        <w:rPr>
          <w:rFonts w:ascii="Times" w:hAnsi="Times"/>
        </w:rPr>
      </w:pPr>
      <w:r w:rsidRPr="00E66A20">
        <w:rPr>
          <w:rFonts w:ascii="Times" w:hAnsi="Times"/>
        </w:rPr>
        <w:t xml:space="preserve">Publications rarely exist in isolation from </w:t>
      </w:r>
      <w:proofErr w:type="gramStart"/>
      <w:r w:rsidRPr="00E66A20">
        <w:rPr>
          <w:rFonts w:ascii="Times" w:hAnsi="Times"/>
        </w:rPr>
        <w:t>each other,</w:t>
      </w:r>
      <w:proofErr w:type="gramEnd"/>
      <w:r w:rsidRPr="00E66A20">
        <w:rPr>
          <w:rFonts w:ascii="Times" w:hAnsi="Times"/>
        </w:rPr>
        <w:t xml:space="preserve"> hence we can connect them using a range of properties. The most obvious relationship is citation, where one publication cites another. Adding this information helps flesh out the citation graph, enables us to track the </w:t>
      </w:r>
      <w:r w:rsidRPr="001433CD">
        <w:rPr>
          <w:rFonts w:ascii="Times" w:hAnsi="Times"/>
        </w:rPr>
        <w:t>provenance of an idea, and also discover potentially related publications through co-citation</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{"citationID":"auaokf4qcr","properties":{"formattedCitation":"(Marshakova-Shaikevich, 1973; Small, 1973)","plainCitation":"(Marshakova-Shaikevich, 1973; Small, 1973)","noteIndex":0},"citationItems":[{"id":16542,"uris":["http://zotero.org/users/4491854/items/KMVIUQ6B"],"itemData":{"id":16542,"type":"article-journal","container-title":"Scientific and Technical Information Serial of VINITI","issue":"2","page":"3-8","title":"System of Document Connections Based on References","volume":"6","author":[{"family":"Marshakova-Shaikevich","given":"Irena"}],"issued":{"date-parts":[["1973"]]}}},{"id":16540,"uris":["http://zotero.org/users/4491854/items/DUGIBSMC"],"itemData":{"id":16540,"type":"article-journal","abstract":"A new form of document coupling called co-citation is defined as the frequency with which two documents are cited together. The co-citation frequency of two scientific papers can be determined by comparing lists of citing documents in the Science Citation Index and counting identical entries. Networks of co-cited papers can be generated for specific scientific specialties, and an example is drawn from the literature of particle physics. Co-citation patterns are found to differ significantly from bibliographic coupling patterns, but to agree generally with patterns of direct citation. Clusters of co-cited papers provide a new way to study the specialty structure of science. They may provide a new approach to indexing and to the creation of SDI profiles.","container-title":"Journal of the American Society for Information Science","DOI":"https://doi.org/10.1002/asi.4630240406","ISSN":"1097-4571","issue":"4","language":"en","note":"_eprint: https://asistdl.onlinelibrary.wiley.com/doi/pdf/10.1002/asi.4630240406","page":"265-269","source":"Wiley Online Library","title":"Co-citation in the scientific literature: A new measure of the relationship between two documents","title-short":"Co-citation in the scientific literature","volume":"24","author":[{"family":"Small","given":"Henry"}],"issued":{"date-parts":[["1973"]]}}}],"schema":"https://github.com/citation-style-language/schema/raw/master/csl-citation.json"} </w:instrText>
      </w:r>
      <w:r w:rsidR="009D0BF5" w:rsidRPr="001433CD">
        <w:rPr>
          <w:rFonts w:ascii="Times" w:hAnsi="Times"/>
        </w:rPr>
        <w:fldChar w:fldCharType="separate"/>
      </w:r>
      <w:r w:rsidR="001433CD" w:rsidRPr="001433CD">
        <w:rPr>
          <w:rFonts w:ascii="Times" w:hAnsi="Times"/>
        </w:rPr>
        <w:t>(Marshakova-Shaikevich, 1973; Small, 1973)</w:t>
      </w:r>
      <w:r w:rsidR="009D0BF5" w:rsidRPr="001433CD">
        <w:rPr>
          <w:rFonts w:ascii="Times" w:hAnsi="Times"/>
        </w:rPr>
        <w:fldChar w:fldCharType="end"/>
      </w:r>
      <w:r w:rsidRPr="001433CD">
        <w:rPr>
          <w:rFonts w:ascii="Times" w:hAnsi="Times"/>
        </w:rPr>
        <w:t>.</w:t>
      </w:r>
    </w:p>
    <w:p w14:paraId="00000036" w14:textId="77777777" w:rsidR="00BF5FD8" w:rsidRPr="00E66A20" w:rsidRDefault="00BF5FD8" w:rsidP="00CA52E3">
      <w:pPr>
        <w:spacing w:line="360" w:lineRule="auto"/>
        <w:rPr>
          <w:rFonts w:ascii="Times" w:hAnsi="Times"/>
        </w:rPr>
      </w:pPr>
    </w:p>
    <w:p w14:paraId="00000037" w14:textId="2AA981DD" w:rsidR="00BF5FD8" w:rsidRPr="00E66A20" w:rsidRDefault="001C1C9C" w:rsidP="00CA52E3">
      <w:pPr>
        <w:spacing w:line="360" w:lineRule="auto"/>
        <w:rPr>
          <w:rFonts w:ascii="Times" w:hAnsi="Times"/>
        </w:rPr>
      </w:pPr>
      <w:r w:rsidRPr="00E66A20">
        <w:rPr>
          <w:rFonts w:ascii="Times" w:hAnsi="Times"/>
        </w:rPr>
        <w:t xml:space="preserve">Other relationships supported by Wikidata include errata where one publication corrects errors or mistakes in a previous publication, and translations, where a publication may exist in more than one language. For example, the paper </w:t>
      </w:r>
      <w:proofErr w:type="spellStart"/>
      <w:r w:rsidRPr="00E66A20">
        <w:rPr>
          <w:rFonts w:ascii="Times" w:hAnsi="Times"/>
        </w:rPr>
        <w:t>Korotyaev</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{"citationID":"a27ca1k8n3m","properties":{"formattedCitation":"(2018)","plainCitation":"(2018)","noteIndex":0},"citationItems":[{"id":16491,"uris":["http://zotero.org/users/4491854/items/FUNYV2F9"],"itemData":{"id":16491,"type":"article-journal","abstract":"Two new species of the weevil genus Mecysmoderes Schoenherr, 1837 are described from Vietnam. Mecysmoderes (Enzoellus) vladimirisp. n. differs from the type species of Enzoellus and its allies from Thailand and Laos in the larger size, deeper meshes on the pronotum, broader legs and a velvety black sutural spot on the elytra. Mecysmoderes (Xenysmoderes) sergiisp. n. in the shape, coloration, and vestiture of the body is similar to M. consularis Pascoe, but clearly differs in the larger size, strongly and unevenly convex pronotal disc, swollen in the middle part elytra, and a dark scutellar spot.","container-title":"Entomological Review","DOI":"10.1134/S0013873818070114","ISSN":"1555-6689","issue":"7","journalAbbreviation":"Entmol. Rev.","language":"en","page":"899-906","source":"Springer Link","title":"Two New Species of the Weevil Genus Mecysmoderes Schoenherr, 1837 (Coleoptera, Curculionidae: Ceutorhynchinae) from Vietnam","title-short":"Two New Species of the Weevil Genus Mecysmoderes Schoenherr, 1837 (Coleoptera, Curculionidae","volume":"98","author":[{"family":"Korotyaev","given":"B. A."}],"issued":{"date-parts":[["2018",10,1]]}},"suppress-author":true}],"schema":"https://github.com/citation-style-language/schema/raw/master/csl-citation.json"}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 xml:space="preserve">is an English translation of </w:t>
      </w:r>
      <w:proofErr w:type="spellStart"/>
      <w:r w:rsidRPr="00E66A20">
        <w:rPr>
          <w:rFonts w:ascii="Times" w:hAnsi="Times"/>
        </w:rPr>
        <w:t>Коротяев</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{"citationID":"a11kofh42vm","properties":{"formattedCitation":"(2018)","plainCitation":"(2018)","noteIndex":0},"citationItems":[{"id":16492,"uris":["http://zotero.org/users/4491854/items/WL99VDCW"],"itemData":{"id":16492,"type":"article-journal","abstract":"Описаны два новых вида долгоносиков рода Mecysmoderes Schoenherr, 1837 из Вьетнама. Mecysmoderes ( Enzoellus ) vladimiri sp. n. хорошо отличается от типового вида подрода Enzoellus и близких к нему видов из Таиланда и Лаоса крупными размерами, более глубокими ячейками на переднеспинке, более широкими ногами и бархатисто-черным пришовным пятном надкрылий. Mecysmoderes ( Xenysmoderes ) sergii sp. n. по форме, окраске и опушению тела сходен с M. consularis Pascoe, но хорошо отличается более крупными размерами, сильно и неравномерно выпуклым диском переднеспинки, вздутыми в средней части надкрыльями и темнымприщитковым пятном.","container-title":"Энтомологическое Обозрение","DOI":"10.1134/S0367144518030115","ISSN":"0367-1445","issue":"3","language":"ru","source":"eLibrary.ru","title":"Два новых вида долгоносиков рода &lt;i&gt;mecysmoderes &lt;/i&gt;schoenherr, 1837 (coleoptera, curculionidae: ceutorhynchinae) из Вьетнама","title-short":"Два новых вида долгоносиков рода &lt;i&gt;mecysmoderes &lt;/i&gt;schoenherr, 1837 (coleoptera, curculionidae","URL":"https://www.elibrary.ru/item.asp?id=35575731","volume":"97","author":[{"family":"Коротяев","given":"Б. А."}],"accessed":{"date-parts":[["2021",4,27]]},"issued":{"date-parts":[["2018"]]}},"suppress-author":true}],"schema":"https://github.com/citation-style-language/schema/raw/master/csl-citation.json"}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the corresponding items in Wikidata can be connected by properties reflecting that relationship.</w:t>
      </w:r>
    </w:p>
    <w:p w14:paraId="00000039" w14:textId="0BF83B18" w:rsidR="00BF5FD8" w:rsidRPr="00E66A20" w:rsidRDefault="001C1C9C" w:rsidP="00CA52E3">
      <w:pPr>
        <w:pStyle w:val="Heading3"/>
        <w:spacing w:line="360" w:lineRule="auto"/>
      </w:pPr>
      <w:bookmarkStart w:id="102" w:name="_smfww7i8d3nq" w:colFirst="0" w:colLast="0"/>
      <w:bookmarkEnd w:id="102"/>
      <w:r w:rsidRPr="00E66A20">
        <w:t>Links to facts</w:t>
      </w:r>
    </w:p>
    <w:p w14:paraId="0000003A" w14:textId="77777777" w:rsidR="00BF5FD8" w:rsidRPr="00E66A20" w:rsidRDefault="001C1C9C" w:rsidP="00CA52E3">
      <w:pPr>
        <w:spacing w:line="360" w:lineRule="auto"/>
        <w:rPr>
          <w:rFonts w:ascii="Times" w:hAnsi="Times"/>
        </w:rPr>
      </w:pPr>
      <w:r w:rsidRPr="00E66A20">
        <w:rPr>
          <w:rFonts w:ascii="Times" w:hAnsi="Times"/>
        </w:rPr>
        <w:t>A key motivation for including publications in Wikidata is to provide trustworthy sources of references for statements made in Wikidata. For example, statements about the birth and death dates for a person, the exact date of publication of a work, the date at which a journal changed its name, or the publication of a taxonomic name can all be supported by adding references to the relevant source.</w:t>
      </w:r>
    </w:p>
    <w:p w14:paraId="0000003B" w14:textId="77777777" w:rsidR="00BF5FD8" w:rsidRPr="00E66A20" w:rsidRDefault="00BF5FD8" w:rsidP="00CA52E3">
      <w:pPr>
        <w:spacing w:line="360" w:lineRule="auto"/>
        <w:rPr>
          <w:rFonts w:ascii="Times" w:hAnsi="Times"/>
        </w:rPr>
      </w:pPr>
    </w:p>
    <w:p w14:paraId="0000003C" w14:textId="59C15F10" w:rsidR="00BF5FD8" w:rsidRPr="00E66A20" w:rsidRDefault="001C1C9C" w:rsidP="00CA52E3">
      <w:pPr>
        <w:spacing w:line="360" w:lineRule="auto"/>
        <w:rPr>
          <w:rFonts w:ascii="Times" w:hAnsi="Times"/>
        </w:rPr>
      </w:pPr>
      <w:r w:rsidRPr="00E66A20">
        <w:rPr>
          <w:rFonts w:ascii="Times" w:hAnsi="Times"/>
        </w:rPr>
        <w:t xml:space="preserve">As an example, the taxonomic name </w:t>
      </w:r>
      <w:r w:rsidRPr="00D60019">
        <w:rPr>
          <w:rFonts w:ascii="Times" w:hAnsi="Times"/>
          <w:i/>
          <w:iCs/>
          <w:rPrChange w:id="103" w:author="Roderic Page" w:date="2022-03-18T14:47:00Z">
            <w:rPr>
              <w:rFonts w:ascii="Times" w:hAnsi="Times"/>
            </w:rPr>
          </w:rPrChange>
        </w:rPr>
        <w:t xml:space="preserve">Euphorbia </w:t>
      </w:r>
      <w:proofErr w:type="spellStart"/>
      <w:r w:rsidRPr="00D60019">
        <w:rPr>
          <w:rFonts w:ascii="Times" w:hAnsi="Times"/>
          <w:i/>
          <w:iCs/>
          <w:rPrChange w:id="104" w:author="Roderic Page" w:date="2022-03-18T14:47:00Z">
            <w:rPr>
              <w:rFonts w:ascii="Times" w:hAnsi="Times"/>
            </w:rPr>
          </w:rPrChange>
        </w:rPr>
        <w:t>bicompacta</w:t>
      </w:r>
      <w:proofErr w:type="spellEnd"/>
      <w:r w:rsidRPr="00E66A20">
        <w:rPr>
          <w:rFonts w:ascii="Times" w:hAnsi="Times"/>
        </w:rPr>
        <w:t xml:space="preserve"> </w:t>
      </w:r>
      <w:proofErr w:type="spellStart"/>
      <w:r w:rsidRPr="00E66A20">
        <w:rPr>
          <w:rFonts w:ascii="Times" w:hAnsi="Times"/>
        </w:rPr>
        <w:t>Bruyns</w:t>
      </w:r>
      <w:proofErr w:type="spellEnd"/>
      <w:r w:rsidRPr="00E66A20">
        <w:rPr>
          <w:rFonts w:ascii="Times" w:hAnsi="Times"/>
        </w:rPr>
        <w:t xml:space="preserve"> was published in </w:t>
      </w:r>
      <w:proofErr w:type="spellStart"/>
      <w:r w:rsidRPr="00E66A20">
        <w:rPr>
          <w:rFonts w:ascii="Times" w:hAnsi="Times"/>
        </w:rPr>
        <w:t>Bruyns</w:t>
      </w:r>
      <w:proofErr w:type="spellEnd"/>
      <w:r w:rsidRPr="00E66A20">
        <w:rPr>
          <w:rFonts w:ascii="Times" w:hAnsi="Times"/>
        </w:rPr>
        <w:t xml:space="preserve"> et al. </w:t>
      </w:r>
      <w:r w:rsidR="009D0BF5">
        <w:rPr>
          <w:rFonts w:ascii="Times" w:hAnsi="Times"/>
        </w:rPr>
        <w:fldChar w:fldCharType="begin"/>
      </w:r>
      <w:r w:rsidR="001433CD">
        <w:rPr>
          <w:rFonts w:ascii="Times" w:hAnsi="Times"/>
        </w:rPr>
        <w:instrText xml:space="preserve"> ADDIN ZOTERO_ITEM CSL_CITATION {"citationID":"atipr5nu02","properties":{"formattedCitation":"(2006)","plainCitation":"(2006)","noteIndex":0},"citationItems":[{"id":16465,"uris":["http://zotero.org/users/4491854/items/G6HX2WVZ"],"itemData":{"id":16465,"type":"article-journal","abstract":"We use data from the internal transcribed spacer (ITS) region of the nuclear rDNA cistron and the chloroplast psbA–trnH intergenic spacer to reconstruct the phylogenetic relationships among southern African species of Euphorbia. The results indicate that major re–organization is necessary of the groupings within Euphorbia that have been recognised in the past, since most of them turn out to be polyphyletic. Furthermore, in its present circumscription, Euphorbia itself is not monophyletic, nor do the southern African species form a monophyletic group. Both datasets show that the southern African species fall into four major groups, which we recognise as subgenera: Chamaesyce Raf., Esula Pers., Euphorbia and Rhizanthium (Boiss.) Wheeler. To accommodate the southern African species, subg. Chamaesyce is divided into sect. Chamaesyce, sect. Frondosae Bruyns, sect. nov., sect. Articulofruticosae Bruyns, sect. nov. and sect. Espinosae Pax &amp; Hoffm. Subgenus Euphorbia is divided into sect. Euphorbia, sect. Monadenium (Pax) Bruyns, sect. Goniostema H. Baill. ex Boiss. and sect. Tirucalli Boiss. To re–establish the monophyly of Euphorbia, the genera Endadenium L. C. Leach, Monadenium Pax and Synadenium Boiss. are reduced to synonymy under Euphorbia subg. Euphorbia sect. Monadenium and the species are all transferred to Euphorbia. Consequently the subtribe Euphorbiinae now consists of the single, very large, very widely distributed and very diverse genus Euphorbia. Three of the subgenera (Chamaesyce, Esula, Euphorbia) are nearly cosmopolitan, showing the great age and wide extent of the radiation that has occurred within Euphorbia. The remaining subg. Rhizanthium is mainly African.","container-title":"TAXON","DOI":"https://doi.org/10.2307/25065587","ISSN":"1996-8175","issue":"2","language":"en","note":"_eprint: https://onlinelibrary.wiley.com/doi/pdf/10.2307/25065587","page":"397-420","source":"Wiley Online Library","title":"A new subgeneric classification for Euphorbia (Euphorbiaceae) in southern Africa based on ITS and psbA-trnH sequence data","volume":"55","author":[{"family":"Bruyns","given":"Peter V."},{"family":"Mapaya","given":"Ruvimbo J."},{"family":"Hedderson","given":"Terrence J."}],"issued":{"date-parts":[["2006"]]}},"suppress-author":true}],"schema":"https://github.com/citation-style-language/schema/raw/master/csl-citation.json"}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(2006)</w:t>
      </w:r>
      <w:r w:rsidR="009D0BF5">
        <w:rPr>
          <w:rFonts w:ascii="Times" w:hAnsi="Times"/>
        </w:rPr>
        <w:fldChar w:fldCharType="end"/>
      </w:r>
      <w:r w:rsidR="009D0BF5">
        <w:rPr>
          <w:rFonts w:ascii="Times" w:hAnsi="Times"/>
        </w:rPr>
        <w:t xml:space="preserve"> </w:t>
      </w:r>
      <w:r w:rsidRPr="00E66A20">
        <w:rPr>
          <w:rFonts w:ascii="Times" w:hAnsi="Times"/>
        </w:rPr>
        <w:t xml:space="preserve">as a replacement for the name </w:t>
      </w:r>
      <w:proofErr w:type="spellStart"/>
      <w:r w:rsidRPr="00D60019">
        <w:rPr>
          <w:rFonts w:ascii="Times" w:hAnsi="Times"/>
          <w:i/>
          <w:iCs/>
          <w:rPrChange w:id="105" w:author="Roderic Page" w:date="2022-03-18T14:47:00Z">
            <w:rPr>
              <w:rFonts w:ascii="Times" w:hAnsi="Times"/>
            </w:rPr>
          </w:rPrChange>
        </w:rPr>
        <w:t>Synadenium</w:t>
      </w:r>
      <w:proofErr w:type="spellEnd"/>
      <w:r w:rsidRPr="00D60019">
        <w:rPr>
          <w:rFonts w:ascii="Times" w:hAnsi="Times"/>
          <w:i/>
          <w:iCs/>
          <w:rPrChange w:id="106" w:author="Roderic Page" w:date="2022-03-18T14:47:00Z">
            <w:rPr>
              <w:rFonts w:ascii="Times" w:hAnsi="Times"/>
            </w:rPr>
          </w:rPrChange>
        </w:rPr>
        <w:t xml:space="preserve"> compactum</w:t>
      </w:r>
      <w:r w:rsidRPr="00E66A20">
        <w:rPr>
          <w:rFonts w:ascii="Times" w:hAnsi="Times"/>
        </w:rPr>
        <w:t xml:space="preserve"> N.E.Br. This publication (Q28960244) is the one discussed above in Fig. 1. The Wikidata item for </w:t>
      </w:r>
      <w:r w:rsidRPr="00D60019">
        <w:rPr>
          <w:rFonts w:ascii="Times" w:hAnsi="Times"/>
          <w:i/>
          <w:iCs/>
          <w:rPrChange w:id="107" w:author="Roderic Page" w:date="2022-03-18T14:47:00Z">
            <w:rPr>
              <w:rFonts w:ascii="Times" w:hAnsi="Times"/>
            </w:rPr>
          </w:rPrChange>
        </w:rPr>
        <w:t>Euphorbia</w:t>
      </w:r>
      <w:r w:rsidRPr="00E66A20">
        <w:rPr>
          <w:rFonts w:ascii="Times" w:hAnsi="Times"/>
        </w:rPr>
        <w:t xml:space="preserve"> </w:t>
      </w:r>
      <w:proofErr w:type="spellStart"/>
      <w:r w:rsidRPr="00D60019">
        <w:rPr>
          <w:rFonts w:ascii="Times" w:hAnsi="Times"/>
          <w:i/>
          <w:iCs/>
          <w:rPrChange w:id="108" w:author="Roderic Page" w:date="2022-03-18T14:47:00Z">
            <w:rPr>
              <w:rFonts w:ascii="Times" w:hAnsi="Times"/>
            </w:rPr>
          </w:rPrChange>
        </w:rPr>
        <w:lastRenderedPageBreak/>
        <w:t>bicompacta</w:t>
      </w:r>
      <w:proofErr w:type="spellEnd"/>
      <w:r w:rsidRPr="00E66A20">
        <w:rPr>
          <w:rFonts w:ascii="Times" w:hAnsi="Times"/>
        </w:rPr>
        <w:t xml:space="preserve"> (Q5851419) has a property “taxon name” (P225) with the value “Euphorbia </w:t>
      </w:r>
      <w:proofErr w:type="spellStart"/>
      <w:r w:rsidRPr="00E66A20">
        <w:rPr>
          <w:rFonts w:ascii="Times" w:hAnsi="Times"/>
        </w:rPr>
        <w:t>bicompacta</w:t>
      </w:r>
      <w:proofErr w:type="spellEnd"/>
      <w:r w:rsidRPr="00E66A20">
        <w:rPr>
          <w:rFonts w:ascii="Times" w:hAnsi="Times"/>
        </w:rPr>
        <w:t>” and Wikidata item Q28960244 as a reference for that value (see Fig 2).</w:t>
      </w:r>
    </w:p>
    <w:p w14:paraId="0000003D" w14:textId="77777777" w:rsidR="00BF5FD8" w:rsidRPr="00E66A20" w:rsidRDefault="00BF5FD8" w:rsidP="00CA52E3">
      <w:pPr>
        <w:spacing w:line="360" w:lineRule="auto"/>
        <w:rPr>
          <w:rFonts w:ascii="Times" w:hAnsi="Times"/>
        </w:rPr>
      </w:pPr>
    </w:p>
    <w:p w14:paraId="0000003E" w14:textId="77777777" w:rsidR="00BF5FD8" w:rsidRPr="00E66A20" w:rsidRDefault="001C1C9C" w:rsidP="00CA52E3">
      <w:pPr>
        <w:spacing w:line="360" w:lineRule="auto"/>
        <w:rPr>
          <w:rFonts w:ascii="Times" w:hAnsi="Times"/>
        </w:rPr>
      </w:pPr>
      <w:r w:rsidRPr="00E66A20">
        <w:rPr>
          <w:rFonts w:ascii="Times" w:hAnsi="Times"/>
        </w:rPr>
        <w:t>[Fig. 2 here]</w:t>
      </w:r>
    </w:p>
    <w:p w14:paraId="0000003F" w14:textId="77777777" w:rsidR="00BF5FD8" w:rsidRPr="00E66A20" w:rsidRDefault="00BF5FD8" w:rsidP="00CA52E3">
      <w:pPr>
        <w:pStyle w:val="Heading3"/>
        <w:spacing w:line="360" w:lineRule="auto"/>
        <w:rPr>
          <w:rFonts w:ascii="Times" w:hAnsi="Times"/>
          <w:sz w:val="24"/>
        </w:rPr>
      </w:pPr>
      <w:bookmarkStart w:id="109" w:name="_5vaaec1sfuh7" w:colFirst="0" w:colLast="0"/>
      <w:bookmarkEnd w:id="109"/>
    </w:p>
    <w:p w14:paraId="00000041" w14:textId="1314BC50" w:rsidR="00BF5FD8" w:rsidRPr="00E66A20" w:rsidRDefault="001C1C9C" w:rsidP="00CA52E3">
      <w:pPr>
        <w:pStyle w:val="Heading3"/>
        <w:spacing w:line="360" w:lineRule="auto"/>
      </w:pPr>
      <w:bookmarkStart w:id="110" w:name="_l3scjyfcosu" w:colFirst="0" w:colLast="0"/>
      <w:bookmarkEnd w:id="110"/>
      <w:r w:rsidRPr="00E66A20">
        <w:t>Populating Wikidata</w:t>
      </w:r>
    </w:p>
    <w:p w14:paraId="00000042" w14:textId="50DDC260" w:rsidR="00BF5FD8" w:rsidRPr="00E66A20" w:rsidRDefault="001C1C9C" w:rsidP="00CA52E3">
      <w:pPr>
        <w:spacing w:line="360" w:lineRule="auto"/>
        <w:rPr>
          <w:rFonts w:ascii="Times" w:hAnsi="Times"/>
        </w:rPr>
      </w:pPr>
      <w:r w:rsidRPr="00E66A20">
        <w:rPr>
          <w:rFonts w:ascii="Times" w:hAnsi="Times"/>
        </w:rPr>
        <w:t>Creating a bibliography of life would only be conceivable if much of the work of populating it could be automated, and if freely accessible sources of data were available. Bibliographic metadata from CrossRef and PubMed are constantly being added by automated tools (“bots”). This means that many publications that have a CrossRef Digital Object Identifier (DOI</w:t>
      </w:r>
      <w:del w:id="111" w:author="Roderic Page" w:date="2022-03-18T14:48:00Z">
        <w:r w:rsidRPr="00E66A20" w:rsidDel="00D60019">
          <w:rPr>
            <w:rFonts w:ascii="Times" w:hAnsi="Times"/>
          </w:rPr>
          <w:delText>), or</w:delText>
        </w:r>
      </w:del>
      <w:ins w:id="112" w:author="Roderic Page" w:date="2022-03-18T14:48:00Z">
        <w:r w:rsidR="00D60019" w:rsidRPr="00E66A20">
          <w:rPr>
            <w:rFonts w:ascii="Times" w:hAnsi="Times"/>
          </w:rPr>
          <w:t>) or</w:t>
        </w:r>
      </w:ins>
      <w:r w:rsidRPr="00E66A20">
        <w:rPr>
          <w:rFonts w:ascii="Times" w:hAnsi="Times"/>
        </w:rPr>
        <w:t xml:space="preserve"> have an entry in PubMed are likely to be already in Wikidata. If they aren’t, then it is straightforward to add them. Data from these sources are typically of high quality, although sometimes the data is limited or incorrect, for example, in not including lists of literature cited, or there may be typographic or character encoding errors in the data. An advantage of a community-editable resource is that these can be found and subsequently corrected by the community.</w:t>
      </w:r>
    </w:p>
    <w:p w14:paraId="00000043" w14:textId="77777777" w:rsidR="00BF5FD8" w:rsidRPr="00E66A20" w:rsidRDefault="00BF5FD8" w:rsidP="00CA52E3">
      <w:pPr>
        <w:spacing w:line="360" w:lineRule="auto"/>
        <w:rPr>
          <w:rFonts w:ascii="Times" w:hAnsi="Times"/>
        </w:rPr>
      </w:pPr>
    </w:p>
    <w:p w14:paraId="00000044" w14:textId="277DFDD7" w:rsidR="00BF5FD8" w:rsidRPr="00E66A20" w:rsidRDefault="001C1C9C" w:rsidP="00CA52E3">
      <w:pPr>
        <w:spacing w:line="360" w:lineRule="auto"/>
        <w:rPr>
          <w:rFonts w:ascii="Times" w:hAnsi="Times"/>
        </w:rPr>
      </w:pPr>
      <w:r w:rsidRPr="00E66A20">
        <w:rPr>
          <w:rFonts w:ascii="Times" w:hAnsi="Times"/>
        </w:rPr>
        <w:t xml:space="preserve">While much of the biomedical literature, and an increasing fraction of modern taxonomic literature has CrossRef DOIs, much of the taxonomic corpus either lacks a DOI, or may have a DOI issued by a registration agency other than CrossRef. The DOI foundation has several members that issue DOIs, and these differ in the support they provide for resolving DOIs to machine readable data. CrossRef DOIs can return extensive metadata about an article in </w:t>
      </w:r>
      <w:proofErr w:type="spellStart"/>
      <w:r w:rsidRPr="00E66A20">
        <w:rPr>
          <w:rFonts w:ascii="Times" w:hAnsi="Times"/>
        </w:rPr>
        <w:t>CiteProc</w:t>
      </w:r>
      <w:proofErr w:type="spellEnd"/>
      <w:r w:rsidRPr="00E66A20">
        <w:rPr>
          <w:rFonts w:ascii="Times" w:hAnsi="Times"/>
        </w:rPr>
        <w:t xml:space="preserve"> JSON, a default standard for bibliographic metadata </w:t>
      </w:r>
      <w:r w:rsidR="009D0BF5">
        <w:rPr>
          <w:rFonts w:ascii="Times" w:hAnsi="Times"/>
        </w:rPr>
        <w:fldChar w:fldCharType="begin"/>
      </w:r>
      <w:r w:rsidR="001433CD">
        <w:rPr>
          <w:rFonts w:ascii="Times" w:hAnsi="Times"/>
        </w:rPr>
        <w:instrText xml:space="preserve"> ADDIN ZOTERO_ITEM CSL_CITATION {"citationID":"aqnvtjpq57","properties":{"formattedCitation":"(Willighagen, 2019; Bennett, 2021)","plainCitation":"(Willighagen, 2019; Bennett, 2021)","noteIndex":0},"citationItems":[{"id":16570,"uris":["http://zotero.org/users/4491854/items/QXYDA7DL"],"itemData":{"id":16570,"type":"article-journal","abstract":"Background Given the vast number of standards and formats for bibliographical data, any program working with bibliographies and citations has to be able to interpret such data. This paper describes the development of Citation.js (https://citation.js.org/), a tool to parse and format according to those standards. The program follows modern guidelines for software in general and JavaScript in specific, such as version control, source code analysis, integration testing and semantic versioning. Results The result is an extensible tool that has already seen adaption in a variety of sources and use cases: as part of a server-side page generator of a publishing platform, as part of a local extensible document generator, and as part of an in-browser converter of extracted references. Use cases range from transforming a list of DOIs or Wikidata identifiers into a BibTeX file on the command line, to displaying RIS references on a webpage with added Altmetric badges to generating ”How to cite this” sections on a blog. The accuracy of conversions is currently 27% for properties and 60% for types on average and a typical initialization takes 120 ms in browsers and 1 s with Node.js on the command line. Conclusions Citation.js is a library supporting various formats of bibliographic information in a broad selection of use cases and environments. Given the support for plugins, more formats can be added with relative ease.","container-title":"PeerJ Computer Science","DOI":"10.7717/peerj-cs.214","ISSN":"2376-5992","journalAbbreviation":"PeerJ Comput. Sci.","language":"en","note":"publisher: PeerJ Inc.","page":"e214","source":"peerj.com","title":"Citation.js: a format-independent, modular bibliography tool for the browser and command line","title-short":"Citation.js","volume":"5","author":[{"family":"Willighagen","given":"Lars G."}],"issued":{"date-parts":[["2019",8,12]]}}},{"id":16569,"uris":["http://zotero.org/users/4491854/items/MK2WSCX8"],"itemData":{"id":16569,"type":"book","abstract":"A JavaScript implementation of the Citation Style Language (CSL) https://citeproc-js.readthedocs.io","genre":"JavaScript","note":"original-date: 2016-03-04T13:03:54Z","publisher":"Juris-M Project","source":"GitHub","title":"Juris-M/citeproc-js","URL":"https://github.com/Juris-M/citeproc-js","author":[{"family":"Bennett","given":"Frank"}],"accessed":{"date-parts":[["2021",5,14]]},"issued":{"date-parts":[["2021",5,1]]}}}],"schema":"https://github.com/citation-style-language/schema/raw/master/csl-citation.json"} </w:instrText>
      </w:r>
      <w:r w:rsidR="009D0BF5">
        <w:rPr>
          <w:rFonts w:ascii="Times" w:hAnsi="Times"/>
        </w:rPr>
        <w:fldChar w:fldCharType="separate"/>
      </w:r>
      <w:r w:rsidR="001433CD" w:rsidRPr="001433CD">
        <w:rPr>
          <w:rFonts w:ascii="Times" w:hAnsi="Times" w:cs="Times New Roman"/>
        </w:rPr>
        <w:t>(Willighagen, 2019; Bennett, 2021)</w:t>
      </w:r>
      <w:r w:rsidR="009D0BF5">
        <w:rPr>
          <w:rFonts w:ascii="Times" w:hAnsi="Times"/>
        </w:rPr>
        <w:fldChar w:fldCharType="end"/>
      </w:r>
      <w:r w:rsidR="009D0BF5">
        <w:t>.</w:t>
      </w:r>
      <w:r w:rsidR="001433CD">
        <w:t xml:space="preserve"> </w:t>
      </w:r>
      <w:r w:rsidRPr="00E66A20">
        <w:rPr>
          <w:rFonts w:ascii="Times" w:hAnsi="Times"/>
        </w:rPr>
        <w:t xml:space="preserve">Some DOI agencies support </w:t>
      </w:r>
      <w:proofErr w:type="spellStart"/>
      <w:r w:rsidRPr="00E66A20">
        <w:rPr>
          <w:rFonts w:ascii="Times" w:hAnsi="Times"/>
        </w:rPr>
        <w:t>CiteProc</w:t>
      </w:r>
      <w:proofErr w:type="spellEnd"/>
      <w:r w:rsidRPr="00E66A20">
        <w:rPr>
          <w:rFonts w:ascii="Times" w:hAnsi="Times"/>
        </w:rPr>
        <w:t xml:space="preserve"> (albeit not as fully populated as CrossRef), however agencies such as ITISC - which is issuing DOIs for many Chinese articles </w:t>
      </w:r>
      <w:r w:rsidR="009D0BF5">
        <w:rPr>
          <w:rFonts w:ascii="Times" w:hAnsi="Times"/>
        </w:rPr>
        <w:fldChar w:fldCharType="begin"/>
      </w:r>
      <w:r w:rsidR="001433CD">
        <w:rPr>
          <w:rFonts w:ascii="Times" w:hAnsi="Times"/>
        </w:rPr>
        <w:instrText xml:space="preserve"> ADDIN ZOTERO_ITEM CSL_CITATION {"citationID":"ancr341794","properties":{"formattedCitation":"(Wang et al., 2018)","plainCitation":"(Wang et al., 2018)","noteIndex":0},"citationItems":[{"id":15696,"uris":["http://zotero.org/users/4491854/items/T4EEJVQI"],"itemData":{"id":15696,"type":"article-journal","abstract":"Digital object identifiers (DOIs) are widely used across the world but not very much within China. This paper investigates the current usage of DOIs in China. Using an isometric method, we sampled 238 core Chinese academic journals from the Chinese Science and Technical Journal Citation Reports (2015 version, Core Edition), which includes 2,383 journals in total. According to our investigation, we found that: (1) although 80.25% of journals assign DOIs, 42.41% have only assigned DOIs to articles published after 2010; (2) most journals (89.01%) register DOIs through Institute of Scientific and Technical Information of China; and (3) only 84.82% of journals that register DOIs include them in the articles. This paper looks at the reasons for the limited implementation of DOIs and makes suggestions as to how usage can be expanded in China.","container-title":"Learned Publishing","DOI":"10.1002/leap.1137","ISSN":"1741-4857","issue":"2","language":"en","note":"_eprint: https://onlinelibrary.wiley.com/doi/pdf/10.1002/leap.1137","page":"149-154","source":"Wiley Online Library","title":"Digital object identifier and its use in core Chinese academic journals: A Chinese perspective","title-short":"Digital object identifier and its use in core Chinese academic journals","volume":"31","author":[{"family":"Wang","given":"Weilang"},{"family":"Deng","given":"Lvxiang"},{"family":"You","given":"Bin"},{"family":"Zhang","given":"Ping"},{"family":"Chen","given":"Yifeng"}],"issued":{"date-parts":[["2018"]]}}}],"schema":"https://github.com/citation-style-language/schema/raw/master/csl-citation.json"} </w:instrText>
      </w:r>
      <w:r w:rsidR="009D0BF5">
        <w:rPr>
          <w:rFonts w:ascii="Times" w:hAnsi="Times"/>
        </w:rPr>
        <w:fldChar w:fldCharType="separate"/>
      </w:r>
      <w:r w:rsidR="001433CD" w:rsidRPr="001433CD">
        <w:rPr>
          <w:rFonts w:ascii="Times" w:hAnsi="Times" w:cs="Times New Roman"/>
        </w:rPr>
        <w:t>(Wang et al., 2018)</w:t>
      </w:r>
      <w:r w:rsidR="009D0BF5">
        <w:rPr>
          <w:rFonts w:ascii="Times" w:hAnsi="Times"/>
        </w:rPr>
        <w:fldChar w:fldCharType="end"/>
      </w:r>
      <w:r w:rsidRPr="00E66A20">
        <w:rPr>
          <w:rFonts w:ascii="Times" w:hAnsi="Times"/>
        </w:rPr>
        <w:t xml:space="preserve"> - do not support machine readability at all. Hence not all DOIs are equally easy to work with.</w:t>
      </w:r>
    </w:p>
    <w:p w14:paraId="00000045" w14:textId="77777777" w:rsidR="00BF5FD8" w:rsidRPr="00E66A20" w:rsidRDefault="00BF5FD8" w:rsidP="00CA52E3">
      <w:pPr>
        <w:spacing w:line="360" w:lineRule="auto"/>
        <w:rPr>
          <w:rFonts w:ascii="Times" w:hAnsi="Times"/>
        </w:rPr>
      </w:pPr>
    </w:p>
    <w:p w14:paraId="00000047" w14:textId="76A76F4D" w:rsidR="00BF5FD8" w:rsidRPr="00E66A20" w:rsidRDefault="001C1C9C" w:rsidP="00CA52E3">
      <w:pPr>
        <w:spacing w:line="360" w:lineRule="auto"/>
        <w:rPr>
          <w:rFonts w:ascii="Times" w:hAnsi="Times"/>
        </w:rPr>
      </w:pPr>
      <w:r w:rsidRPr="00E66A20">
        <w:rPr>
          <w:rFonts w:ascii="Times" w:hAnsi="Times"/>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w:t>
      </w:r>
      <w:r w:rsidRPr="00E66A20">
        <w:rPr>
          <w:rFonts w:ascii="Times" w:hAnsi="Times"/>
        </w:rPr>
        <w:lastRenderedPageBreak/>
        <w:t xml:space="preserve">publications. Below I describe some of these strategies. Source code for some of these approaches is available at </w:t>
      </w:r>
      <w:hyperlink r:id="rId11">
        <w:r w:rsidRPr="00E66A20">
          <w:rPr>
            <w:rFonts w:ascii="Times" w:hAnsi="Times"/>
            <w:color w:val="1155CC"/>
            <w:u w:val="single"/>
          </w:rPr>
          <w:t>https://github.com/rdmpage/wikidata-bibliographic-data</w:t>
        </w:r>
      </w:hyperlink>
      <w:r w:rsidRPr="00E66A20">
        <w:rPr>
          <w:rFonts w:ascii="Times" w:hAnsi="Times"/>
        </w:rPr>
        <w:t xml:space="preserve"> .</w:t>
      </w:r>
    </w:p>
    <w:p w14:paraId="00000048" w14:textId="77777777" w:rsidR="00BF5FD8" w:rsidRPr="00E66A20" w:rsidRDefault="001C1C9C" w:rsidP="00CA52E3">
      <w:pPr>
        <w:pStyle w:val="Heading3"/>
        <w:spacing w:line="360" w:lineRule="auto"/>
      </w:pPr>
      <w:bookmarkStart w:id="113" w:name="_oh162eo6s0py" w:colFirst="0" w:colLast="0"/>
      <w:bookmarkEnd w:id="113"/>
      <w:r w:rsidRPr="00E66A20">
        <w:t>Scrape metadata from the web</w:t>
      </w:r>
    </w:p>
    <w:p w14:paraId="00000049" w14:textId="77777777" w:rsidR="00BF5FD8" w:rsidRPr="00E66A20" w:rsidRDefault="001C1C9C" w:rsidP="00CA52E3">
      <w:pPr>
        <w:spacing w:line="360" w:lineRule="auto"/>
        <w:rPr>
          <w:rFonts w:ascii="Times" w:hAnsi="Times"/>
        </w:rPr>
      </w:pPr>
      <w:r w:rsidRPr="00E66A20">
        <w:rPr>
          <w:rFonts w:ascii="Times" w:hAnsi="Times"/>
        </w:rPr>
        <w:t>Web sites for some journals contain embedded machine-readable metadata about publications in their web pages to enhance discoverability by search engines such as Google Scholar. These tags also enable software tools (e.g., reference managers such as Zotero)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14:paraId="0000004A" w14:textId="77777777" w:rsidR="00BF5FD8" w:rsidRPr="00E66A20" w:rsidRDefault="001C1C9C" w:rsidP="00CA52E3">
      <w:pPr>
        <w:pStyle w:val="Heading3"/>
        <w:spacing w:line="360" w:lineRule="auto"/>
      </w:pPr>
      <w:bookmarkStart w:id="114" w:name="_v80dyrdgzaef" w:colFirst="0" w:colLast="0"/>
      <w:bookmarkEnd w:id="114"/>
      <w:r w:rsidRPr="00E66A20">
        <w:t>Lists of literature cited</w:t>
      </w:r>
    </w:p>
    <w:p w14:paraId="0000004B" w14:textId="4405A371" w:rsidR="00BF5FD8" w:rsidRPr="00E66A20" w:rsidRDefault="001C1C9C" w:rsidP="00CA52E3">
      <w:pPr>
        <w:spacing w:line="360" w:lineRule="auto"/>
        <w:rPr>
          <w:rFonts w:ascii="Times" w:hAnsi="Times"/>
        </w:rPr>
      </w:pPr>
      <w:r w:rsidRPr="00E66A20">
        <w:rPr>
          <w:rFonts w:ascii="Times" w:hAnsi="Times"/>
        </w:rPr>
        <w:t xml:space="preserve">Most articles will have a list of literature cited, so when taxonomists publish their </w:t>
      </w:r>
      <w:proofErr w:type="gramStart"/>
      <w:r w:rsidRPr="00E66A20">
        <w:rPr>
          <w:rFonts w:ascii="Times" w:hAnsi="Times"/>
        </w:rPr>
        <w:t>work</w:t>
      </w:r>
      <w:proofErr w:type="gramEnd"/>
      <w:r w:rsidRPr="00E66A20">
        <w:rPr>
          <w:rFonts w:ascii="Times" w:hAnsi="Times"/>
        </w:rPr>
        <w:t xml:space="preserve"> they are also continually publishing bibliographic metadata. These lists are becoming increasingly accessible to machines. Furthermore</w:t>
      </w:r>
      <w:ins w:id="115" w:author="Roderic Page" w:date="2022-03-17T18:32:00Z">
        <w:r w:rsidR="00D36967">
          <w:rPr>
            <w:rFonts w:ascii="Times" w:hAnsi="Times"/>
          </w:rPr>
          <w:t>,</w:t>
        </w:r>
      </w:ins>
      <w:r w:rsidRPr="00E66A20">
        <w:rPr>
          <w:rFonts w:ascii="Times" w:hAnsi="Times"/>
        </w:rPr>
        <w:t xml:space="preserve"> CrossRef is encouraging publishers to include lists of references cited in their submissions to CrossRef.</w:t>
      </w:r>
      <w:ins w:id="116" w:author="Roderic Page" w:date="2022-03-16T17:01:00Z">
        <w:r w:rsidR="00001179" w:rsidRPr="00001179">
          <w:rPr>
            <w:rFonts w:ascii="Helvetica Neue" w:hAnsi="Helvetica Neue" w:cs="Helvetica Neue"/>
            <w:color w:val="000000"/>
            <w:sz w:val="26"/>
            <w:szCs w:val="26"/>
          </w:rPr>
          <w:t xml:space="preserve"> </w:t>
        </w:r>
        <w:r w:rsidR="00001179" w:rsidRPr="00001179">
          <w:rPr>
            <w:rFonts w:ascii="Times" w:hAnsi="Times"/>
          </w:rPr>
          <w:t xml:space="preserve">If both the citing article and the cited article have </w:t>
        </w:r>
        <w:proofErr w:type="spellStart"/>
        <w:r w:rsidR="00001179" w:rsidRPr="00001179">
          <w:rPr>
            <w:rFonts w:ascii="Times" w:hAnsi="Times"/>
          </w:rPr>
          <w:t>Crossref</w:t>
        </w:r>
        <w:proofErr w:type="spellEnd"/>
        <w:r w:rsidR="00001179" w:rsidRPr="00001179">
          <w:rPr>
            <w:rFonts w:ascii="Times" w:hAnsi="Times"/>
          </w:rPr>
          <w:t xml:space="preserve"> DOIs</w:t>
        </w:r>
      </w:ins>
      <w:del w:id="117" w:author="Roderic Page" w:date="2022-03-16T17:01:00Z">
        <w:r w:rsidRPr="00E66A20" w:rsidDel="00001179">
          <w:rPr>
            <w:rFonts w:ascii="Times" w:hAnsi="Times"/>
          </w:rPr>
          <w:delText xml:space="preserve"> If both a cited article has a DOI</w:delText>
        </w:r>
      </w:del>
      <w:r w:rsidRPr="00E66A20">
        <w:rPr>
          <w:rFonts w:ascii="Times" w:hAnsi="Times"/>
        </w:rPr>
        <w:t>, then this citation link may ultimately find its way into</w:t>
      </w:r>
      <w:ins w:id="118" w:author="Roderic Page" w:date="2022-03-16T17:01:00Z">
        <w:r w:rsidR="00001179">
          <w:rPr>
            <w:rFonts w:ascii="Times" w:hAnsi="Times"/>
          </w:rPr>
          <w:t xml:space="preserve"> </w:t>
        </w:r>
        <w:r w:rsidR="00001179" w:rsidRPr="00001179">
          <w:rPr>
            <w:rFonts w:ascii="Times" w:hAnsi="Times"/>
          </w:rPr>
          <w:t xml:space="preserve">COCI, the </w:t>
        </w:r>
        <w:proofErr w:type="spellStart"/>
        <w:r w:rsidR="00001179" w:rsidRPr="00001179">
          <w:rPr>
            <w:rFonts w:ascii="Times" w:hAnsi="Times"/>
          </w:rPr>
          <w:t>OpenCitations</w:t>
        </w:r>
        <w:proofErr w:type="spellEnd"/>
        <w:r w:rsidR="00001179" w:rsidRPr="00001179">
          <w:rPr>
            <w:rFonts w:ascii="Times" w:hAnsi="Times"/>
          </w:rPr>
          <w:t xml:space="preserve"> index of open </w:t>
        </w:r>
        <w:proofErr w:type="spellStart"/>
        <w:r w:rsidR="00001179" w:rsidRPr="00001179">
          <w:rPr>
            <w:rFonts w:ascii="Times" w:hAnsi="Times"/>
          </w:rPr>
          <w:t>Crossref</w:t>
        </w:r>
        <w:proofErr w:type="spellEnd"/>
        <w:r w:rsidR="00001179" w:rsidRPr="00001179">
          <w:rPr>
            <w:rFonts w:ascii="Times" w:hAnsi="Times"/>
          </w:rPr>
          <w:t xml:space="preserve"> DOI-to-DOI citations</w:t>
        </w:r>
      </w:ins>
      <w:ins w:id="119" w:author="Roderic Page" w:date="2022-03-16T17:02:00Z">
        <w:r w:rsidR="00001179">
          <w:rPr>
            <w:rFonts w:ascii="Times" w:hAnsi="Times"/>
          </w:rPr>
          <w:t xml:space="preserve"> </w:t>
        </w:r>
      </w:ins>
      <w:r w:rsidR="00001179">
        <w:rPr>
          <w:rFonts w:ascii="Times" w:hAnsi="Times"/>
        </w:rPr>
        <w:fldChar w:fldCharType="begin"/>
      </w:r>
      <w:r w:rsidR="00001179">
        <w:rPr>
          <w:rFonts w:ascii="Times" w:hAnsi="Times"/>
        </w:rPr>
        <w:instrText xml:space="preserve"> ADDIN ZOTERO_ITEM CSL_CITATION {"citationID":"uzYhoLBY","properties":{"formattedCitation":"(Heibi, Peroni &amp; Shotton, 2019)","plainCitation":"(Heibi, Peroni &amp; Shotton, 2019)","noteIndex":0},"citationItems":[{"id":16425,"uris":["http://zotero.org/users/4491854/items/SGHYYXGD"],"itemData":{"id":16425,"type":"article-journal","abstract":"In this paper, we present COCI, the OpenCitations Index of Crossref open DOI-to-DOI citations (http://opencitations.net/index/coci). COCI is the first open citation index created by OpenCitations, in which we have applied the concept of citations as first-class data entities, and it contains more than 445 million DOI-to-DOI citation links derived from the data available in Crossref. These citations are described using the resource description framework by means of the newly extended version of the OpenCitations Data Model (OCDM). We introduce the workflow we have developed for creating these data, and also show the additional services that facilitate the access to and querying of these data via different access points: a SPARQL endpoint, a REST API, bulk downloads, Web interfaces, and direct access to the citations via HTTP content negotiation. Finally, we present statistics regarding the use of COCI citation data, and we introduce several projects that have already started to use COCI data for different purposes.","container-title":"Scientometrics","DOI":"10.1007/s11192-019-03217-6","ISSN":"1588-2861","issue":"2","journalAbbreviation":"Scientometrics","language":"en","page":"1213-1228","source":"Springer Link","title":"Software review: COCI, the OpenCitations Index of Crossref open DOI-to-DOI citations","title-short":"Software review","volume":"121","author":[{"family":"Heibi","given":"Ivan"},{"family":"Peroni","given":"Silvio"},{"family":"Shotton","given":"David"}],"issued":{"date-parts":[["2019",11,1]]}}}],"schema":"https://github.com/citation-style-language/schema/raw/master/csl-citation.json"} </w:instrText>
      </w:r>
      <w:r w:rsidR="00001179">
        <w:rPr>
          <w:rFonts w:ascii="Times" w:hAnsi="Times"/>
        </w:rPr>
        <w:fldChar w:fldCharType="separate"/>
      </w:r>
      <w:r w:rsidR="00001179">
        <w:rPr>
          <w:rFonts w:ascii="Times" w:hAnsi="Times"/>
          <w:noProof/>
        </w:rPr>
        <w:t>(Heibi, Peroni &amp; Shotton, 2019)</w:t>
      </w:r>
      <w:r w:rsidR="00001179">
        <w:rPr>
          <w:rFonts w:ascii="Times" w:hAnsi="Times"/>
        </w:rPr>
        <w:fldChar w:fldCharType="end"/>
      </w:r>
      <w:del w:id="120" w:author="Roderic Page" w:date="2022-03-16T17:01:00Z">
        <w:r w:rsidRPr="00E66A20" w:rsidDel="00001179">
          <w:rPr>
            <w:rFonts w:ascii="Times" w:hAnsi="Times"/>
          </w:rPr>
          <w:delText xml:space="preserve"> Open Citations </w:delText>
        </w:r>
        <w:r w:rsidR="00F12EB2" w:rsidDel="00001179">
          <w:fldChar w:fldCharType="begin"/>
        </w:r>
        <w:r w:rsidR="00F12EB2" w:rsidDel="00001179">
          <w:delInstrText xml:space="preserve"> HYPERLINK "https://www.zotero.org/google-docs/?qtryPU" \h </w:delInstrText>
        </w:r>
        <w:r w:rsidR="00F12EB2" w:rsidDel="00001179">
          <w:fldChar w:fldCharType="separate"/>
        </w:r>
        <w:r w:rsidRPr="00E66A20" w:rsidDel="00001179">
          <w:rPr>
            <w:rFonts w:ascii="Times" w:hAnsi="Times"/>
          </w:rPr>
          <w:delText>(Peroni &amp; Shotton, 2020)</w:delText>
        </w:r>
        <w:r w:rsidR="00F12EB2" w:rsidDel="00001179">
          <w:rPr>
            <w:rFonts w:ascii="Times" w:hAnsi="Times"/>
          </w:rPr>
          <w:fldChar w:fldCharType="end"/>
        </w:r>
      </w:del>
      <w:r w:rsidRPr="00E66A20">
        <w:rPr>
          <w:rFonts w:ascii="Times" w:hAnsi="Times"/>
        </w:rPr>
        <w:t>. While this helps grow the citation network, it overlooks all those publications that lack DOIs (or which lacked them at the time the citing article was published). However, the metadata for references cited which lack DOIs can still be used to help populate Wikidata.</w:t>
      </w:r>
    </w:p>
    <w:p w14:paraId="0000004C" w14:textId="77777777" w:rsidR="00BF5FD8" w:rsidRPr="00E66A20" w:rsidRDefault="00BF5FD8" w:rsidP="00CA52E3">
      <w:pPr>
        <w:spacing w:line="360" w:lineRule="auto"/>
        <w:rPr>
          <w:rFonts w:ascii="Times" w:hAnsi="Times"/>
        </w:rPr>
      </w:pPr>
    </w:p>
    <w:p w14:paraId="0000004D" w14:textId="416D7C2D" w:rsidR="00BF5FD8" w:rsidRPr="00E66A20" w:rsidRDefault="001C1C9C" w:rsidP="00CA52E3">
      <w:pPr>
        <w:spacing w:line="360" w:lineRule="auto"/>
        <w:rPr>
          <w:rFonts w:ascii="Times" w:hAnsi="Times"/>
        </w:rPr>
      </w:pPr>
      <w:r w:rsidRPr="00E66A20">
        <w:rPr>
          <w:rFonts w:ascii="Times" w:hAnsi="Times"/>
        </w:rPr>
        <w:t xml:space="preserve">Some publishers provide article text in machine-readable formats such as XML where the references are identified and can be easily extracted. Other publishers may provide lists of references in the web view of an article, sometimes with embedded markup. </w:t>
      </w:r>
      <w:del w:id="121" w:author="Roderic Page" w:date="2022-03-18T14:48:00Z">
        <w:r w:rsidRPr="00E66A20" w:rsidDel="00D60019">
          <w:rPr>
            <w:rFonts w:ascii="Times" w:hAnsi="Times"/>
          </w:rPr>
          <w:delText>Hence</w:delText>
        </w:r>
      </w:del>
      <w:ins w:id="122" w:author="Roderic Page" w:date="2022-03-18T14:48:00Z">
        <w:r w:rsidR="00D60019" w:rsidRPr="00E66A20">
          <w:rPr>
            <w:rFonts w:ascii="Times" w:hAnsi="Times"/>
          </w:rPr>
          <w:t>Hence,</w:t>
        </w:r>
      </w:ins>
      <w:r w:rsidRPr="00E66A20">
        <w:rPr>
          <w:rFonts w:ascii="Times" w:hAnsi="Times"/>
        </w:rPr>
        <w:t xml:space="preserve"> we can regard taxonomists as, in effect, “crowd sourcing” the taxonomic literature simply by the act of publishing their research. For example, articles published in the journal </w:t>
      </w:r>
      <w:proofErr w:type="spellStart"/>
      <w:r w:rsidRPr="008F37C7">
        <w:rPr>
          <w:rFonts w:ascii="Times" w:hAnsi="Times"/>
          <w:i/>
          <w:iCs/>
          <w:rPrChange w:id="123" w:author="Roderic Page" w:date="2022-03-17T18:35:00Z">
            <w:rPr>
              <w:rFonts w:ascii="Times" w:hAnsi="Times"/>
            </w:rPr>
          </w:rPrChange>
        </w:rPr>
        <w:t>Zootaxa</w:t>
      </w:r>
      <w:proofErr w:type="spellEnd"/>
      <w:r w:rsidRPr="00E66A20">
        <w:rPr>
          <w:rFonts w:ascii="Times" w:hAnsi="Times"/>
        </w:rPr>
        <w:t xml:space="preserve"> together contain over a million references cited </w:t>
      </w:r>
      <w:hyperlink r:id="rId12">
        <w:r w:rsidRPr="00E66A20">
          <w:rPr>
            <w:rFonts w:ascii="Times" w:hAnsi="Times"/>
          </w:rPr>
          <w:t>(Page, 2020a)</w:t>
        </w:r>
      </w:hyperlink>
      <w:r w:rsidRPr="00E66A20">
        <w:rPr>
          <w:rFonts w:ascii="Times" w:hAnsi="Times"/>
        </w:rPr>
        <w:t>.</w:t>
      </w:r>
    </w:p>
    <w:p w14:paraId="0000004E" w14:textId="77777777" w:rsidR="00BF5FD8" w:rsidRPr="00E66A20" w:rsidRDefault="00BF5FD8" w:rsidP="00CA52E3">
      <w:pPr>
        <w:spacing w:line="360" w:lineRule="auto"/>
        <w:rPr>
          <w:rFonts w:ascii="Times" w:hAnsi="Times"/>
        </w:rPr>
      </w:pPr>
    </w:p>
    <w:p w14:paraId="0000004F" w14:textId="77777777" w:rsidR="00BF5FD8" w:rsidRPr="00E66A20" w:rsidRDefault="001C1C9C" w:rsidP="00CA52E3">
      <w:pPr>
        <w:pStyle w:val="Heading3"/>
        <w:spacing w:line="360" w:lineRule="auto"/>
      </w:pPr>
      <w:bookmarkStart w:id="124" w:name="_a3caft80d7cy" w:colFirst="0" w:colLast="0"/>
      <w:bookmarkEnd w:id="124"/>
      <w:r w:rsidRPr="00E66A20">
        <w:t>Taxonomic databases</w:t>
      </w:r>
    </w:p>
    <w:p w14:paraId="00000051" w14:textId="7B175CB6" w:rsidR="00BF5FD8" w:rsidRPr="00E66A20" w:rsidRDefault="001C1C9C" w:rsidP="00CA52E3">
      <w:pPr>
        <w:spacing w:line="360" w:lineRule="auto"/>
        <w:rPr>
          <w:rFonts w:ascii="Times" w:hAnsi="Times"/>
        </w:rPr>
      </w:pPr>
      <w:r w:rsidRPr="00E66A20">
        <w:rPr>
          <w:rFonts w:ascii="Times" w:hAnsi="Times"/>
        </w:rPr>
        <w:t xml:space="preserve">The numerous taxonomic databases being developed by the community, often focussed on a particular taxonomic group, are yet another source of bibliographic data. Regrettably, in </w:t>
      </w:r>
      <w:r w:rsidRPr="00E66A20">
        <w:rPr>
          <w:rFonts w:ascii="Times" w:hAnsi="Times"/>
        </w:rPr>
        <w:lastRenderedPageBreak/>
        <w:t xml:space="preserve">many cases taxonomic databases do not treat the taxonomic literature as a </w:t>
      </w:r>
      <w:del w:id="125" w:author="Roderic Page" w:date="2022-03-17T18:32:00Z">
        <w:r w:rsidRPr="00E66A20" w:rsidDel="00D36967">
          <w:rPr>
            <w:rFonts w:ascii="Times" w:hAnsi="Times"/>
          </w:rPr>
          <w:delText>first class</w:delText>
        </w:r>
      </w:del>
      <w:ins w:id="126" w:author="Roderic Page" w:date="2022-03-17T18:32:00Z">
        <w:r w:rsidR="00D36967" w:rsidRPr="00E66A20">
          <w:rPr>
            <w:rFonts w:ascii="Times" w:hAnsi="Times"/>
          </w:rPr>
          <w:t>first-class</w:t>
        </w:r>
      </w:ins>
      <w:r w:rsidRPr="00E66A20">
        <w:rPr>
          <w:rFonts w:ascii="Times" w:hAnsi="Times"/>
        </w:rPr>
        <w:t xml:space="preserve"> citizen, and hence the data may be stored in an abbreviated form (such as the micro-citations mentioned above). But some databases do provide high-quality curated literature which can be used to help populate Wikidata.</w:t>
      </w:r>
    </w:p>
    <w:p w14:paraId="00000052" w14:textId="77777777" w:rsidR="00BF5FD8" w:rsidRPr="00E66A20" w:rsidRDefault="001C1C9C" w:rsidP="00CA52E3">
      <w:pPr>
        <w:pStyle w:val="Heading3"/>
        <w:spacing w:line="360" w:lineRule="auto"/>
      </w:pPr>
      <w:bookmarkStart w:id="127" w:name="_qwi7162iuicg" w:colFirst="0" w:colLast="0"/>
      <w:bookmarkEnd w:id="127"/>
      <w:r w:rsidRPr="00E66A20">
        <w:t>Databases of researchers</w:t>
      </w:r>
    </w:p>
    <w:p w14:paraId="00000053" w14:textId="718D5CAF" w:rsidR="00BF5FD8" w:rsidRPr="00E66A20" w:rsidRDefault="001C1C9C" w:rsidP="00CA52E3">
      <w:pPr>
        <w:spacing w:line="360" w:lineRule="auto"/>
        <w:rPr>
          <w:rFonts w:ascii="Times" w:hAnsi="Times"/>
        </w:rPr>
      </w:pPr>
      <w:r w:rsidRPr="00E66A20">
        <w:rPr>
          <w:rFonts w:ascii="Times" w:hAnsi="Times"/>
        </w:rPr>
        <w:t xml:space="preserve">Yet another potential source of data are the collections of articles created by researchers as part of an online profile or identity, such as ORCID </w:t>
      </w:r>
      <w:r w:rsidR="009D0BF5">
        <w:rPr>
          <w:rFonts w:ascii="Times" w:hAnsi="Times"/>
        </w:rPr>
        <w:fldChar w:fldCharType="begin"/>
      </w:r>
      <w:r w:rsidR="001433CD">
        <w:rPr>
          <w:rFonts w:ascii="Times" w:hAnsi="Times"/>
        </w:rPr>
        <w:instrText xml:space="preserve"> ADDIN ZOTERO_ITEM CSL_CITATION {"citationID":"a1kncjfqib3","properties":{"formattedCitation":"(\\uc0\\u8220{}ORCID\\uc0\\u8221{})","plainCitation":"(“ORCID”)","noteIndex":0},"citationItems":[{"id":632,"uris":["http://zotero.org/users/4491854/items/2Q9ZLVBU"],"itemData":{"id":632,"type":"webpage","title":"ORCID","URL":"https://orcid.org/","accessed":{"date-parts":[["2018",11,27]]}}}],"schema":"https://github.com/citation-style-language/schema/raw/master/csl-citation.json"} </w:instrText>
      </w:r>
      <w:r w:rsidR="009D0BF5">
        <w:rPr>
          <w:rFonts w:ascii="Times" w:hAnsi="Times"/>
        </w:rPr>
        <w:fldChar w:fldCharType="separate"/>
      </w:r>
      <w:r w:rsidR="001433CD" w:rsidRPr="001433CD">
        <w:rPr>
          <w:rFonts w:ascii="Times" w:hAnsi="Times" w:cs="Times New Roman"/>
        </w:rPr>
        <w:t>(“ORCID”)</w:t>
      </w:r>
      <w:r w:rsidR="009D0BF5">
        <w:rPr>
          <w:rFonts w:ascii="Times" w:hAnsi="Times"/>
        </w:rPr>
        <w:fldChar w:fldCharType="end"/>
      </w:r>
      <w:ins w:id="128" w:author="Roderic Page" w:date="2022-03-21T14:54:00Z">
        <w:r w:rsidR="009958BE">
          <w:rPr>
            <w:rFonts w:ascii="Times" w:hAnsi="Times"/>
          </w:rPr>
          <w:t xml:space="preserve"> </w:t>
        </w:r>
      </w:ins>
      <w:r w:rsidRPr="00E66A20">
        <w:rPr>
          <w:rFonts w:ascii="Times" w:hAnsi="Times"/>
        </w:rPr>
        <w:t>or ResearchGate</w:t>
      </w:r>
      <w:r w:rsidR="009D0BF5">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gkm7jjsos","properties":{"formattedCitation":"(\\uc0\\u8220{}ResearchGate\\uc0\\u8221{})","plainCitation":"(“ResearchGate”)","noteIndex":0},"citationItems":[{"id":15653,"uris":["http://zotero.org/users/4491854/items/J923PD5T"],"itemData":{"id":15653,"type":"webpage","abstract":"ResearchGate is a network dedicated to science and research. Connect, collaborate and discover scientific publications, jobs and conferences. All for free.","container-title":"ResearchGate","language":"en","title":"ResearchGate","URL":"https://www.researchgate.net/profile/Stefan_Wanke/research","accessed":{"date-parts":[["2019",12,26]]}}}],"schema":"https://github.com/citation-style-language/schema/raw/master/csl-citation.json"} </w:instrText>
      </w:r>
      <w:r w:rsidR="009D0BF5">
        <w:rPr>
          <w:rFonts w:ascii="Times" w:hAnsi="Times"/>
        </w:rPr>
        <w:fldChar w:fldCharType="separate"/>
      </w:r>
      <w:r w:rsidR="001433CD" w:rsidRPr="001433CD">
        <w:rPr>
          <w:rFonts w:ascii="Times" w:hAnsi="Times" w:cs="Times New Roman"/>
        </w:rPr>
        <w:t>(“ResearchGate”)</w:t>
      </w:r>
      <w:r w:rsidR="009D0BF5">
        <w:rPr>
          <w:rFonts w:ascii="Times" w:hAnsi="Times"/>
        </w:rPr>
        <w:fldChar w:fldCharType="end"/>
      </w:r>
      <w:r w:rsidRPr="00E66A20">
        <w:rPr>
          <w:rFonts w:ascii="Times" w:hAnsi="Times"/>
        </w:rPr>
        <w:t xml:space="preserve">. Using a combination of manual input and web services, ORCID </w:t>
      </w:r>
      <w:del w:id="129" w:author="Roderic Page" w:date="2022-03-21T14:54:00Z">
        <w:r w:rsidR="00943B31" w:rsidDel="009958BE">
          <w:fldChar w:fldCharType="begin"/>
        </w:r>
        <w:r w:rsidR="00943B31" w:rsidDel="009958BE">
          <w:delInstrText xml:space="preserve"> HYPERLINK "https://www.zotero.org/google-docs/?sy0JAB" \h </w:delInstrText>
        </w:r>
        <w:r w:rsidR="00943B31" w:rsidDel="009958BE">
          <w:fldChar w:fldCharType="separate"/>
        </w:r>
        <w:r w:rsidRPr="00E66A20" w:rsidDel="009958BE">
          <w:rPr>
            <w:rFonts w:ascii="Times" w:hAnsi="Times"/>
          </w:rPr>
          <w:delText>(“ORCID”)</w:delText>
        </w:r>
        <w:r w:rsidR="00943B31" w:rsidDel="009958BE">
          <w:rPr>
            <w:rFonts w:ascii="Times" w:hAnsi="Times"/>
          </w:rPr>
          <w:fldChar w:fldCharType="end"/>
        </w:r>
      </w:del>
      <w:r w:rsidRPr="00E66A20">
        <w:rPr>
          <w:rFonts w:ascii="Times" w:hAnsi="Times"/>
        </w:rPr>
        <w:t xml:space="preserve"> assembles a list of publications (and other outputs) linked to a researcher’s unique identifier (their ORCID id). This data is openly available via an API. In contrast, ResearchGate</w:t>
      </w:r>
      <w:del w:id="130" w:author="Roderic Page" w:date="2022-03-21T14:54:00Z">
        <w:r w:rsidRPr="00E66A20" w:rsidDel="009958BE">
          <w:rPr>
            <w:rFonts w:ascii="Times" w:hAnsi="Times"/>
          </w:rPr>
          <w:delText xml:space="preserve"> </w:delText>
        </w:r>
        <w:r w:rsidR="00943B31" w:rsidDel="009958BE">
          <w:fldChar w:fldCharType="begin"/>
        </w:r>
        <w:r w:rsidR="00943B31" w:rsidDel="009958BE">
          <w:delInstrText xml:space="preserve"> HYPERLINK "https://www.zotero.org/google-docs/?Ga6unH" \h </w:delInstrText>
        </w:r>
        <w:r w:rsidR="00943B31" w:rsidDel="009958BE">
          <w:fldChar w:fldCharType="separate"/>
        </w:r>
        <w:r w:rsidRPr="00E66A20" w:rsidDel="009958BE">
          <w:rPr>
            <w:rFonts w:ascii="Times" w:hAnsi="Times"/>
          </w:rPr>
          <w:delText>(“ResearchGate”)</w:delText>
        </w:r>
        <w:r w:rsidR="00943B31" w:rsidDel="009958BE">
          <w:rPr>
            <w:rFonts w:ascii="Times" w:hAnsi="Times"/>
          </w:rPr>
          <w:fldChar w:fldCharType="end"/>
        </w:r>
      </w:del>
      <w:r w:rsidRPr="00E66A20">
        <w:rPr>
          <w:rFonts w:ascii="Times" w:hAnsi="Times"/>
        </w:rPr>
        <w:t xml:space="preserve"> is a commercial website where members can upload lists of their publications, and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14:paraId="00000054" w14:textId="77777777" w:rsidR="00BF5FD8" w:rsidRPr="00E66A20" w:rsidRDefault="00BF5FD8" w:rsidP="00CA52E3">
      <w:pPr>
        <w:spacing w:line="360" w:lineRule="auto"/>
        <w:rPr>
          <w:rFonts w:ascii="Times" w:hAnsi="Times"/>
        </w:rPr>
      </w:pPr>
    </w:p>
    <w:p w14:paraId="00000055" w14:textId="77777777" w:rsidR="00BF5FD8" w:rsidRPr="008F37C7" w:rsidRDefault="001C1C9C" w:rsidP="00CA52E3">
      <w:pPr>
        <w:pStyle w:val="Heading3"/>
        <w:spacing w:line="360" w:lineRule="auto"/>
        <w:rPr>
          <w:rPrChange w:id="131" w:author="Roderic Page" w:date="2022-03-17T18:36:00Z">
            <w:rPr>
              <w:rFonts w:ascii="Times" w:hAnsi="Times"/>
              <w:sz w:val="24"/>
            </w:rPr>
          </w:rPrChange>
        </w:rPr>
      </w:pPr>
      <w:bookmarkStart w:id="132" w:name="_agi862nuhyc5" w:colFirst="0" w:colLast="0"/>
      <w:bookmarkEnd w:id="132"/>
      <w:r w:rsidRPr="008F37C7">
        <w:rPr>
          <w:rPrChange w:id="133" w:author="Roderic Page" w:date="2022-03-17T18:36:00Z">
            <w:rPr>
              <w:rFonts w:ascii="Times" w:hAnsi="Times"/>
              <w:sz w:val="24"/>
            </w:rPr>
          </w:rPrChange>
        </w:rPr>
        <w:t xml:space="preserve">Wikis </w:t>
      </w:r>
    </w:p>
    <w:p w14:paraId="00000057" w14:textId="5983647D" w:rsidR="00BF5FD8" w:rsidRPr="00E66A20" w:rsidRDefault="001C1C9C" w:rsidP="00CA52E3">
      <w:pPr>
        <w:spacing w:line="360" w:lineRule="auto"/>
        <w:rPr>
          <w:rFonts w:ascii="Times" w:hAnsi="Times"/>
        </w:rPr>
      </w:pPr>
      <w:r w:rsidRPr="00E66A20">
        <w:rPr>
          <w:rFonts w:ascii="Times" w:hAnsi="Times"/>
        </w:rPr>
        <w:t>The sources which perhaps most closely match the notion of “crowd sourcing” are Wikidata itself, and other wikis of the Wikipedia Foundation, such as Wikipedia and Wikispecies. Indeed, in much the same way that we can regard Wikipedia as an Encyclopaedia of Life</w:t>
      </w:r>
      <w:r w:rsidR="009D0BF5">
        <w:t xml:space="preserve"> </w:t>
      </w:r>
      <w:r w:rsidR="009D0BF5" w:rsidRPr="00B05676">
        <w:rPr>
          <w:rFonts w:ascii="Times" w:hAnsi="Times"/>
        </w:rPr>
        <w:fldChar w:fldCharType="begin"/>
      </w:r>
      <w:r w:rsidR="001433CD" w:rsidRPr="00B05676">
        <w:rPr>
          <w:rFonts w:ascii="Times" w:hAnsi="Times"/>
        </w:rPr>
        <w:instrText xml:space="preserve"> ADDIN ZOTERO_ITEM CSL_CITATION {"citationID":"aued45j8f2","properties":{"formattedCitation":"(Page, 2010)","plainCitation":"(Page, 2010)","noteIndex":0},"citationItems":[{"id":1667,"uris":["http://zotero.org/users/4491854/items/M444P6VP"],"itemData":{"id":1667,"type":"article-journal","abstract":"In a 2003 essay E. O. Wilson outlined his vision for an “encyclopaedia of life” comprising “an electronic page for each species of organism on Earth”, each page containing “the scientific name of the species, a pictorial or genomic presentation of the primary type specimen on which its name is based, and a summary of its diagnostic traits.” Although biodiversity informatics has generated numerous online resources, including some directly inspired by Wilson’s essay (e.g., iSpecies and EOL), we are still some way from the goal of having available online all relevant information about a species, such as its taxonomy, evolutionary history, genomics, morphology, ecology, and behaviour. While the biodiversity community has been developing a plethora of databases, some with overlapping goals and duplicated content, Wikipedia has been slowly growing to the point where it now has over 100,000 pages on biological taxa. My goal in this essay is to explore the idea that, largely independent of the aims of biodiversity informatics and well-funded international efforts, Wikipedia has emerged as potentially the best platform for fulfilling E. O. Wilson’s vision.","container-title":"Organisms Diversity &amp; Evolution","DOI":"10.1007/s13127-010-0028-9","ISSN":"1618-1077","issue":"4","journalAbbreviation":"Org Divers Evol","language":"en","page":"343-349","source":"Springer Link","title":"Wikipedia as an encyclopaedia of life","volume":"10","author":[{"family":"Page","given":"Roderic D. M."}],"issued":{"date-parts":[["2010",9,1]]}}}],"schema":"https://github.com/citation-style-language/schema/raw/master/csl-citation.json"} </w:instrText>
      </w:r>
      <w:r w:rsidR="009D0BF5" w:rsidRPr="00B05676">
        <w:rPr>
          <w:rFonts w:ascii="Times" w:hAnsi="Times"/>
        </w:rPr>
        <w:fldChar w:fldCharType="separate"/>
      </w:r>
      <w:r w:rsidR="001433CD" w:rsidRPr="00B05676">
        <w:rPr>
          <w:rFonts w:ascii="Times" w:hAnsi="Times"/>
        </w:rPr>
        <w:t>(Page, 2010)</w:t>
      </w:r>
      <w:r w:rsidR="009D0BF5" w:rsidRPr="00B05676">
        <w:rPr>
          <w:rFonts w:ascii="Times" w:hAnsi="Times"/>
        </w:rPr>
        <w:fldChar w:fldCharType="end"/>
      </w:r>
      <w:r w:rsidRPr="00B05676">
        <w:rPr>
          <w:rFonts w:ascii="Times" w:hAnsi="Times"/>
        </w:rPr>
        <w:t>, W</w:t>
      </w:r>
      <w:r w:rsidRPr="00E66A20">
        <w:rPr>
          <w:rFonts w:ascii="Times" w:hAnsi="Times"/>
        </w:rPr>
        <w:t>ikispecies can be regarded as a crowd sourced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 and hence limiting the utility of Wikispecies.</w:t>
      </w:r>
    </w:p>
    <w:p w14:paraId="00000058" w14:textId="77777777" w:rsidR="00BF5FD8" w:rsidRPr="00E66A20" w:rsidRDefault="001C1C9C" w:rsidP="00CA52E3">
      <w:pPr>
        <w:pStyle w:val="Heading3"/>
        <w:spacing w:line="360" w:lineRule="auto"/>
      </w:pPr>
      <w:bookmarkStart w:id="134" w:name="_n85wmxhb8nzn" w:colFirst="0" w:colLast="0"/>
      <w:bookmarkEnd w:id="134"/>
      <w:proofErr w:type="gramStart"/>
      <w:r w:rsidRPr="00E66A20">
        <w:t>Full-text</w:t>
      </w:r>
      <w:proofErr w:type="gramEnd"/>
    </w:p>
    <w:p w14:paraId="00000059" w14:textId="441CF350" w:rsidR="00BF5FD8" w:rsidRPr="00E66A20" w:rsidRDefault="001C1C9C" w:rsidP="00CA52E3">
      <w:pPr>
        <w:spacing w:line="360" w:lineRule="auto"/>
        <w:rPr>
          <w:rFonts w:ascii="Times" w:hAnsi="Times"/>
        </w:rPr>
      </w:pPr>
      <w:r w:rsidRPr="00E66A20">
        <w:rPr>
          <w:rFonts w:ascii="Times" w:hAnsi="Times"/>
        </w:rPr>
        <w:t xml:space="preserve">Wikidata stores metadata rather than full-text content, that is, it stores information about a publication, not the contents of the publication itself. A growing proportion of the taxonomic literature is being digitised, such that articles may be available in formats such as PDF or sets of images (e.g., scans of printed works). Given the alarming ease with which links to online </w:t>
      </w:r>
      <w:r w:rsidRPr="00E66A20">
        <w:rPr>
          <w:rFonts w:ascii="Times" w:hAnsi="Times"/>
        </w:rPr>
        <w:lastRenderedPageBreak/>
        <w:t xml:space="preserve">content can break </w:t>
      </w:r>
      <w:r w:rsidR="009D0BF5">
        <w:rPr>
          <w:rFonts w:ascii="Times" w:hAnsi="Times"/>
        </w:rPr>
        <w:fldChar w:fldCharType="begin"/>
      </w:r>
      <w:r w:rsidR="001433CD">
        <w:rPr>
          <w:rFonts w:ascii="Times" w:hAnsi="Times"/>
        </w:rPr>
        <w:instrText xml:space="preserve"> ADDIN ZOTERO_ITEM CSL_CITATION {"citationID":"a12umjq59hd","properties":{"formattedCitation":"(Laakso, Matthias &amp; Jahn, 2020)","plainCitation":"(Laakso, Matthias &amp; Jahn, 2020)","noteIndex":0},"citationItems":[{"id":16254,"uris":["http://zotero.org/users/4491854/items/8EZQVPZT"],"itemData":{"id":16254,"type":"article-journal","abstract":"The preservation of the scholarly record has been a point of concern since the beginning of knowledge production. With print publications, the responsibility rested primarily with librarians, but the shift towards digital publishing and, in particular, the introduction of open access (OA) have caused ambiguity and complexity. Consequently, the long-term accessibility of journals is not always guaranteed, and they can even disappear from the web completely. The purpose of this exploratory study is to systematically study the phenomenon of vanished journals, something that has not been done before. For the analysis, we consulted several major bibliographic indexes, such as Scopus, Ulrichsweb, and the Directory of Open Access Journals, and traced the journals through the Internet Archive's Wayback Machine. We found 176 OA journals that, through lack of comprehensive and open archives, vanished from the web between 2000-2019, spanning all major research disciplines and geographic regions of the world. Our results raise vital concern for the integrity of the scholarly record and highlight the urgency to take collaborative action to ensure continued access and prevent the loss of more scholarly knowledge. We encourage those interested in the phenomenon of vanished journals to use the public dataset for their own research.","container-title":"arXiv:2008.11933 [cs]","note":"arXiv: 2008.11933","source":"arXiv.org","title":"Open is not forever: a study of vanished open access journals","title-short":"Open is not forever","URL":"http://arxiv.org/abs/2008.11933","author":[{"family":"Laakso","given":"Mikael"},{"family":"Matthias","given":"Lisa"},{"family":"Jahn","given":"Najko"}],"accessed":{"date-parts":[["2020",9,26]]},"issued":{"date-parts":[["2020",9,3]]}}}],"schema":"https://github.com/citation-style-language/schema/raw/master/csl-citation.json"} </w:instrText>
      </w:r>
      <w:r w:rsidR="009D0BF5">
        <w:rPr>
          <w:rFonts w:ascii="Times" w:hAnsi="Times"/>
        </w:rPr>
        <w:fldChar w:fldCharType="separate"/>
      </w:r>
      <w:r w:rsidR="001433CD" w:rsidRPr="001433CD">
        <w:rPr>
          <w:rFonts w:ascii="Times" w:hAnsi="Times" w:cs="Times New Roman"/>
        </w:rPr>
        <w:t>(Laakso, Matthias &amp; Jahn, 2020)</w:t>
      </w:r>
      <w:r w:rsidR="009D0BF5">
        <w:rPr>
          <w:rFonts w:ascii="Times" w:hAnsi="Times"/>
        </w:rPr>
        <w:fldChar w:fldCharType="end"/>
      </w:r>
      <w:r w:rsidR="009D0BF5">
        <w:t xml:space="preserve"> </w:t>
      </w:r>
      <w:r w:rsidRPr="00E66A20">
        <w:rPr>
          <w:rFonts w:ascii="Times" w:hAnsi="Times"/>
        </w:rPr>
        <w:t xml:space="preserve">a convention on Wikidata is to include not only a link to a freely available PDF but also a link to an archived version, e.g. on the Internet’s </w:t>
      </w:r>
      <w:proofErr w:type="spellStart"/>
      <w:r w:rsidRPr="00E66A20">
        <w:rPr>
          <w:rFonts w:ascii="Times" w:hAnsi="Times"/>
        </w:rPr>
        <w:t>Wayback</w:t>
      </w:r>
      <w:proofErr w:type="spellEnd"/>
      <w:r w:rsidRPr="00E66A20">
        <w:rPr>
          <w:rFonts w:ascii="Times" w:hAnsi="Times"/>
        </w:rPr>
        <w:t xml:space="preserve"> </w:t>
      </w:r>
      <w:r w:rsidRPr="001433CD">
        <w:rPr>
          <w:rFonts w:ascii="Times" w:hAnsi="Times"/>
        </w:rPr>
        <w:t xml:space="preserve">Machine </w:t>
      </w:r>
      <w:hyperlink r:id="rId13">
        <w:r w:rsidR="009D0BF5" w:rsidRPr="001433CD">
          <w:rPr>
            <w:rFonts w:ascii="Times" w:hAnsi="Times"/>
          </w:rPr>
          <w:fldChar w:fldCharType="begin"/>
        </w:r>
        <w:r w:rsidR="001433CD" w:rsidRPr="001433CD">
          <w:rPr>
            <w:rFonts w:ascii="Times" w:hAnsi="Times"/>
          </w:rPr>
          <w:instrText xml:space="preserve"> ADDIN ZOTERO_ITEM CSL_CITATION {"citationID":"avldenveuk","properties":{"formattedCitation":"(\\uc0\\u8220{}Wayback Machine\\uc0\\u8221{})","plainCitation":"(“Wayback Machine”)","noteIndex":0},"citationItems":[{"id":16475,"uris":["http://zotero.org/users/4491854/items/EF2V8B8G"],"itemData":{"id":16475,"type":"webpage","title":"Wayback Machine","URL":"https://web.archive.org/","accessed":{"date-parts":[["2021",4,15]]}}}],"schema":"https://github.com/citation-style-language/schema/raw/master/csl-citation.json"} </w:instrText>
        </w:r>
        <w:r w:rsidR="009D0BF5" w:rsidRPr="001433CD">
          <w:rPr>
            <w:rFonts w:ascii="Times" w:hAnsi="Times"/>
          </w:rPr>
          <w:fldChar w:fldCharType="separate"/>
        </w:r>
        <w:r w:rsidR="001433CD" w:rsidRPr="001433CD">
          <w:rPr>
            <w:rFonts w:ascii="Times" w:hAnsi="Times"/>
          </w:rPr>
          <w:t>(“Wayback Machine”)</w:t>
        </w:r>
        <w:r w:rsidR="009D0BF5" w:rsidRPr="001433CD">
          <w:rPr>
            <w:rFonts w:ascii="Times" w:hAnsi="Times"/>
          </w:rPr>
          <w:fldChar w:fldCharType="end"/>
        </w:r>
      </w:hyperlink>
      <w:r w:rsidRPr="001433CD">
        <w:rPr>
          <w:rFonts w:ascii="Times" w:hAnsi="Times"/>
        </w:rPr>
        <w:t>. Another</w:t>
      </w:r>
      <w:r w:rsidRPr="00E66A20">
        <w:rPr>
          <w:rFonts w:ascii="Times" w:hAnsi="Times"/>
        </w:rPr>
        <w:t xml:space="preserve"> strategy (one that I have regularly used) is to store a copy of the PDF on Internet Archive itself and include the Internet Archive identifier as a property of the publication on Wikidata</w:t>
      </w:r>
      <w:ins w:id="135" w:author="Roderic Page" w:date="2022-03-16T17:08:00Z">
        <w:r w:rsidR="00042C60">
          <w:rPr>
            <w:rFonts w:ascii="Times" w:hAnsi="Times"/>
          </w:rPr>
          <w:t>.</w:t>
        </w:r>
      </w:ins>
      <w:del w:id="136" w:author="Roderic Page" w:date="2022-03-16T17:08:00Z">
        <w:r w:rsidRPr="00E66A20" w:rsidDel="00042C60">
          <w:rPr>
            <w:rFonts w:ascii="Times" w:hAnsi="Times"/>
          </w:rPr>
          <w:delText>.</w:delText>
        </w:r>
      </w:del>
    </w:p>
    <w:p w14:paraId="0000005A" w14:textId="77777777" w:rsidR="00BF5FD8" w:rsidRPr="00E66A20" w:rsidRDefault="00BF5FD8" w:rsidP="00CA52E3">
      <w:pPr>
        <w:spacing w:line="360" w:lineRule="auto"/>
        <w:rPr>
          <w:rFonts w:ascii="Times" w:hAnsi="Times"/>
        </w:rPr>
      </w:pPr>
    </w:p>
    <w:p w14:paraId="0000005B" w14:textId="46CCD660" w:rsidR="00BF5FD8" w:rsidRPr="00E66A20" w:rsidRDefault="001C1C9C" w:rsidP="00CA52E3">
      <w:pPr>
        <w:spacing w:line="360" w:lineRule="auto"/>
        <w:rPr>
          <w:rFonts w:ascii="Times" w:hAnsi="Times"/>
        </w:rPr>
      </w:pPr>
      <w:del w:id="137" w:author="Roderic Page" w:date="2022-03-18T14:49:00Z">
        <w:r w:rsidRPr="00E66A20" w:rsidDel="004E0BC1">
          <w:rPr>
            <w:rFonts w:ascii="Times" w:hAnsi="Times"/>
          </w:rPr>
          <w:delText>There are o</w:delText>
        </w:r>
      </w:del>
      <w:ins w:id="138" w:author="Roderic Page" w:date="2022-03-18T14:49:00Z">
        <w:r w:rsidR="004E0BC1">
          <w:rPr>
            <w:rFonts w:ascii="Times" w:hAnsi="Times"/>
          </w:rPr>
          <w:t>O</w:t>
        </w:r>
      </w:ins>
      <w:r w:rsidRPr="00E66A20">
        <w:rPr>
          <w:rFonts w:ascii="Times" w:hAnsi="Times"/>
        </w:rPr>
        <w:t>ther ways to access content</w:t>
      </w:r>
      <w:del w:id="139" w:author="Roderic Page" w:date="2022-03-18T14:49:00Z">
        <w:r w:rsidRPr="00E66A20" w:rsidDel="004E0BC1">
          <w:rPr>
            <w:rFonts w:ascii="Times" w:hAnsi="Times"/>
          </w:rPr>
          <w:delText>. There are</w:delText>
        </w:r>
      </w:del>
      <w:ins w:id="140" w:author="Roderic Page" w:date="2022-03-18T14:49:00Z">
        <w:r w:rsidR="004E0BC1">
          <w:rPr>
            <w:rFonts w:ascii="Times" w:hAnsi="Times"/>
          </w:rPr>
          <w:t xml:space="preserve"> include</w:t>
        </w:r>
      </w:ins>
      <w:r w:rsidRPr="00E66A20">
        <w:rPr>
          <w:rFonts w:ascii="Times" w:hAnsi="Times"/>
        </w:rPr>
        <w:t xml:space="preserve"> tools that take a DOI and return a PDF if one is available online, either freely available</w:t>
      </w:r>
      <w:ins w:id="141" w:author="Roderic Page" w:date="2022-03-16T17:08:00Z">
        <w:r w:rsidR="009202B3">
          <w:rPr>
            <w:rFonts w:ascii="Times" w:hAnsi="Times"/>
          </w:rPr>
          <w:t>, e.g.</w:t>
        </w:r>
      </w:ins>
      <w:r w:rsidRPr="00E66A20">
        <w:rPr>
          <w:rFonts w:ascii="Times" w:hAnsi="Times"/>
        </w:rPr>
        <w:t xml:space="preserve"> </w:t>
      </w:r>
      <w:proofErr w:type="spellStart"/>
      <w:r w:rsidRPr="001433CD">
        <w:rPr>
          <w:rFonts w:ascii="Times" w:hAnsi="Times"/>
        </w:rPr>
        <w:t>Unpaywall</w:t>
      </w:r>
      <w:proofErr w:type="spellEnd"/>
      <w:r w:rsidRPr="001433CD">
        <w:rPr>
          <w:rFonts w:ascii="Times" w:hAnsi="Times"/>
        </w:rPr>
        <w:t xml:space="preserve"> </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1579i7ju32","properties":{"formattedCitation":"(\\uc0\\u8220{}Unpaywall\\uc0\\u8221{})","plainCitation":"(“Unpaywall”)","noteIndex":0},"citationItems":[{"id":16481,"uris":["http://zotero.org/users/4491854/items/R8MYWIJ2"],"itemData":{"id":16481,"type":"webpage","container-title":"Unpaywall: An open database of 20 million free scholarly articles","title":"Unpaywall","URL":"http://unpaywall.org/","accessed":{"date-parts":[["2021",4,16]]}}}],"schema":"https://github.com/citation-style-language/schema/raw/master/csl-citation.json"} </w:instrText>
      </w:r>
      <w:r w:rsidR="009D0BF5" w:rsidRPr="001433CD">
        <w:rPr>
          <w:rFonts w:ascii="Times" w:hAnsi="Times"/>
        </w:rPr>
        <w:fldChar w:fldCharType="separate"/>
      </w:r>
      <w:r w:rsidR="001433CD" w:rsidRPr="001433CD">
        <w:rPr>
          <w:rFonts w:ascii="Times" w:hAnsi="Times"/>
        </w:rPr>
        <w:t>(“Unpaywall”)</w:t>
      </w:r>
      <w:r w:rsidR="009D0BF5" w:rsidRPr="001433CD">
        <w:rPr>
          <w:rFonts w:ascii="Times" w:hAnsi="Times"/>
        </w:rPr>
        <w:fldChar w:fldCharType="end"/>
      </w:r>
      <w:r w:rsidRPr="001433CD">
        <w:rPr>
          <w:rFonts w:ascii="Times" w:hAnsi="Times"/>
        </w:rPr>
        <w:t xml:space="preserve"> or “pirated</w:t>
      </w:r>
      <w:r w:rsidRPr="00E66A20">
        <w:rPr>
          <w:rFonts w:ascii="Times" w:hAnsi="Times"/>
        </w:rPr>
        <w:t xml:space="preserve">” </w:t>
      </w:r>
      <w:r w:rsidR="001433CD">
        <w:rPr>
          <w:rFonts w:ascii="Times" w:hAnsi="Times"/>
        </w:rPr>
        <w:fldChar w:fldCharType="begin"/>
      </w:r>
      <w:r w:rsidR="001433CD">
        <w:rPr>
          <w:rFonts w:ascii="Times" w:hAnsi="Times"/>
        </w:rPr>
        <w:instrText xml:space="preserve"> ADDIN ZOTERO_ITEM CSL_CITATION {"citationID":"ao3a9f3eou","properties":{"formattedCitation":"(Bohannon, 2016)","plainCitation":"(Bohannon, 2016)","noteIndex":0},"citationItems":[{"id":16493,"uris":["http://zotero.org/users/4491854/items/LGVTMQX8"],"itemData":{"id":16493,"type":"article-journal","abstract":"An exclusive look at data from the controversial web site Sci-Hub reveals that the whole world, both poor and rich, is reading pirated research papers.","container-title":"Science | AAAS","DOI":"10.1126/science.aaf5664","language":"en","title":"Who's downloading pirated papers? Everyone","title-short":"Who's downloading pirated papers?","URL":"https://www.sciencemag.org/news/2016/04/whos-downloading-pirated-papers-everyone","author":[{"family":"Bohannon","given":"John"}],"accessed":{"date-parts":[["2021",4,27]]},"issued":{"date-parts":[["2016",4,25]]}}}],"schema":"https://github.com/citation-style-language/schema/raw/master/csl-citation.json"} </w:instrText>
      </w:r>
      <w:r w:rsidR="001433CD">
        <w:rPr>
          <w:rFonts w:ascii="Times" w:hAnsi="Times"/>
        </w:rPr>
        <w:fldChar w:fldCharType="separate"/>
      </w:r>
      <w:r w:rsidR="001433CD" w:rsidRPr="001433CD">
        <w:rPr>
          <w:rFonts w:ascii="Times" w:hAnsi="Times" w:cs="Times New Roman"/>
        </w:rPr>
        <w:t>(Bohannon, 2016)</w:t>
      </w:r>
      <w:r w:rsidR="001433CD">
        <w:rPr>
          <w:rFonts w:ascii="Times" w:hAnsi="Times"/>
        </w:rPr>
        <w:fldChar w:fldCharType="end"/>
      </w:r>
      <w:r w:rsidR="001433CD">
        <w:rPr>
          <w:rFonts w:ascii="Times" w:hAnsi="Times"/>
        </w:rPr>
        <w:t xml:space="preserve">. </w:t>
      </w:r>
      <w:r w:rsidRPr="00E66A20">
        <w:rPr>
          <w:rFonts w:ascii="Times" w:hAnsi="Times"/>
        </w:rPr>
        <w:t>Some publishers such as the China National Knowledge Infrastructure (CNKI) have mobile phone apps that provide access to their content through that app.</w:t>
      </w:r>
    </w:p>
    <w:p w14:paraId="0000005C" w14:textId="77777777" w:rsidR="00BF5FD8" w:rsidRPr="00E66A20" w:rsidRDefault="00BF5FD8" w:rsidP="00CA52E3">
      <w:pPr>
        <w:spacing w:line="360" w:lineRule="auto"/>
        <w:rPr>
          <w:rFonts w:ascii="Times" w:hAnsi="Times"/>
        </w:rPr>
      </w:pPr>
    </w:p>
    <w:p w14:paraId="0000005D" w14:textId="26B64645" w:rsidR="00BF5FD8" w:rsidRPr="00E66A20" w:rsidRDefault="001C1C9C" w:rsidP="00CA52E3">
      <w:pPr>
        <w:spacing w:line="360" w:lineRule="auto"/>
        <w:rPr>
          <w:rFonts w:ascii="Times" w:hAnsi="Times"/>
        </w:rPr>
      </w:pPr>
      <w:r w:rsidRPr="00E66A20">
        <w:rPr>
          <w:rFonts w:ascii="Times" w:hAnsi="Times"/>
        </w:rPr>
        <w:t xml:space="preserve">Being able to access the content of the articles themselves not only means that we can read the article, but it also provides a way to augment existing metadata. In my own experience </w:t>
      </w:r>
      <w:del w:id="142" w:author="Roderic Page" w:date="2022-03-21T14:33:00Z">
        <w:r w:rsidRPr="00E66A20" w:rsidDel="00B359F8">
          <w:rPr>
            <w:rFonts w:ascii="Times" w:hAnsi="Times"/>
          </w:rPr>
          <w:delText xml:space="preserve">for a number of journals </w:delText>
        </w:r>
      </w:del>
      <w:r w:rsidRPr="00E66A20">
        <w:rPr>
          <w:rFonts w:ascii="Times" w:hAnsi="Times"/>
        </w:rPr>
        <w:t xml:space="preserve">key data such as page numbers were </w:t>
      </w:r>
      <w:ins w:id="143" w:author="Roderic Page" w:date="2022-03-21T14:33:00Z">
        <w:r w:rsidR="00B359F8">
          <w:rPr>
            <w:rFonts w:ascii="Times" w:hAnsi="Times"/>
          </w:rPr>
          <w:t xml:space="preserve">often </w:t>
        </w:r>
      </w:ins>
      <w:r w:rsidRPr="00E66A20">
        <w:rPr>
          <w:rFonts w:ascii="Times" w:hAnsi="Times"/>
        </w:rPr>
        <w:t>not recorded in the available metadata</w:t>
      </w:r>
      <w:ins w:id="144" w:author="Roderic Page" w:date="2022-03-21T14:33:00Z">
        <w:r w:rsidR="00B359F8">
          <w:rPr>
            <w:rFonts w:ascii="Times" w:hAnsi="Times"/>
          </w:rPr>
          <w:t xml:space="preserve"> for an article</w:t>
        </w:r>
      </w:ins>
      <w:r w:rsidRPr="00E66A20">
        <w:rPr>
          <w:rFonts w:ascii="Times" w:hAnsi="Times"/>
        </w:rPr>
        <w:t>. This can make it harder to link publications to taxonomic names using “</w:t>
      </w:r>
      <w:proofErr w:type="spellStart"/>
      <w:r w:rsidRPr="00E66A20">
        <w:rPr>
          <w:rFonts w:ascii="Times" w:hAnsi="Times"/>
        </w:rPr>
        <w:t>microcitations</w:t>
      </w:r>
      <w:proofErr w:type="spellEnd"/>
      <w:r w:rsidRPr="00E66A20">
        <w:rPr>
          <w:rFonts w:ascii="Times" w:hAnsi="Times"/>
        </w:rPr>
        <w:t xml:space="preserve">”, where the only information we have is a journal, a volume, and a page number. However, if we have access to a digital version of the </w:t>
      </w:r>
      <w:proofErr w:type="gramStart"/>
      <w:r w:rsidRPr="00E66A20">
        <w:rPr>
          <w:rFonts w:ascii="Times" w:hAnsi="Times"/>
        </w:rPr>
        <w:t>article</w:t>
      </w:r>
      <w:proofErr w:type="gramEnd"/>
      <w:r w:rsidRPr="00E66A20">
        <w:rPr>
          <w:rFonts w:ascii="Times" w:hAnsi="Times"/>
        </w:rPr>
        <w:t xml:space="preserve"> we can extract the page numbers. This need not be a manual process, for instance the Internet Archive generates a file for each PDF that contains a </w:t>
      </w:r>
      <w:proofErr w:type="gramStart"/>
      <w:r w:rsidRPr="00E66A20">
        <w:rPr>
          <w:rFonts w:ascii="Times" w:hAnsi="Times"/>
        </w:rPr>
        <w:t>best-guess</w:t>
      </w:r>
      <w:proofErr w:type="gramEnd"/>
      <w:r w:rsidRPr="00E66A20">
        <w:rPr>
          <w:rFonts w:ascii="Times" w:hAnsi="Times"/>
        </w:rPr>
        <w:t xml:space="preserve"> of the page numbers in the PDF. We can use those to add missing pagination values to the corresponding Wikidata items.</w:t>
      </w:r>
    </w:p>
    <w:p w14:paraId="0000005E" w14:textId="77777777" w:rsidR="00BF5FD8" w:rsidRPr="00E66A20" w:rsidRDefault="00BF5FD8" w:rsidP="00CA52E3">
      <w:pPr>
        <w:spacing w:line="360" w:lineRule="auto"/>
        <w:rPr>
          <w:rFonts w:ascii="Times" w:hAnsi="Times"/>
        </w:rPr>
      </w:pPr>
    </w:p>
    <w:p w14:paraId="0000005F" w14:textId="77777777" w:rsidR="00BF5FD8" w:rsidRPr="00E66A20" w:rsidDel="00E93082" w:rsidRDefault="001C1C9C" w:rsidP="00CA52E3">
      <w:pPr>
        <w:pStyle w:val="Heading2"/>
        <w:spacing w:line="360" w:lineRule="auto"/>
        <w:rPr>
          <w:del w:id="145" w:author="Roderic Page" w:date="2022-03-18T15:49:00Z"/>
        </w:rPr>
      </w:pPr>
      <w:bookmarkStart w:id="146" w:name="_ed6a3as1v6nv" w:colFirst="0" w:colLast="0"/>
      <w:bookmarkEnd w:id="146"/>
      <w:r w:rsidRPr="00E66A20">
        <w:t>Exploring Bibliographic Data in Wikidata</w:t>
      </w:r>
    </w:p>
    <w:p w14:paraId="736B79AB" w14:textId="0DEAF427" w:rsidR="00452CF0" w:rsidDel="00452CF0" w:rsidRDefault="00452CF0" w:rsidP="00CA52E3">
      <w:pPr>
        <w:spacing w:line="360" w:lineRule="auto"/>
        <w:rPr>
          <w:del w:id="147" w:author="Roderic Page" w:date="2022-03-18T15:36:00Z"/>
        </w:rPr>
      </w:pPr>
      <w:moveToRangeStart w:id="148" w:author="Roderic Page" w:date="2022-03-18T15:35:00Z" w:name="move98510159"/>
      <w:moveTo w:id="149" w:author="Roderic Page" w:date="2022-03-18T15:35:00Z">
        <w:del w:id="150" w:author="Roderic Page" w:date="2022-03-18T15:36:00Z">
          <w:r w:rsidRPr="00E66A20" w:rsidDel="00452CF0">
            <w:delText>Taxonomic coverage</w:delText>
          </w:r>
        </w:del>
      </w:moveTo>
    </w:p>
    <w:p w14:paraId="09A53172" w14:textId="6CE2301F" w:rsidR="00452CF0" w:rsidRPr="00E66A20" w:rsidRDefault="00452CF0" w:rsidP="00CA52E3">
      <w:pPr>
        <w:pStyle w:val="Heading2"/>
        <w:spacing w:line="360" w:lineRule="auto"/>
        <w:rPr>
          <w:ins w:id="151" w:author="Roderic Page" w:date="2022-03-18T15:36:00Z"/>
          <w:moveTo w:id="152" w:author="Roderic Page" w:date="2022-03-18T15:35:00Z"/>
        </w:rPr>
        <w:pPrChange w:id="153" w:author="Roderic Page" w:date="2022-03-18T15:49:00Z">
          <w:pPr>
            <w:pStyle w:val="Heading3"/>
          </w:pPr>
        </w:pPrChange>
      </w:pPr>
    </w:p>
    <w:p w14:paraId="4A645B94" w14:textId="32C06886" w:rsidR="00030648" w:rsidRPr="00E66A20" w:rsidDel="006551F3" w:rsidRDefault="00452CF0" w:rsidP="00CA52E3">
      <w:pPr>
        <w:spacing w:line="360" w:lineRule="auto"/>
        <w:rPr>
          <w:del w:id="154" w:author="Roderic Page" w:date="2022-03-18T16:32:00Z"/>
          <w:moveTo w:id="155" w:author="Roderic Page" w:date="2022-03-18T15:35:00Z"/>
          <w:rFonts w:ascii="Times" w:hAnsi="Times"/>
        </w:rPr>
      </w:pPr>
      <w:moveTo w:id="156" w:author="Roderic Page" w:date="2022-03-18T15:35:00Z">
        <w:del w:id="157" w:author="Roderic Page" w:date="2022-03-18T15:37:00Z">
          <w:r w:rsidRPr="00E66A20" w:rsidDel="00452CF0">
            <w:rPr>
              <w:rFonts w:ascii="Times" w:hAnsi="Times"/>
            </w:rPr>
            <w:delText>The</w:delText>
          </w:r>
        </w:del>
        <w:del w:id="158" w:author="Roderic Page" w:date="2022-03-18T16:33:00Z">
          <w:r w:rsidRPr="00E66A20" w:rsidDel="006551F3">
            <w:rPr>
              <w:rFonts w:ascii="Times" w:hAnsi="Times"/>
            </w:rPr>
            <w:delText xml:space="preserve"> </w:delText>
          </w:r>
        </w:del>
        <w:del w:id="159" w:author="Roderic Page" w:date="2022-03-18T15:37:00Z">
          <w:r w:rsidRPr="00E66A20" w:rsidDel="00452CF0">
            <w:rPr>
              <w:rFonts w:ascii="Times" w:hAnsi="Times"/>
            </w:rPr>
            <w:delText xml:space="preserve">primary motivation for this project is </w:delText>
          </w:r>
        </w:del>
        <w:del w:id="160" w:author="Roderic Page" w:date="2022-03-18T16:33:00Z">
          <w:r w:rsidRPr="00E66A20" w:rsidDel="006551F3">
            <w:rPr>
              <w:rFonts w:ascii="Times" w:hAnsi="Times"/>
            </w:rPr>
            <w:delText xml:space="preserve">to be able to link every taxonomic name for eukaryote species to its original description using a unique identifier (e.g., a DOI) and ideally a link to a digitised version of that publication. The scale of this challenge was discussed in </w:delText>
          </w:r>
          <w:r w:rsidDel="006551F3">
            <w:fldChar w:fldCharType="begin"/>
          </w:r>
          <w:r w:rsidDel="006551F3">
            <w:delInstrText xml:space="preserve"> HYPERLINK "https://www.zotero.org/google-docs/?lE9zsu" \h </w:delInstrText>
          </w:r>
          <w:r w:rsidDel="006551F3">
            <w:fldChar w:fldCharType="separate"/>
          </w:r>
          <w:r w:rsidRPr="00E66A20" w:rsidDel="006551F3">
            <w:rPr>
              <w:rFonts w:ascii="Times" w:hAnsi="Times"/>
            </w:rPr>
            <w:delText>(Page, 2016a)</w:delText>
          </w:r>
          <w:r w:rsidDel="006551F3">
            <w:rPr>
              <w:rFonts w:ascii="Times" w:hAnsi="Times"/>
            </w:rPr>
            <w:fldChar w:fldCharType="end"/>
          </w:r>
          <w:r w:rsidRPr="00E66A20" w:rsidDel="006551F3">
            <w:rPr>
              <w:rFonts w:ascii="Times" w:hAnsi="Times"/>
            </w:rPr>
            <w:delText xml:space="preserve">, and an attempt to do this for animal names led to my BioNames project </w:delText>
          </w:r>
          <w:r w:rsidDel="006551F3">
            <w:fldChar w:fldCharType="begin"/>
          </w:r>
          <w:r w:rsidDel="006551F3">
            <w:delInstrText xml:space="preserve"> HYPERLINK "https://www.zotero.org/google-docs/?nvZDrJ" \h </w:delInstrText>
          </w:r>
          <w:r w:rsidDel="006551F3">
            <w:fldChar w:fldCharType="separate"/>
          </w:r>
          <w:r w:rsidRPr="00E66A20" w:rsidDel="006551F3">
            <w:rPr>
              <w:rFonts w:ascii="Times" w:hAnsi="Times"/>
            </w:rPr>
            <w:delText>(Page, 2013)</w:delText>
          </w:r>
          <w:r w:rsidDel="006551F3">
            <w:rPr>
              <w:rFonts w:ascii="Times" w:hAnsi="Times"/>
            </w:rPr>
            <w:fldChar w:fldCharType="end"/>
          </w:r>
          <w:r w:rsidRPr="00E66A20" w:rsidDel="006551F3">
            <w:rPr>
              <w:rFonts w:ascii="Times" w:hAnsi="Times"/>
            </w:rPr>
            <w:delText xml:space="preserve">. I have done similar work for plants, although this is mostly unpublished. Preliminary data has been released on GBIF </w:delText>
          </w:r>
          <w:r w:rsidDel="006551F3">
            <w:fldChar w:fldCharType="begin"/>
          </w:r>
          <w:r w:rsidDel="006551F3">
            <w:delInstrText xml:space="preserve"> HYPERLINK "https://www.zotero.org/google-docs/?NSdJB8" \h </w:delInstrText>
          </w:r>
          <w:r w:rsidDel="006551F3">
            <w:fldChar w:fldCharType="separate"/>
          </w:r>
          <w:r w:rsidRPr="00E66A20" w:rsidDel="006551F3">
            <w:rPr>
              <w:rFonts w:ascii="Times" w:hAnsi="Times"/>
            </w:rPr>
            <w:delText>(Page, 2016)</w:delText>
          </w:r>
          <w:r w:rsidDel="006551F3">
            <w:rPr>
              <w:rFonts w:ascii="Times" w:hAnsi="Times"/>
            </w:rPr>
            <w:fldChar w:fldCharType="end"/>
          </w:r>
          <w:r w:rsidRPr="00E66A20" w:rsidDel="006551F3">
            <w:rPr>
              <w:rFonts w:ascii="Times" w:hAnsi="Times"/>
            </w:rPr>
            <w:delText xml:space="preserve">, as a “datasette” </w:delText>
          </w:r>
          <w:r w:rsidDel="006551F3">
            <w:fldChar w:fldCharType="begin"/>
          </w:r>
          <w:r w:rsidDel="006551F3">
            <w:delInstrText xml:space="preserve"> HYPERLINK "https://www.zotero.org/google-docs/?Sb9jkh" \h </w:delInstrText>
          </w:r>
          <w:r w:rsidDel="006551F3">
            <w:fldChar w:fldCharType="separate"/>
          </w:r>
          <w:r w:rsidRPr="00E66A20" w:rsidDel="006551F3">
            <w:rPr>
              <w:rFonts w:ascii="Times" w:hAnsi="Times"/>
            </w:rPr>
            <w:delText>(Page, 2018)</w:delText>
          </w:r>
          <w:r w:rsidDel="006551F3">
            <w:rPr>
              <w:rFonts w:ascii="Times" w:hAnsi="Times"/>
            </w:rPr>
            <w:fldChar w:fldCharType="end"/>
          </w:r>
          <w:r w:rsidRPr="00E66A20" w:rsidDel="006551F3">
            <w:rPr>
              <w:rFonts w:ascii="Times" w:hAnsi="Times"/>
            </w:rPr>
            <w:delText xml:space="preserve">, and raw data dumps </w:delText>
          </w:r>
          <w:r w:rsidDel="006551F3">
            <w:fldChar w:fldCharType="begin"/>
          </w:r>
          <w:r w:rsidDel="006551F3">
            <w:delInstrText xml:space="preserve"> HYPERLINK "https://www.zotero.org/google-docs/?Pzo8ui" \h </w:delInstrText>
          </w:r>
          <w:r w:rsidDel="006551F3">
            <w:fldChar w:fldCharType="separate"/>
          </w:r>
          <w:r w:rsidRPr="00E66A20" w:rsidDel="006551F3">
            <w:rPr>
              <w:rFonts w:ascii="Times" w:hAnsi="Times"/>
            </w:rPr>
            <w:delText>(Page, 2020b)</w:delText>
          </w:r>
          <w:r w:rsidDel="006551F3">
            <w:rPr>
              <w:rFonts w:ascii="Times" w:hAnsi="Times"/>
            </w:rPr>
            <w:fldChar w:fldCharType="end"/>
          </w:r>
        </w:del>
        <w:del w:id="161" w:author="Roderic Page" w:date="2022-03-18T15:38:00Z">
          <w:r w:rsidRPr="00E66A20" w:rsidDel="00030648">
            <w:rPr>
              <w:rFonts w:ascii="Times" w:hAnsi="Times"/>
            </w:rPr>
            <w:delText>. My work on Index Fungorum is currently unpublished</w:delText>
          </w:r>
        </w:del>
        <w:del w:id="162" w:author="Roderic Page" w:date="2022-03-18T16:33:00Z">
          <w:r w:rsidRPr="00E66A20" w:rsidDel="006551F3">
            <w:rPr>
              <w:rFonts w:ascii="Times" w:hAnsi="Times"/>
            </w:rPr>
            <w:delText xml:space="preserve">. </w:delText>
          </w:r>
        </w:del>
        <w:del w:id="163" w:author="Roderic Page" w:date="2022-03-18T16:32:00Z">
          <w:r w:rsidRPr="00E66A20" w:rsidDel="006551F3">
            <w:rPr>
              <w:rFonts w:ascii="Times" w:hAnsi="Times"/>
            </w:rPr>
            <w:delText>Typically 20-40% of publications have been mapped to one or more identifiers, but only 15-20% of the publications currently exist in Wikidata.</w:delText>
          </w:r>
        </w:del>
      </w:moveTo>
    </w:p>
    <w:p w14:paraId="6EB00FE7" w14:textId="1A76A630" w:rsidR="00452CF0" w:rsidRPr="00E66A20" w:rsidDel="006551F3" w:rsidRDefault="00452CF0" w:rsidP="00CA52E3">
      <w:pPr>
        <w:spacing w:line="360" w:lineRule="auto"/>
        <w:rPr>
          <w:del w:id="164" w:author="Roderic Page" w:date="2022-03-18T16:33:00Z"/>
          <w:moveTo w:id="165" w:author="Roderic Page" w:date="2022-03-18T15:35:00Z"/>
          <w:rFonts w:ascii="Times" w:hAnsi="Times"/>
        </w:rPr>
      </w:pPr>
    </w:p>
    <w:p w14:paraId="735F0009" w14:textId="3A6D59F9" w:rsidR="00452CF0" w:rsidRPr="00E66A20" w:rsidDel="006551F3" w:rsidRDefault="00452CF0" w:rsidP="00CA52E3">
      <w:pPr>
        <w:spacing w:line="360" w:lineRule="auto"/>
        <w:rPr>
          <w:del w:id="166" w:author="Roderic Page" w:date="2022-03-18T16:33:00Z"/>
          <w:moveTo w:id="167" w:author="Roderic Page" w:date="2022-03-18T15:35:00Z"/>
          <w:rFonts w:ascii="Times" w:hAnsi="Times"/>
        </w:rPr>
      </w:pPr>
      <w:moveTo w:id="168" w:author="Roderic Page" w:date="2022-03-18T15:35:00Z">
        <w:del w:id="169" w:author="Roderic Page" w:date="2022-03-18T16:33:00Z">
          <w:r w:rsidRPr="00E66A20" w:rsidDel="006551F3">
            <w:rPr>
              <w:rFonts w:ascii="Times" w:hAnsi="Times"/>
            </w:rPr>
            <w:delText>[Table 2 here]</w:delText>
          </w:r>
        </w:del>
      </w:moveTo>
    </w:p>
    <w:moveToRangeEnd w:id="148"/>
    <w:p w14:paraId="03A2838F" w14:textId="77777777" w:rsidR="008F37C7" w:rsidRPr="00E66A20" w:rsidRDefault="008F37C7" w:rsidP="00CA52E3">
      <w:pPr>
        <w:spacing w:line="360" w:lineRule="auto"/>
        <w:rPr>
          <w:rFonts w:ascii="Times" w:hAnsi="Times"/>
        </w:rPr>
      </w:pPr>
    </w:p>
    <w:p w14:paraId="4E6AF409" w14:textId="723BEB42" w:rsidR="006551F3" w:rsidRPr="001433CD" w:rsidRDefault="006551F3" w:rsidP="00CA52E3">
      <w:pPr>
        <w:spacing w:line="360" w:lineRule="auto"/>
        <w:rPr>
          <w:ins w:id="170" w:author="Roderic Page" w:date="2022-03-18T16:38:00Z"/>
          <w:rFonts w:ascii="Times" w:hAnsi="Times"/>
        </w:rPr>
      </w:pPr>
      <w:ins w:id="171" w:author="Roderic Page" w:date="2022-03-18T16:34:00Z">
        <w:r w:rsidRPr="001433CD">
          <w:rPr>
            <w:rFonts w:ascii="Times" w:hAnsi="Times"/>
          </w:rPr>
          <w:t>A key goal for the bibliography of life is to be able to link every taxonomic name for eukaryote species to its original description using a unique identifier (e.g., a DOI) and ideally a link to a digitised version of that publication. The scale of this challenge was discussed in</w:t>
        </w:r>
      </w:ins>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{"citationID":"2Jomm22e","properties":{"formattedCitation":"(Page,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2016a)</w:t>
      </w:r>
      <w:r w:rsidR="00852EA3" w:rsidRPr="001433CD">
        <w:rPr>
          <w:rFonts w:ascii="Times" w:hAnsi="Times"/>
        </w:rPr>
        <w:fldChar w:fldCharType="end"/>
      </w:r>
      <w:r w:rsidR="00852EA3" w:rsidRPr="001433CD">
        <w:rPr>
          <w:rFonts w:ascii="Times" w:hAnsi="Times"/>
        </w:rPr>
        <w:t xml:space="preserve"> </w:t>
      </w:r>
      <w:ins w:id="172" w:author="Roderic Page" w:date="2022-03-18T16:34:00Z">
        <w:r w:rsidRPr="001433CD">
          <w:rPr>
            <w:rFonts w:ascii="Times" w:hAnsi="Times"/>
          </w:rPr>
          <w:t xml:space="preserve">, and an attempt to do this for animal names led to my </w:t>
        </w:r>
        <w:proofErr w:type="spellStart"/>
        <w:r w:rsidRPr="001433CD">
          <w:rPr>
            <w:rFonts w:ascii="Times" w:hAnsi="Times"/>
          </w:rPr>
          <w:t>BioNames</w:t>
        </w:r>
        <w:proofErr w:type="spellEnd"/>
        <w:r w:rsidRPr="001433CD">
          <w:rPr>
            <w:rFonts w:ascii="Times" w:hAnsi="Times"/>
          </w:rPr>
          <w:t xml:space="preserve"> project</w:t>
        </w:r>
      </w:ins>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{"citationID":"Sz47NXTd","properties":{"formattedCitation":"(Page, 2013)","plainCitation":"(Page, 2013)","noteIndex":0},"citationItems":[{"id":601,"uris":["http://zotero.org/users/4491854/items/DZPVUQ9Y"],"itemData":{"id":601,"type":"article-journal","container-title":"PeerJ","DOI":"10.7717/peerj.190","ISSN":"2167-8359","page":"e190","title":"BioNames: linking taxonomy, texts, and trees","volume":"1","author":[{"family":"Page","given":"Roderic D.M."}],"issued":{"date-parts":[["2013",10,29]]}}}],"schema":"https://github.com/citation-style-language/schema/raw/master/csl-citation.json"}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2013)</w:t>
      </w:r>
      <w:r w:rsidR="00852EA3" w:rsidRPr="001433CD">
        <w:rPr>
          <w:rFonts w:ascii="Times" w:hAnsi="Times"/>
        </w:rPr>
        <w:fldChar w:fldCharType="end"/>
      </w:r>
      <w:ins w:id="173" w:author="Roderic Page" w:date="2022-03-18T16:34:00Z">
        <w:r w:rsidRPr="001433CD">
          <w:rPr>
            <w:rFonts w:ascii="Times" w:hAnsi="Times"/>
          </w:rPr>
          <w:t>. I have done similar work for plants</w:t>
        </w:r>
      </w:ins>
      <w:ins w:id="174" w:author="Roderic Page" w:date="2022-03-18T16:47:00Z">
        <w:r w:rsidR="00153791" w:rsidRPr="001433CD">
          <w:rPr>
            <w:rFonts w:ascii="Times" w:hAnsi="Times"/>
          </w:rPr>
          <w:t xml:space="preserve"> and fungi based on </w:t>
        </w:r>
      </w:ins>
      <w:ins w:id="175" w:author="Roderic Page" w:date="2022-03-18T16:48:00Z">
        <w:r w:rsidR="00153791" w:rsidRPr="001433CD">
          <w:rPr>
            <w:rFonts w:ascii="Times" w:hAnsi="Times"/>
          </w:rPr>
          <w:t xml:space="preserve">the International Plant Name Index (IPNI) </w:t>
        </w:r>
      </w:ins>
      <w:ins w:id="176" w:author="Roderic Page" w:date="2022-03-18T16:49:00Z">
        <w:r w:rsidR="00153791" w:rsidRPr="001433CD">
          <w:rPr>
            <w:rFonts w:ascii="Times" w:hAnsi="Times"/>
          </w:rPr>
          <w:t xml:space="preserve"> </w:t>
        </w:r>
      </w:ins>
      <w:r w:rsidR="00153791" w:rsidRPr="001433CD">
        <w:rPr>
          <w:rFonts w:ascii="Times" w:hAnsi="Times"/>
        </w:rPr>
        <w:fldChar w:fldCharType="begin"/>
      </w:r>
      <w:r w:rsidR="00153791" w:rsidRPr="001433CD">
        <w:rPr>
          <w:rFonts w:ascii="Times" w:hAnsi="Times"/>
        </w:rPr>
        <w:instrText xml:space="preserve"> ADDIN ZOTERO_ITEM CSL_CITATION {"citationID":"9kCrmLZt","properties":{"formattedCitation":"(\\uc0\\u8220{}International Plant Names Index\\uc0\\u8221{})","plainCitation":"(“International Plant Names Index”)","noteIndex":0},"citationItems":[{"id":16670,"uris":["http://zotero.org/users/4491854/items/I2XDIRPB"],"itemData":{"id":16670,"type":"webpage","title":"International Plant Names Index","URL":"https://ipni.org/","accessed":{"date-parts":[["2022",3,18]]}}}],"schema":"https://github.com/citation-style-language/schema/raw/master/csl-citation.json"}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(“International Plant Names Index”)</w:t>
      </w:r>
      <w:r w:rsidR="00153791" w:rsidRPr="001433CD">
        <w:rPr>
          <w:rFonts w:ascii="Times" w:hAnsi="Times"/>
        </w:rPr>
        <w:fldChar w:fldCharType="end"/>
      </w:r>
      <w:ins w:id="177" w:author="Roderic Page" w:date="2022-03-18T16:49:00Z">
        <w:r w:rsidR="00153791" w:rsidRPr="001433CD">
          <w:rPr>
            <w:rFonts w:ascii="Times" w:hAnsi="Times"/>
          </w:rPr>
          <w:t xml:space="preserve"> </w:t>
        </w:r>
      </w:ins>
      <w:ins w:id="178" w:author="Roderic Page" w:date="2022-03-18T16:48:00Z">
        <w:r w:rsidR="00153791" w:rsidRPr="001433CD">
          <w:rPr>
            <w:rFonts w:ascii="Times" w:hAnsi="Times"/>
          </w:rPr>
          <w:t xml:space="preserve">and Index </w:t>
        </w:r>
        <w:proofErr w:type="spellStart"/>
        <w:r w:rsidR="00153791" w:rsidRPr="001433CD">
          <w:rPr>
            <w:rFonts w:ascii="Times" w:hAnsi="Times"/>
          </w:rPr>
          <w:t>Fungorum</w:t>
        </w:r>
        <w:proofErr w:type="spellEnd"/>
        <w:r w:rsidR="00153791" w:rsidRPr="001433CD">
          <w:rPr>
            <w:rFonts w:ascii="Times" w:hAnsi="Times"/>
          </w:rPr>
          <w:t xml:space="preserve"> </w:t>
        </w:r>
      </w:ins>
      <w:r w:rsidR="00153791" w:rsidRPr="001433CD">
        <w:rPr>
          <w:rFonts w:ascii="Times" w:hAnsi="Times"/>
        </w:rPr>
        <w:fldChar w:fldCharType="begin"/>
      </w:r>
      <w:r w:rsidR="00153791" w:rsidRPr="001433CD">
        <w:rPr>
          <w:rFonts w:ascii="Times" w:hAnsi="Times"/>
        </w:rPr>
        <w:instrText xml:space="preserve"> ADDIN ZOTERO_ITEM CSL_CITATION {"citationID":"MO4X8OHP","properties":{"formattedCitation":"(\\uc0\\u8220{}Index Fungorum Home Page\\uc0\\u8221{})","plainCitation":"(“Index Fungorum Home Page”)","noteIndex":0},"citationItems":[{"id":16672,"uris":["http://zotero.org/users/4491854/items/JEM6YP7H"],"itemData":{"id":16672,"type":"webpage","title":"Index Fungorum Home Page","URL":"http://www.indexfungorum.org/","accessed":{"date-parts":[["2022",3,18]]}}}],"schema":"https://github.com/citation-style-language/schema/raw/master/csl-citation.json"}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(“Index Fungorum Home Page”)</w:t>
      </w:r>
      <w:r w:rsidR="00153791" w:rsidRPr="001433CD">
        <w:rPr>
          <w:rFonts w:ascii="Times" w:hAnsi="Times"/>
        </w:rPr>
        <w:fldChar w:fldCharType="end"/>
      </w:r>
      <w:ins w:id="179" w:author="Roderic Page" w:date="2022-03-18T16:34:00Z">
        <w:r w:rsidRPr="001433CD">
          <w:rPr>
            <w:rFonts w:ascii="Times" w:hAnsi="Times"/>
          </w:rPr>
          <w:t xml:space="preserve">, </w:t>
        </w:r>
      </w:ins>
      <w:ins w:id="180" w:author="Roderic Page" w:date="2022-03-21T14:34:00Z">
        <w:r w:rsidR="001C6D3F" w:rsidRPr="001433CD">
          <w:rPr>
            <w:rFonts w:ascii="Times" w:hAnsi="Times"/>
          </w:rPr>
          <w:t xml:space="preserve">a subset of which </w:t>
        </w:r>
      </w:ins>
      <w:ins w:id="181" w:author="Roderic Page" w:date="2022-03-18T16:34:00Z">
        <w:r w:rsidRPr="001433CD">
          <w:rPr>
            <w:rFonts w:ascii="Times" w:hAnsi="Times"/>
          </w:rPr>
          <w:t>has been released on GBIF</w:t>
        </w:r>
      </w:ins>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{"citationID":"Xl2yB598","properties":{"formattedCitation":"(Page, 2016b)","plainCitation":"(Page, 2016b)","noteIndex":0},"citationItems":[{"id":16549,"uris":["http://zotero.org/users/4491854/items/PSIJTJIQ"],"itemData":{"id":16549,"type":"article-journal","abstract":"This dataset is a derivative work under the &amp;#34;Terms of Use for The Plant List&amp;#34; http://www.theplantlist.org/1.1/terms/ that (a) converts The Plant List version 1.1 CSV files into a Darwin Core Archive, and (b) adds identifiers (e.g., DOIs) and complete bibliographic details to the original citations for many of the plant names.The Plant List http://www.theplantlist.org/ is a working list of all known plant species. Version 1.1, released in September 2013, aims to be comprehensive for species of Vascular plant (flowering plants, conifers, ferns and their allies) and of Bryophytes (mosses …","DOI":"10.15468/btkum2","language":"eng","source":"www.gbif.org","title":"The Plant List with literature","URL":"https://www.gbif.org/dataset/d9a4eedb-e985-4456-ad46-3df8472e00e8","author":[{"family":"Page","given":"Roderic D. M."}],"accessed":{"date-parts":[["2021",5,4]]},"issued":{"date-parts":[["2016"]]}}}],"schema":"https://github.com/citation-style-language/schema/raw/master/csl-citation.json"}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2016b)</w:t>
      </w:r>
      <w:r w:rsidR="00852EA3" w:rsidRPr="001433CD">
        <w:rPr>
          <w:rFonts w:ascii="Times" w:hAnsi="Times"/>
        </w:rPr>
        <w:fldChar w:fldCharType="end"/>
      </w:r>
      <w:ins w:id="182" w:author="Roderic Page" w:date="2022-03-18T16:34:00Z">
        <w:r w:rsidRPr="001433CD">
          <w:rPr>
            <w:rFonts w:ascii="Times" w:hAnsi="Times"/>
          </w:rPr>
          <w:t xml:space="preserve">, </w:t>
        </w:r>
      </w:ins>
      <w:ins w:id="183" w:author="Roderic Page" w:date="2022-03-21T14:34:00Z">
        <w:r w:rsidR="001C6D3F" w:rsidRPr="001433CD">
          <w:rPr>
            <w:rFonts w:ascii="Times" w:hAnsi="Times"/>
          </w:rPr>
          <w:t xml:space="preserve">and published </w:t>
        </w:r>
      </w:ins>
      <w:ins w:id="184" w:author="Roderic Page" w:date="2022-03-18T16:34:00Z">
        <w:r w:rsidRPr="001433CD">
          <w:rPr>
            <w:rFonts w:ascii="Times" w:hAnsi="Times"/>
          </w:rPr>
          <w:t xml:space="preserve">as a </w:t>
        </w:r>
      </w:ins>
      <w:ins w:id="185" w:author="Roderic Page" w:date="2022-03-21T14:34:00Z">
        <w:r w:rsidR="001C6D3F" w:rsidRPr="001433CD">
          <w:rPr>
            <w:rFonts w:ascii="Times" w:hAnsi="Times"/>
          </w:rPr>
          <w:t xml:space="preserve">both a </w:t>
        </w:r>
      </w:ins>
      <w:ins w:id="186" w:author="Roderic Page" w:date="2022-03-18T16:34:00Z">
        <w:r w:rsidRPr="001433CD">
          <w:rPr>
            <w:rFonts w:ascii="Times" w:hAnsi="Times"/>
          </w:rPr>
          <w:t>“</w:t>
        </w:r>
        <w:proofErr w:type="spellStart"/>
        <w:r w:rsidRPr="001433CD">
          <w:rPr>
            <w:rFonts w:ascii="Times" w:hAnsi="Times"/>
          </w:rPr>
          <w:t>datasette</w:t>
        </w:r>
        <w:proofErr w:type="spellEnd"/>
        <w:r w:rsidRPr="001433CD">
          <w:rPr>
            <w:rFonts w:ascii="Times" w:hAnsi="Times"/>
          </w:rPr>
          <w:t xml:space="preserve">” </w:t>
        </w:r>
      </w:ins>
      <w:r w:rsidR="00852EA3" w:rsidRPr="001433CD">
        <w:rPr>
          <w:rFonts w:ascii="Times" w:hAnsi="Times"/>
        </w:rPr>
        <w:fldChar w:fldCharType="begin"/>
      </w:r>
      <w:r w:rsidR="00852EA3" w:rsidRPr="001433CD">
        <w:rPr>
          <w:rFonts w:ascii="Times" w:hAnsi="Times"/>
        </w:rPr>
        <w:instrText xml:space="preserve"> ADDIN ZOTERO_ITEM CSL_CITATION {"citationID":"ZtllyfsA","properties":{"formattedCitation":"(Page, 2018)","plainCitation":"(Page, 2018)","noteIndex":0},"citationItems":[{"id":1738,"uris":["http://zotero.org/users/4491854/items/77WHBBXX"],"itemData":{"id":1738,"type":"article-journal","abstract":"Constructing a biodiversity knowledge graph will require making millions of cross links between diversity entities in different datasets. Researchers trying to bootstrap the growth of the biodiversity knowledge graph by constructing databases of links between these entities lack obvious ways to publish these sets of links. One appealing and lightweight approach is to create a \"datasette\", a database that is wrapped together with a simple web server that enables users to query the data. Datasettes can be packaged into Docker containers and hosted online with minimal effort. This approach is illustrated using a dataset of links between globally unique identifiers for plant taxonomic namesand identifiers for the taxonomic articles that published those names.","container-title":"Biodiversity Data Journal","DOI":"10.3897/BDJ.6.e27539","ISSN":"1314-2828","issue":"6","journalAbbreviation":"Biodivers Data J","note":"PMID: 30065607\nPMCID: PMC6066477","source":"PubMed Central","title":"Liberating links between datasets using lightweight data publishing: an example using plant names and the taxonomic literature","title-short":"Liberating links between datasets using lightweight data publishing","URL":"https://www.ncbi.nlm.nih.gov/pmc/articles/PMC6066477/","author":[{"family":"Page","given":"Roderic"}],"accessed":{"date-parts":[["2019",9,18]]},"issued":{"date-parts":[["2018",7,23]]}}}],"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2018)</w:t>
      </w:r>
      <w:r w:rsidR="00852EA3" w:rsidRPr="001433CD">
        <w:rPr>
          <w:rFonts w:ascii="Times" w:hAnsi="Times"/>
        </w:rPr>
        <w:fldChar w:fldCharType="end"/>
      </w:r>
      <w:r w:rsidR="00852EA3" w:rsidRPr="001433CD">
        <w:rPr>
          <w:rFonts w:ascii="Times" w:hAnsi="Times"/>
        </w:rPr>
        <w:t xml:space="preserve"> </w:t>
      </w:r>
      <w:ins w:id="187" w:author="Roderic Page" w:date="2022-03-18T16:34:00Z">
        <w:r w:rsidRPr="001433CD">
          <w:rPr>
            <w:rFonts w:ascii="Times" w:hAnsi="Times"/>
          </w:rPr>
          <w:t>and raw data dumps</w:t>
        </w:r>
      </w:ins>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{"citationID":"EpDTAMJn","properties":{"formattedCitation":"(Page, 2020)","plainCitation":"(Page, 2020)","noteIndex":0},"citationItems":[{"id":16536,"uris":["http://zotero.org/users/4491854/items/5FTXJ5WI"],"itemData":{"id":16536,"type":"article-journal","abstract":"A mapping between plant names in the International Plant Names Index (https://www.ipni.org) and bibliographic identifiers (such as DOIs, Handles, JSTOR, BHL, etc.). This is a subset of the complete IPNI dataset where the Id for a plant name, e.g., 77104049-1 (Begonia rubiteae) is linked to the DOI for article in which the species is named DOI:10.1017/S0960428609990266.Some of these links between names and identifiers are in the original IPNI data (e.g., as \"remarks\"), most I have added (see https://github.com/rdmpage/ipni-names for details). This dataset is a snapshot, is incomplete, and almost certainly contains errors.The CC0 license applies to the mapping I have made between the IPNI Id and the bibliographic identifiers. The IPNI data included here (Id, name, and bibliographic metadata) is a subset of the complete IPNI dataset, which has a CC-BY license.","DOI":"10.6084/m9.figshare.13055804.v1","language":"en","note":"publisher: figshare\ntype: dataset","source":"figshare.com","title":"IPNI plant names linked to bibliographic identifiers","URL":"/articles/dataset/IPNI_plant_names_linked_to_bibliographic_identifiers/13055804/1","author":[{"family":"Page","given":"Roderic D. M."}],"accessed":{"date-parts":[["2021",4,30]]},"issued":{"date-parts":[["2020",10,6]]}}}],"schema":"https://github.com/citation-style-language/schema/raw/master/csl-citation.json"}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2020)</w:t>
      </w:r>
      <w:r w:rsidR="00852EA3" w:rsidRPr="001433CD">
        <w:rPr>
          <w:rFonts w:ascii="Times" w:hAnsi="Times"/>
        </w:rPr>
        <w:fldChar w:fldCharType="end"/>
      </w:r>
      <w:ins w:id="188" w:author="Roderic Page" w:date="2022-03-18T16:34:00Z">
        <w:r w:rsidRPr="001433CD">
          <w:rPr>
            <w:rFonts w:ascii="Times" w:hAnsi="Times"/>
          </w:rPr>
          <w:t xml:space="preserve">. </w:t>
        </w:r>
      </w:ins>
      <w:ins w:id="189" w:author="Roderic Page" w:date="2022-03-21T14:35:00Z">
        <w:r w:rsidR="001C6D3F" w:rsidRPr="001433CD">
          <w:rPr>
            <w:rFonts w:ascii="Times" w:hAnsi="Times"/>
          </w:rPr>
          <w:t>Based on this work across</w:t>
        </w:r>
      </w:ins>
      <w:ins w:id="190" w:author="Roderic Page" w:date="2022-03-18T16:34:00Z">
        <w:r w:rsidRPr="001433CD">
          <w:rPr>
            <w:rFonts w:ascii="Times" w:hAnsi="Times"/>
          </w:rPr>
          <w:t xml:space="preserve"> animals, plants, and fungi</w:t>
        </w:r>
      </w:ins>
      <w:ins w:id="191" w:author="Roderic Page" w:date="2022-03-21T14:35:00Z">
        <w:r w:rsidR="001C6D3F" w:rsidRPr="001433CD">
          <w:rPr>
            <w:rFonts w:ascii="Times" w:hAnsi="Times"/>
          </w:rPr>
          <w:t>,</w:t>
        </w:r>
      </w:ins>
      <w:ins w:id="192" w:author="Roderic Page" w:date="2022-03-18T16:34:00Z">
        <w:r w:rsidRPr="001433CD">
          <w:rPr>
            <w:rFonts w:ascii="Times" w:hAnsi="Times"/>
          </w:rPr>
          <w:t xml:space="preserve"> a little under 4 million taxonomic names have </w:t>
        </w:r>
        <w:r w:rsidRPr="001433CD">
          <w:rPr>
            <w:rFonts w:ascii="Times" w:hAnsi="Times"/>
          </w:rPr>
          <w:lastRenderedPageBreak/>
          <w:t>associated bibliographic metadata</w:t>
        </w:r>
      </w:ins>
      <w:ins w:id="193" w:author="Roderic Page" w:date="2022-03-18T16:35:00Z">
        <w:r w:rsidR="009C4160" w:rsidRPr="001433CD">
          <w:rPr>
            <w:rFonts w:ascii="Times" w:hAnsi="Times"/>
          </w:rPr>
          <w:t xml:space="preserve"> (Table </w:t>
        </w:r>
      </w:ins>
      <w:ins w:id="194" w:author="Roderic Page" w:date="2022-03-21T14:55:00Z">
        <w:r w:rsidR="009958BE" w:rsidRPr="001433CD">
          <w:rPr>
            <w:rFonts w:ascii="Times" w:hAnsi="Times"/>
          </w:rPr>
          <w:t>1</w:t>
        </w:r>
      </w:ins>
      <w:ins w:id="195" w:author="Roderic Page" w:date="2022-03-18T16:35:00Z">
        <w:r w:rsidR="009C4160" w:rsidRPr="001433CD">
          <w:rPr>
            <w:rFonts w:ascii="Times" w:hAnsi="Times"/>
          </w:rPr>
          <w:t>)</w:t>
        </w:r>
      </w:ins>
      <w:ins w:id="196" w:author="Roderic Page" w:date="2022-03-18T16:34:00Z">
        <w:r w:rsidRPr="001433CD">
          <w:rPr>
            <w:rFonts w:ascii="Times" w:hAnsi="Times"/>
          </w:rPr>
          <w:t xml:space="preserve">, such as a citation </w:t>
        </w:r>
      </w:ins>
      <w:ins w:id="197" w:author="Roderic Page" w:date="2022-03-18T16:51:00Z">
        <w:r w:rsidR="005D7977" w:rsidRPr="001433CD">
          <w:rPr>
            <w:rFonts w:ascii="Times" w:hAnsi="Times"/>
          </w:rPr>
          <w:t>to</w:t>
        </w:r>
      </w:ins>
      <w:ins w:id="198" w:author="Roderic Page" w:date="2022-03-18T16:34:00Z">
        <w:r w:rsidRPr="001433CD">
          <w:rPr>
            <w:rFonts w:ascii="Times" w:hAnsi="Times"/>
          </w:rPr>
          <w:t xml:space="preserve"> a publication or a page in a publication. Depending on taxonomic group, anywhere between 20-40% of those </w:t>
        </w:r>
      </w:ins>
      <w:ins w:id="199" w:author="Roderic Page" w:date="2022-03-18T16:43:00Z">
        <w:r w:rsidR="002E75BD" w:rsidRPr="001433CD">
          <w:rPr>
            <w:rFonts w:ascii="Times" w:hAnsi="Times"/>
          </w:rPr>
          <w:t>citations</w:t>
        </w:r>
      </w:ins>
      <w:ins w:id="200" w:author="Roderic Page" w:date="2022-03-18T16:34:00Z">
        <w:r w:rsidRPr="001433CD">
          <w:rPr>
            <w:rFonts w:ascii="Times" w:hAnsi="Times"/>
          </w:rPr>
          <w:t xml:space="preserve"> have been mapped to an external identifier such as a DOI</w:t>
        </w:r>
      </w:ins>
      <w:ins w:id="201" w:author="Roderic Page" w:date="2022-03-18T16:44:00Z">
        <w:r w:rsidR="002E75BD" w:rsidRPr="001433CD">
          <w:rPr>
            <w:rFonts w:ascii="Times" w:hAnsi="Times"/>
          </w:rPr>
          <w:t xml:space="preserve">, and </w:t>
        </w:r>
      </w:ins>
      <w:ins w:id="202" w:author="Roderic Page" w:date="2022-03-18T16:34:00Z">
        <w:r w:rsidRPr="001433CD">
          <w:rPr>
            <w:rFonts w:ascii="Times" w:hAnsi="Times"/>
          </w:rPr>
          <w:t xml:space="preserve">some 16-25% of </w:t>
        </w:r>
      </w:ins>
      <w:ins w:id="203" w:author="Roderic Page" w:date="2022-03-18T16:36:00Z">
        <w:r w:rsidR="009C4160" w:rsidRPr="001433CD">
          <w:rPr>
            <w:rFonts w:ascii="Times" w:hAnsi="Times"/>
          </w:rPr>
          <w:t xml:space="preserve">taxonomic </w:t>
        </w:r>
      </w:ins>
      <w:ins w:id="204" w:author="Roderic Page" w:date="2022-03-18T16:34:00Z">
        <w:r w:rsidRPr="001433CD">
          <w:rPr>
            <w:rFonts w:ascii="Times" w:hAnsi="Times"/>
          </w:rPr>
          <w:t>names have the</w:t>
        </w:r>
      </w:ins>
      <w:ins w:id="205" w:author="Roderic Page" w:date="2022-03-18T16:43:00Z">
        <w:r w:rsidR="002E75BD" w:rsidRPr="001433CD">
          <w:rPr>
            <w:rFonts w:ascii="Times" w:hAnsi="Times"/>
          </w:rPr>
          <w:t>ir</w:t>
        </w:r>
      </w:ins>
      <w:ins w:id="206" w:author="Roderic Page" w:date="2022-03-18T16:34:00Z">
        <w:r w:rsidRPr="001433CD">
          <w:rPr>
            <w:rFonts w:ascii="Times" w:hAnsi="Times"/>
          </w:rPr>
          <w:t xml:space="preserve"> associated publication in Wikidata</w:t>
        </w:r>
      </w:ins>
      <w:ins w:id="207" w:author="Roderic Page" w:date="2022-03-18T16:46:00Z">
        <w:r w:rsidR="00153791" w:rsidRPr="001433CD">
          <w:rPr>
            <w:rFonts w:ascii="Times" w:hAnsi="Times"/>
          </w:rPr>
          <w:t xml:space="preserve">. </w:t>
        </w:r>
      </w:ins>
      <w:ins w:id="208" w:author="Roderic Page" w:date="2022-03-18T16:51:00Z">
        <w:r w:rsidR="005D7977" w:rsidRPr="001433CD">
          <w:rPr>
            <w:rFonts w:ascii="Times" w:hAnsi="Times"/>
          </w:rPr>
          <w:t>The 880,000 links between names and Wikidata</w:t>
        </w:r>
      </w:ins>
      <w:ins w:id="209" w:author="Roderic Page" w:date="2022-03-18T16:52:00Z">
        <w:r w:rsidR="005D7977" w:rsidRPr="001433CD">
          <w:rPr>
            <w:rFonts w:ascii="Times" w:hAnsi="Times"/>
          </w:rPr>
          <w:t xml:space="preserve"> publication items correspond to just under 200,000 distinct publications.</w:t>
        </w:r>
      </w:ins>
      <w:ins w:id="210" w:author="Roderic Page" w:date="2022-03-18T16:53:00Z">
        <w:r w:rsidR="005D7977" w:rsidRPr="001433CD">
          <w:rPr>
            <w:rFonts w:ascii="Times" w:hAnsi="Times"/>
          </w:rPr>
          <w:t xml:space="preserve"> </w:t>
        </w:r>
      </w:ins>
      <w:ins w:id="211" w:author="Roderic Page" w:date="2022-03-21T14:40:00Z">
        <w:r w:rsidR="00F84162" w:rsidRPr="001433CD">
          <w:rPr>
            <w:rFonts w:ascii="Times" w:hAnsi="Times"/>
          </w:rPr>
          <w:t>A</w:t>
        </w:r>
      </w:ins>
      <w:ins w:id="212" w:author="Roderic Page" w:date="2022-03-21T14:39:00Z">
        <w:r w:rsidR="00F84162" w:rsidRPr="001433CD">
          <w:rPr>
            <w:rFonts w:ascii="Times" w:hAnsi="Times"/>
          </w:rPr>
          <w:t xml:space="preserve"> random sample of </w:t>
        </w:r>
      </w:ins>
      <w:ins w:id="213" w:author="Roderic Page" w:date="2022-03-21T14:40:00Z">
        <w:r w:rsidR="00F84162" w:rsidRPr="001433CD">
          <w:rPr>
            <w:rFonts w:ascii="Times" w:hAnsi="Times"/>
          </w:rPr>
          <w:t>10,000 of these publications was used in the analyses described below.</w:t>
        </w:r>
      </w:ins>
      <w:ins w:id="214" w:author="Roderic Page" w:date="2022-03-21T14:39:00Z">
        <w:r w:rsidR="001C6D3F" w:rsidRPr="001433CD">
          <w:rPr>
            <w:rFonts w:ascii="Times" w:hAnsi="Times"/>
          </w:rPr>
          <w:t xml:space="preserve"> </w:t>
        </w:r>
      </w:ins>
    </w:p>
    <w:p w14:paraId="20CA300F" w14:textId="77777777" w:rsidR="009C4160" w:rsidRDefault="009C4160" w:rsidP="00CA52E3">
      <w:pPr>
        <w:spacing w:line="360" w:lineRule="auto"/>
        <w:rPr>
          <w:ins w:id="215" w:author="Roderic Page" w:date="2022-03-18T16:34:00Z"/>
          <w:rFonts w:ascii="Times" w:hAnsi="Times"/>
        </w:rPr>
      </w:pPr>
    </w:p>
    <w:p w14:paraId="5CCCEBA6" w14:textId="4B2B4219" w:rsidR="006551F3" w:rsidRDefault="006551F3" w:rsidP="00CA52E3">
      <w:pPr>
        <w:spacing w:line="360" w:lineRule="auto"/>
        <w:rPr>
          <w:ins w:id="216" w:author="Roderic Page" w:date="2022-03-21T14:36:00Z"/>
          <w:rFonts w:ascii="Times" w:hAnsi="Times"/>
        </w:rPr>
      </w:pPr>
      <w:ins w:id="217" w:author="Roderic Page" w:date="2022-03-18T16:35:00Z">
        <w:r>
          <w:rPr>
            <w:rFonts w:ascii="Times" w:hAnsi="Times"/>
          </w:rPr>
          <w:t xml:space="preserve">[Table </w:t>
        </w:r>
      </w:ins>
      <w:ins w:id="218" w:author="Roderic Page" w:date="2022-03-21T14:55:00Z">
        <w:r w:rsidR="009958BE">
          <w:rPr>
            <w:rFonts w:ascii="Times" w:hAnsi="Times"/>
          </w:rPr>
          <w:t>1</w:t>
        </w:r>
      </w:ins>
      <w:ins w:id="219" w:author="Roderic Page" w:date="2022-03-18T16:35:00Z">
        <w:r>
          <w:rPr>
            <w:rFonts w:ascii="Times" w:hAnsi="Times"/>
          </w:rPr>
          <w:t xml:space="preserve"> here]</w:t>
        </w:r>
      </w:ins>
    </w:p>
    <w:p w14:paraId="26395B4A" w14:textId="03122A83" w:rsidR="001C6D3F" w:rsidRDefault="001C6D3F" w:rsidP="00CA52E3">
      <w:pPr>
        <w:spacing w:line="360" w:lineRule="auto"/>
        <w:rPr>
          <w:ins w:id="220" w:author="Roderic Page" w:date="2022-03-21T14:36:00Z"/>
          <w:rFonts w:ascii="Times" w:hAnsi="Times"/>
        </w:rPr>
      </w:pPr>
    </w:p>
    <w:p w14:paraId="00000061" w14:textId="732153DA" w:rsidR="00BF5FD8" w:rsidRPr="00E66A20" w:rsidDel="006551F3" w:rsidRDefault="001C1C9C" w:rsidP="00CA52E3">
      <w:pPr>
        <w:spacing w:line="360" w:lineRule="auto"/>
        <w:rPr>
          <w:del w:id="221" w:author="Roderic Page" w:date="2022-03-18T16:34:00Z"/>
          <w:rFonts w:ascii="Times" w:hAnsi="Times"/>
        </w:rPr>
      </w:pPr>
      <w:del w:id="222" w:author="Roderic Page" w:date="2022-03-18T16:34:00Z">
        <w:r w:rsidRPr="00E66A20" w:rsidDel="006551F3">
          <w:rPr>
            <w:rFonts w:ascii="Times" w:hAnsi="Times"/>
          </w:rPr>
          <w:delText>Having discussed sources of bibliographic data and how we can get that data into Wikidata, I now turn to exploring that data. First I describe a tool I developed to navigate through bibliographic (and related) data, then I present some results exploring the editing activity of the Wikidata community and density of the knowledge graph the community is building through those edits. I then look at the coverage of taxonomic literature and taxonomic authors.</w:delText>
        </w:r>
      </w:del>
    </w:p>
    <w:p w14:paraId="00000062" w14:textId="6E3AC629" w:rsidR="00BF5FD8" w:rsidRPr="00E66A20" w:rsidDel="009C4160" w:rsidRDefault="00BF5FD8" w:rsidP="00CA52E3">
      <w:pPr>
        <w:spacing w:line="360" w:lineRule="auto"/>
        <w:rPr>
          <w:del w:id="223" w:author="Roderic Page" w:date="2022-03-18T16:38:00Z"/>
          <w:rFonts w:ascii="Times" w:hAnsi="Times"/>
        </w:rPr>
      </w:pPr>
    </w:p>
    <w:p w14:paraId="00000064" w14:textId="5283007B" w:rsidR="00BF5FD8" w:rsidRPr="00E66A20" w:rsidDel="006551F3" w:rsidRDefault="001C1C9C" w:rsidP="00CA52E3">
      <w:pPr>
        <w:pStyle w:val="Heading3"/>
        <w:spacing w:line="360" w:lineRule="auto"/>
        <w:rPr>
          <w:del w:id="224" w:author="Roderic Page" w:date="2022-03-18T16:34:00Z"/>
        </w:rPr>
      </w:pPr>
      <w:bookmarkStart w:id="225" w:name="_5e9rxk1p9p8a" w:colFirst="0" w:colLast="0"/>
      <w:bookmarkEnd w:id="225"/>
      <w:del w:id="226" w:author="Roderic Page" w:date="2022-03-18T16:34:00Z">
        <w:r w:rsidRPr="00E66A20" w:rsidDel="006551F3">
          <w:delText>User interface</w:delText>
        </w:r>
      </w:del>
    </w:p>
    <w:p w14:paraId="00000065" w14:textId="3C93AD7F" w:rsidR="00BF5FD8" w:rsidRPr="00E66A20" w:rsidDel="006551F3" w:rsidRDefault="001C1C9C" w:rsidP="00CA52E3">
      <w:pPr>
        <w:spacing w:line="360" w:lineRule="auto"/>
        <w:rPr>
          <w:del w:id="227" w:author="Roderic Page" w:date="2022-03-18T16:34:00Z"/>
          <w:rFonts w:ascii="Times" w:hAnsi="Times"/>
        </w:rPr>
      </w:pPr>
      <w:del w:id="228" w:author="Roderic Page" w:date="2022-03-18T16:34:00Z">
        <w:r w:rsidRPr="00E66A20" w:rsidDel="006551F3">
          <w:rPr>
            <w:rFonts w:ascii="Times" w:hAnsi="Times"/>
          </w:rPr>
          <w:delText xml:space="preserve">The user interface of Wikidata is heavily focussed on data entry, and hence is not particularly friendly to anyone wanting to explore the knowledge accumulated in Wikidata. The underlying data can be queried using SPARQL, which is a powerful but somewhat challenging language to use. Hence, a number of more accessible tools have emerged, including generic tools such as resonator </w:delText>
        </w:r>
        <w:r w:rsidR="00120B00" w:rsidDel="006551F3">
          <w:fldChar w:fldCharType="begin"/>
        </w:r>
        <w:r w:rsidR="00120B00" w:rsidDel="006551F3">
          <w:delInstrText xml:space="preserve"> HYPERLINK "https://www.zotero.org/google-docs/?9uM4FU" \h </w:delInstrText>
        </w:r>
        <w:r w:rsidR="00120B00" w:rsidDel="006551F3">
          <w:fldChar w:fldCharType="separate"/>
        </w:r>
        <w:r w:rsidRPr="00E66A20" w:rsidDel="006551F3">
          <w:rPr>
            <w:rFonts w:ascii="Times" w:hAnsi="Times"/>
          </w:rPr>
          <w:delText>(“Reasonator”)</w:delText>
        </w:r>
        <w:r w:rsidR="00120B00" w:rsidDel="006551F3">
          <w:rPr>
            <w:rFonts w:ascii="Times" w:hAnsi="Times"/>
          </w:rPr>
          <w:fldChar w:fldCharType="end"/>
        </w:r>
        <w:r w:rsidRPr="00E66A20" w:rsidDel="006551F3">
          <w:rPr>
            <w:rFonts w:ascii="Times" w:hAnsi="Times"/>
          </w:rPr>
          <w:delText xml:space="preserve">, and more focussed tools such as Scholia </w:delText>
        </w:r>
        <w:r w:rsidR="00120B00" w:rsidDel="006551F3">
          <w:fldChar w:fldCharType="begin"/>
        </w:r>
        <w:r w:rsidR="00120B00" w:rsidDel="006551F3">
          <w:delInstrText xml:space="preserve"> HYPERLINK "https://www.zotero.org/google-docs/?P1ikVo" \h </w:delInstrText>
        </w:r>
        <w:r w:rsidR="00120B00" w:rsidDel="006551F3">
          <w:fldChar w:fldCharType="separate"/>
        </w:r>
        <w:r w:rsidRPr="00E66A20" w:rsidDel="006551F3">
          <w:rPr>
            <w:rFonts w:ascii="Times" w:hAnsi="Times"/>
          </w:rPr>
          <w:delText>(Nielsen, Mietchen &amp; Willighagen, 2017)</w:delText>
        </w:r>
        <w:r w:rsidR="00120B00" w:rsidDel="006551F3">
          <w:rPr>
            <w:rFonts w:ascii="Times" w:hAnsi="Times"/>
          </w:rPr>
          <w:fldChar w:fldCharType="end"/>
        </w:r>
        <w:r w:rsidRPr="00E66A20" w:rsidDel="006551F3">
          <w:rPr>
            <w:rFonts w:ascii="Times" w:hAnsi="Times"/>
          </w:rPr>
          <w:delText xml:space="preserve">. The latter provides a wealth of visualisations for a publication and its authors, including its citation network, major topics, and the network of connections amongst a publication’s authors. </w:delText>
        </w:r>
      </w:del>
    </w:p>
    <w:p w14:paraId="00000066" w14:textId="0873B8E2" w:rsidR="00BF5FD8" w:rsidRPr="00E66A20" w:rsidDel="006551F3" w:rsidRDefault="00BF5FD8" w:rsidP="00CA52E3">
      <w:pPr>
        <w:spacing w:line="360" w:lineRule="auto"/>
        <w:rPr>
          <w:del w:id="229" w:author="Roderic Page" w:date="2022-03-18T16:34:00Z"/>
          <w:rFonts w:ascii="Times" w:hAnsi="Times"/>
        </w:rPr>
      </w:pPr>
    </w:p>
    <w:p w14:paraId="00000067" w14:textId="07D8B370" w:rsidR="00BF5FD8" w:rsidRPr="00E66A20" w:rsidDel="006551F3" w:rsidRDefault="001C1C9C" w:rsidP="00CA52E3">
      <w:pPr>
        <w:spacing w:line="360" w:lineRule="auto"/>
        <w:rPr>
          <w:del w:id="230" w:author="Roderic Page" w:date="2022-03-18T16:34:00Z"/>
          <w:rFonts w:ascii="Times" w:hAnsi="Times"/>
        </w:rPr>
      </w:pPr>
      <w:del w:id="231" w:author="Roderic Page" w:date="2022-03-18T16:34:00Z">
        <w:r w:rsidRPr="00E66A20" w:rsidDel="006551F3">
          <w:rPr>
            <w:rFonts w:ascii="Times" w:hAnsi="Times"/>
          </w:rPr>
          <w:delText>To complement these tools I have developed a simple website called ALEC (All Literature Electronically Catalogued) (</w:delText>
        </w:r>
        <w:r w:rsidR="00120B00" w:rsidDel="006551F3">
          <w:fldChar w:fldCharType="begin"/>
        </w:r>
        <w:r w:rsidR="00120B00" w:rsidDel="006551F3">
          <w:delInstrText xml:space="preserve"> HYPERLINK "https://alec-demo.herokuapp.com" \h </w:delInstrText>
        </w:r>
        <w:r w:rsidR="00120B00" w:rsidDel="006551F3">
          <w:fldChar w:fldCharType="separate"/>
        </w:r>
        <w:r w:rsidRPr="00E66A20" w:rsidDel="006551F3">
          <w:rPr>
            <w:rFonts w:ascii="Times" w:hAnsi="Times"/>
            <w:color w:val="1155CC"/>
            <w:u w:val="single"/>
          </w:rPr>
          <w:delText>https://alec-demo.herokuapp.com</w:delText>
        </w:r>
        <w:r w:rsidR="00120B00" w:rsidDel="006551F3">
          <w:rPr>
            <w:rFonts w:ascii="Times" w:hAnsi="Times"/>
            <w:color w:val="1155CC"/>
            <w:u w:val="single"/>
          </w:rPr>
          <w:fldChar w:fldCharType="end"/>
        </w:r>
        <w:r w:rsidRPr="00E66A20" w:rsidDel="006551F3">
          <w:rPr>
            <w:rFonts w:ascii="Times" w:hAnsi="Times"/>
          </w:rPr>
          <w:delText xml:space="preserve">) to make it easy to find and view publications, links between publications, and links between people, publications, and other entities such as taxa (Figs. 3-5). </w:delText>
        </w:r>
      </w:del>
    </w:p>
    <w:p w14:paraId="00000068" w14:textId="1F688D35" w:rsidR="00BF5FD8" w:rsidRPr="00E66A20" w:rsidDel="006551F3" w:rsidRDefault="00BF5FD8" w:rsidP="00CA52E3">
      <w:pPr>
        <w:spacing w:line="360" w:lineRule="auto"/>
        <w:rPr>
          <w:del w:id="232" w:author="Roderic Page" w:date="2022-03-18T16:34:00Z"/>
          <w:rFonts w:ascii="Times" w:hAnsi="Times"/>
        </w:rPr>
      </w:pPr>
    </w:p>
    <w:p w14:paraId="00000069" w14:textId="08FDEE1B" w:rsidR="00BF5FD8" w:rsidRPr="00E66A20" w:rsidDel="006551F3" w:rsidRDefault="00BF5FD8" w:rsidP="00CA52E3">
      <w:pPr>
        <w:spacing w:line="360" w:lineRule="auto"/>
        <w:rPr>
          <w:del w:id="233" w:author="Roderic Page" w:date="2022-03-18T16:34:00Z"/>
          <w:rFonts w:ascii="Times" w:hAnsi="Times"/>
        </w:rPr>
      </w:pPr>
    </w:p>
    <w:p w14:paraId="0000006A" w14:textId="067914D0" w:rsidR="00BF5FD8" w:rsidRPr="00E66A20" w:rsidDel="006551F3" w:rsidRDefault="001C1C9C" w:rsidP="00CA52E3">
      <w:pPr>
        <w:spacing w:line="360" w:lineRule="auto"/>
        <w:rPr>
          <w:del w:id="234" w:author="Roderic Page" w:date="2022-03-18T16:34:00Z"/>
          <w:rFonts w:ascii="Times" w:hAnsi="Times"/>
        </w:rPr>
      </w:pPr>
      <w:del w:id="235" w:author="Roderic Page" w:date="2022-03-18T16:34:00Z">
        <w:r w:rsidRPr="00E66A20" w:rsidDel="006551F3">
          <w:rPr>
            <w:rFonts w:ascii="Times" w:hAnsi="Times"/>
          </w:rPr>
          <w:delText>[Fig. 3 here]</w:delText>
        </w:r>
      </w:del>
    </w:p>
    <w:p w14:paraId="0000006B" w14:textId="6E201C8E" w:rsidR="00BF5FD8" w:rsidRPr="00E66A20" w:rsidDel="006551F3" w:rsidRDefault="00BF5FD8" w:rsidP="00CA52E3">
      <w:pPr>
        <w:spacing w:line="360" w:lineRule="auto"/>
        <w:rPr>
          <w:del w:id="236" w:author="Roderic Page" w:date="2022-03-18T16:34:00Z"/>
          <w:rFonts w:ascii="Times" w:hAnsi="Times"/>
        </w:rPr>
      </w:pPr>
    </w:p>
    <w:p w14:paraId="0000006C" w14:textId="1A99AA39" w:rsidR="00BF5FD8" w:rsidRPr="00E66A20" w:rsidDel="006551F3" w:rsidRDefault="001C1C9C" w:rsidP="00CA52E3">
      <w:pPr>
        <w:spacing w:line="360" w:lineRule="auto"/>
        <w:rPr>
          <w:del w:id="237" w:author="Roderic Page" w:date="2022-03-18T16:34:00Z"/>
          <w:rFonts w:ascii="Times" w:hAnsi="Times"/>
        </w:rPr>
      </w:pPr>
      <w:del w:id="238" w:author="Roderic Page" w:date="2022-03-18T16:34:00Z">
        <w:r w:rsidRPr="00E66A20" w:rsidDel="006551F3">
          <w:rPr>
            <w:rFonts w:ascii="Times" w:hAnsi="Times"/>
          </w:rPr>
          <w:delText>[Fig. 4 here]</w:delText>
        </w:r>
      </w:del>
    </w:p>
    <w:p w14:paraId="0000006D" w14:textId="14241132" w:rsidR="00BF5FD8" w:rsidRPr="00E66A20" w:rsidDel="006551F3" w:rsidRDefault="00BF5FD8" w:rsidP="00CA52E3">
      <w:pPr>
        <w:spacing w:line="360" w:lineRule="auto"/>
        <w:rPr>
          <w:del w:id="239" w:author="Roderic Page" w:date="2022-03-18T16:34:00Z"/>
          <w:rFonts w:ascii="Times" w:hAnsi="Times"/>
        </w:rPr>
      </w:pPr>
    </w:p>
    <w:p w14:paraId="0000006E" w14:textId="10BC49F6" w:rsidR="00BF5FD8" w:rsidRPr="00E66A20" w:rsidDel="006551F3" w:rsidRDefault="001C1C9C" w:rsidP="00CA52E3">
      <w:pPr>
        <w:spacing w:line="360" w:lineRule="auto"/>
        <w:rPr>
          <w:del w:id="240" w:author="Roderic Page" w:date="2022-03-18T16:34:00Z"/>
          <w:rFonts w:ascii="Times" w:hAnsi="Times"/>
        </w:rPr>
      </w:pPr>
      <w:del w:id="241" w:author="Roderic Page" w:date="2022-03-18T16:34:00Z">
        <w:r w:rsidRPr="00E66A20" w:rsidDel="006551F3">
          <w:rPr>
            <w:rFonts w:ascii="Times" w:hAnsi="Times"/>
          </w:rPr>
          <w:delText>[Fig. 5 here]</w:delText>
        </w:r>
      </w:del>
    </w:p>
    <w:p w14:paraId="0000006F" w14:textId="226E128C" w:rsidR="00BF5FD8" w:rsidRPr="00E66A20" w:rsidDel="006551F3" w:rsidRDefault="00BF5FD8" w:rsidP="00CA52E3">
      <w:pPr>
        <w:spacing w:line="360" w:lineRule="auto"/>
        <w:rPr>
          <w:del w:id="242" w:author="Roderic Page" w:date="2022-03-18T16:34:00Z"/>
          <w:rFonts w:ascii="Times" w:hAnsi="Times"/>
        </w:rPr>
      </w:pPr>
    </w:p>
    <w:p w14:paraId="00000070" w14:textId="73CA56D4" w:rsidR="00BF5FD8" w:rsidRPr="00E66A20" w:rsidDel="006551F3" w:rsidRDefault="00BF5FD8" w:rsidP="00CA52E3">
      <w:pPr>
        <w:spacing w:line="360" w:lineRule="auto"/>
        <w:rPr>
          <w:del w:id="243" w:author="Roderic Page" w:date="2022-03-18T16:34:00Z"/>
          <w:rFonts w:ascii="Times" w:hAnsi="Times"/>
        </w:rPr>
      </w:pPr>
    </w:p>
    <w:p w14:paraId="00000071" w14:textId="3471F848" w:rsidR="00BF5FD8" w:rsidRPr="00E66A20" w:rsidDel="006551F3" w:rsidRDefault="00BF5FD8" w:rsidP="00CA52E3">
      <w:pPr>
        <w:spacing w:line="360" w:lineRule="auto"/>
        <w:rPr>
          <w:del w:id="244" w:author="Roderic Page" w:date="2022-03-18T16:34:00Z"/>
          <w:rFonts w:ascii="Times" w:hAnsi="Times"/>
        </w:rPr>
      </w:pPr>
    </w:p>
    <w:p w14:paraId="00000072" w14:textId="5247CE62" w:rsidR="00BF5FD8" w:rsidRPr="00E66A20" w:rsidDel="006551F3" w:rsidRDefault="001C1C9C" w:rsidP="00CA52E3">
      <w:pPr>
        <w:spacing w:line="360" w:lineRule="auto"/>
        <w:rPr>
          <w:del w:id="245" w:author="Roderic Page" w:date="2022-03-18T16:34:00Z"/>
          <w:rFonts w:ascii="Times" w:hAnsi="Times"/>
        </w:rPr>
      </w:pPr>
      <w:del w:id="246" w:author="Roderic Page" w:date="2022-03-18T16:34:00Z">
        <w:r w:rsidRPr="00E66A20" w:rsidDel="006551F3">
          <w:rPr>
            <w:rFonts w:ascii="Times" w:hAnsi="Times"/>
          </w:rPr>
          <w:delText xml:space="preserve">If an article has an Internet Archive identifier then ALEC embeds the Internet Archive viewer in the web page for that article (Fig. 6). If the article has a PDF that has been archived by the Wayback Machine then ALEC displays a link to open that PDF using the PDF.js viewer </w:delText>
        </w:r>
        <w:r w:rsidR="00120B00" w:rsidDel="006551F3">
          <w:fldChar w:fldCharType="begin"/>
        </w:r>
        <w:r w:rsidR="00120B00" w:rsidDel="006551F3">
          <w:delInstrText xml:space="preserve"> HYPERLINK "https://www.zotero.org/google-docs/?supvgw" \h </w:delInstrText>
        </w:r>
        <w:r w:rsidR="00120B00" w:rsidDel="006551F3">
          <w:fldChar w:fldCharType="separate"/>
        </w:r>
        <w:r w:rsidRPr="00E66A20" w:rsidDel="006551F3">
          <w:rPr>
            <w:rFonts w:ascii="Times" w:hAnsi="Times"/>
          </w:rPr>
          <w:delText>(“PDF.js”)</w:delText>
        </w:r>
        <w:r w:rsidR="00120B00" w:rsidDel="006551F3">
          <w:rPr>
            <w:rFonts w:ascii="Times" w:hAnsi="Times"/>
          </w:rPr>
          <w:fldChar w:fldCharType="end"/>
        </w:r>
        <w:r w:rsidRPr="00E66A20" w:rsidDel="006551F3">
          <w:rPr>
            <w:rFonts w:ascii="Times" w:hAnsi="Times"/>
          </w:rPr>
          <w:delText>. If the article has a CNKI identifier then ALEC displays a QR code that can be opened by CNKI mobile phone apps.</w:delText>
        </w:r>
      </w:del>
    </w:p>
    <w:p w14:paraId="00000073" w14:textId="27C56B22" w:rsidR="00BF5FD8" w:rsidRPr="00E66A20" w:rsidDel="006551F3" w:rsidRDefault="00BF5FD8" w:rsidP="00CA52E3">
      <w:pPr>
        <w:spacing w:line="360" w:lineRule="auto"/>
        <w:rPr>
          <w:del w:id="247" w:author="Roderic Page" w:date="2022-03-18T16:34:00Z"/>
          <w:rFonts w:ascii="Times" w:hAnsi="Times"/>
        </w:rPr>
      </w:pPr>
    </w:p>
    <w:p w14:paraId="00000076" w14:textId="647A708A" w:rsidR="00BF5FD8" w:rsidRPr="00E66A20" w:rsidDel="006551F3" w:rsidRDefault="001C1C9C" w:rsidP="00CA52E3">
      <w:pPr>
        <w:spacing w:line="360" w:lineRule="auto"/>
        <w:rPr>
          <w:del w:id="248" w:author="Roderic Page" w:date="2022-03-18T16:34:00Z"/>
          <w:rFonts w:ascii="Times" w:hAnsi="Times"/>
        </w:rPr>
      </w:pPr>
      <w:del w:id="249" w:author="Roderic Page" w:date="2022-03-18T16:34:00Z">
        <w:r w:rsidRPr="00E66A20" w:rsidDel="006551F3">
          <w:rPr>
            <w:rFonts w:ascii="Times" w:hAnsi="Times"/>
          </w:rPr>
          <w:delText>[Fig. 6 here]</w:delText>
        </w:r>
      </w:del>
    </w:p>
    <w:p w14:paraId="00000077" w14:textId="483C4070" w:rsidR="00BF5FD8" w:rsidRPr="00E66A20" w:rsidDel="006551F3" w:rsidRDefault="00BF5FD8" w:rsidP="00CA52E3">
      <w:pPr>
        <w:spacing w:line="360" w:lineRule="auto"/>
        <w:rPr>
          <w:del w:id="250" w:author="Roderic Page" w:date="2022-03-18T16:34:00Z"/>
          <w:rFonts w:ascii="Times" w:hAnsi="Times"/>
        </w:rPr>
      </w:pPr>
    </w:p>
    <w:p w14:paraId="00000078" w14:textId="318E7958" w:rsidR="00BF5FD8" w:rsidRPr="00E66A20" w:rsidDel="006551F3" w:rsidRDefault="001C1C9C" w:rsidP="00CA52E3">
      <w:pPr>
        <w:spacing w:line="360" w:lineRule="auto"/>
        <w:rPr>
          <w:del w:id="251" w:author="Roderic Page" w:date="2022-03-18T16:34:00Z"/>
          <w:rFonts w:ascii="Times" w:hAnsi="Times"/>
        </w:rPr>
      </w:pPr>
      <w:del w:id="252" w:author="Roderic Page" w:date="2022-03-18T16:34:00Z">
        <w:r w:rsidRPr="00E66A20" w:rsidDel="006551F3">
          <w:rPr>
            <w:rFonts w:ascii="Times" w:hAnsi="Times"/>
          </w:rPr>
          <w:delText>Source code for ALEC is available on GitHub (</w:delText>
        </w:r>
        <w:r w:rsidR="00120B00" w:rsidDel="006551F3">
          <w:fldChar w:fldCharType="begin"/>
        </w:r>
        <w:r w:rsidR="00120B00" w:rsidDel="006551F3">
          <w:delInstrText xml:space="preserve"> HYPERLINK "https://github.com/rdmpage/alec" \h </w:delInstrText>
        </w:r>
        <w:r w:rsidR="00120B00" w:rsidDel="006551F3">
          <w:fldChar w:fldCharType="separate"/>
        </w:r>
        <w:r w:rsidRPr="00E66A20" w:rsidDel="006551F3">
          <w:rPr>
            <w:rFonts w:ascii="Times" w:hAnsi="Times"/>
            <w:color w:val="1155CC"/>
            <w:u w:val="single"/>
          </w:rPr>
          <w:delText>https://github.com/rdmpage/alec</w:delText>
        </w:r>
        <w:r w:rsidR="00120B00" w:rsidDel="006551F3">
          <w:rPr>
            <w:rFonts w:ascii="Times" w:hAnsi="Times"/>
            <w:color w:val="1155CC"/>
            <w:u w:val="single"/>
          </w:rPr>
          <w:fldChar w:fldCharType="end"/>
        </w:r>
        <w:r w:rsidRPr="00E66A20" w:rsidDel="006551F3">
          <w:rPr>
            <w:rFonts w:ascii="Times" w:hAnsi="Times"/>
          </w:rPr>
          <w:delText xml:space="preserve"> ). The site makes extensive use of the SPARQL interface to Wikidata. Multiple CONSTRUCT queries are used to retrieve information about specific entities, such as a publication or a person. Information about these entities is expressed using terms from the schema.org vocabulary </w:delText>
        </w:r>
        <w:r w:rsidR="00120B00" w:rsidDel="006551F3">
          <w:fldChar w:fldCharType="begin"/>
        </w:r>
        <w:r w:rsidR="00120B00" w:rsidDel="006551F3">
          <w:delInstrText xml:space="preserve"> HYPERLINK "https://www.zotero.org/google-docs/?XrIWRe" \h </w:delInstrText>
        </w:r>
        <w:r w:rsidR="00120B00" w:rsidDel="006551F3">
          <w:fldChar w:fldCharType="separate"/>
        </w:r>
        <w:r w:rsidRPr="00E66A20" w:rsidDel="006551F3">
          <w:rPr>
            <w:rFonts w:ascii="Times" w:hAnsi="Times"/>
          </w:rPr>
          <w:delText>(“Schema.org”)</w:delText>
        </w:r>
        <w:r w:rsidR="00120B00" w:rsidDel="006551F3">
          <w:rPr>
            <w:rFonts w:ascii="Times" w:hAnsi="Times"/>
          </w:rPr>
          <w:fldChar w:fldCharType="end"/>
        </w:r>
        <w:r w:rsidRPr="00E66A20" w:rsidDel="006551F3">
          <w:rPr>
            <w:rFonts w:ascii="Times" w:hAnsi="Times"/>
          </w:rPr>
          <w:delText>. Lists of entities, such as articles in a journal, or articles cited by a publication are retrieved as schema:DataFeeds (analogous to a RSS feed). These RDF documents are expressed as JSON-LD and are then converted into HTML using simple Javascript templates. If images are available in Wikidata these are displayed as thumbnails. To find Wikidata items ALEC supports basic search via Wikidata’s API. However, if the search term looks like an identifier (such as a DOI or an ISSN) then ALEC will use a SPARQL query in an attempt to find the corresponding item. In future more sophisticated search tools could be added that are more specific to the task of searching bibliographic data.</w:delText>
        </w:r>
      </w:del>
    </w:p>
    <w:p w14:paraId="0000007A" w14:textId="771992B7" w:rsidR="00BF5FD8" w:rsidRPr="00E66A20" w:rsidRDefault="001C1C9C" w:rsidP="00CA52E3">
      <w:pPr>
        <w:pStyle w:val="Heading3"/>
        <w:spacing w:line="360" w:lineRule="auto"/>
      </w:pPr>
      <w:bookmarkStart w:id="253" w:name="_ezby048xxm1c" w:colFirst="0" w:colLast="0"/>
      <w:bookmarkEnd w:id="253"/>
      <w:r w:rsidRPr="00E66A20">
        <w:t>A community of editors</w:t>
      </w:r>
    </w:p>
    <w:p w14:paraId="0000007B" w14:textId="11671738" w:rsidR="00BF5FD8" w:rsidRPr="00E66A20" w:rsidRDefault="001C1C9C" w:rsidP="00CA52E3">
      <w:pPr>
        <w:spacing w:line="360" w:lineRule="auto"/>
        <w:rPr>
          <w:rFonts w:ascii="Times" w:hAnsi="Times"/>
        </w:rPr>
      </w:pPr>
      <w:r w:rsidRPr="00E66A20">
        <w:rPr>
          <w:rFonts w:ascii="Times" w:hAnsi="Times"/>
        </w:rPr>
        <w:t xml:space="preserve">One of the challenges in community-based editing of scientific data is assembling that community. We could create a domain-specific database and hope a community coalesces around that database. </w:t>
      </w:r>
      <w:del w:id="254" w:author="Roderic Page" w:date="2022-03-18T14:50:00Z">
        <w:r w:rsidRPr="00E66A20" w:rsidDel="004E0BC1">
          <w:rPr>
            <w:rFonts w:ascii="Times" w:hAnsi="Times"/>
          </w:rPr>
          <w:delText>Alternatively</w:delText>
        </w:r>
      </w:del>
      <w:ins w:id="255" w:author="Roderic Page" w:date="2022-03-18T14:50:00Z">
        <w:r w:rsidR="004E0BC1" w:rsidRPr="00E66A20">
          <w:rPr>
            <w:rFonts w:ascii="Times" w:hAnsi="Times"/>
          </w:rPr>
          <w:t>Alternatively,</w:t>
        </w:r>
      </w:ins>
      <w:r w:rsidRPr="00E66A20">
        <w:rPr>
          <w:rFonts w:ascii="Times" w:hAnsi="Times"/>
        </w:rPr>
        <w:t xml:space="preserve"> we take the data to where an active community already exists. This is the approach taken by projects such as Gene Wiki</w:t>
      </w:r>
      <w:r w:rsidR="00852EA3">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{"citationID":"6iwtemaV","properties":{"formattedCitation":"(Good et al., 2012)","plainCitation":"(Good et al., 2012)","noteIndex":0},"citationItems":[{"id":16443,"uris":["http://zotero.org/users/4491854/items/X4T6HX6N"],"itemData":{"id":16443,"type":"article-journal","abstract":"The Gene Wiki is an open-access and openly editable collection of Wikipedia articles about human genes. Initiated in 2008, it has grown to include articles about more than 10</w:instrText>
      </w:r>
      <w:r w:rsidR="00852EA3" w:rsidRPr="00852EA3">
        <w:rPr>
          <w:rFonts w:ascii="Times New Roman" w:hAnsi="Times New Roman" w:cs="Times New Roman"/>
        </w:rPr>
        <w:instrText> </w:instrText>
      </w:r>
      <w:r w:rsidR="00852EA3" w:rsidRPr="00852EA3">
        <w:rPr>
          <w:rFonts w:ascii="Times" w:hAnsi="Times"/>
        </w:rPr>
        <w:instrText xml:space="preserve">000 genes that, collectively, contain more than 1.4 million words of gene-centric text with extensive citations back to the primary scientific literature. This growing body of useful, gene-centric content is the result of the work of thousands of individuals throughout the scientific community. Here, we describe recent improvements to the automated system that keeps the structured data presented on Gene Wiki articles in sync with the data from trusted primary databases. We also describe the expanding contents, editors and users of the Gene Wiki. Finally, we introduce a new automated system, called WikiTrust, which can effectively compute the quality of Wikipedia articles, including Gene Wiki articles, at the word level. All articles in the Gene Wiki can be freely accessed and edited at Wikipedia, and additional links and information can be found at the project's Wikipedia portal page: http://en.wikipedia.org/wiki/Portal:Gene_Wiki.","container-title":"Nucleic Acids Research","DOI":"10.1093/nar/gkr925","ISSN":"0305-1048","issue":"D1","journalAbbreviation":"Nucleic Acids Research","page":"D1255-D1261","source":"Silverchair","title":"The Gene Wiki in 2011: community intelligence applied to human gene annotation","title-short":"The Gene Wiki in 2011","volume":"40","author":[{"family":"Good","given":"Benjamin M."},{"family":"Clarke","given":"Erik L."},{"family":"Alfaro","given":"Luca","non-dropping-particle":"de"},{"family":"Su","given":"Andrew I."}],"issued":{"date-parts":[["2012",1,1]]}}}],"schema":"https://github.com/citation-style-language/schema/raw/master/csl-citation.json"}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(Good et al., 2012)</w:t>
      </w:r>
      <w:r w:rsidR="00852EA3" w:rsidRPr="00852EA3">
        <w:rPr>
          <w:rFonts w:ascii="Times" w:hAnsi="Times"/>
        </w:rPr>
        <w:fldChar w:fldCharType="end"/>
      </w:r>
      <w:r w:rsidRPr="00852EA3">
        <w:rPr>
          <w:rFonts w:ascii="Times" w:hAnsi="Times"/>
        </w:rPr>
        <w:t>.</w:t>
      </w:r>
      <w:r w:rsidRPr="00E66A20">
        <w:rPr>
          <w:rFonts w:ascii="Times" w:hAnsi="Times"/>
        </w:rPr>
        <w:t xml:space="preserve"> If Wikidata is going to be the place to assemble the bibliography of life, a natural question is “does the community actually edit taxonomic publications?” To assess </w:t>
      </w:r>
      <w:del w:id="256" w:author="Roderic Page" w:date="2022-03-17T18:32:00Z">
        <w:r w:rsidRPr="00E66A20" w:rsidDel="008F37C7">
          <w:rPr>
            <w:rFonts w:ascii="Times" w:hAnsi="Times"/>
          </w:rPr>
          <w:delText>this</w:delText>
        </w:r>
      </w:del>
      <w:ins w:id="257" w:author="Roderic Page" w:date="2022-03-17T18:32:00Z">
        <w:r w:rsidR="008F37C7" w:rsidRPr="00E66A20">
          <w:rPr>
            <w:rFonts w:ascii="Times" w:hAnsi="Times"/>
          </w:rPr>
          <w:t>this,</w:t>
        </w:r>
      </w:ins>
      <w:r w:rsidRPr="00E66A20">
        <w:rPr>
          <w:rFonts w:ascii="Times" w:hAnsi="Times"/>
        </w:rPr>
        <w:t xml:space="preserve"> I looked at the edit history of </w:t>
      </w:r>
      <w:ins w:id="258" w:author="Roderic Page" w:date="2022-03-21T14:41:00Z">
        <w:r w:rsidR="00F84162">
          <w:rPr>
            <w:rFonts w:ascii="Times" w:hAnsi="Times"/>
          </w:rPr>
          <w:t>the</w:t>
        </w:r>
      </w:ins>
      <w:del w:id="259" w:author="Roderic Page" w:date="2022-03-21T14:41:00Z">
        <w:r w:rsidRPr="00E66A20" w:rsidDel="00F84162">
          <w:rPr>
            <w:rFonts w:ascii="Times" w:hAnsi="Times"/>
          </w:rPr>
          <w:delText>a</w:delText>
        </w:r>
      </w:del>
      <w:r w:rsidRPr="00E66A20">
        <w:rPr>
          <w:rFonts w:ascii="Times" w:hAnsi="Times"/>
        </w:rPr>
        <w:t xml:space="preserve"> </w:t>
      </w:r>
      <w:ins w:id="260" w:author="Roderic Page" w:date="2022-03-18T16:52:00Z">
        <w:r w:rsidR="005D7977">
          <w:rPr>
            <w:rFonts w:ascii="Times" w:hAnsi="Times"/>
          </w:rPr>
          <w:t xml:space="preserve">random </w:t>
        </w:r>
      </w:ins>
      <w:r w:rsidRPr="00E66A20">
        <w:rPr>
          <w:rFonts w:ascii="Times" w:hAnsi="Times"/>
        </w:rPr>
        <w:t xml:space="preserve">sample of </w:t>
      </w:r>
      <w:ins w:id="261" w:author="Roderic Page" w:date="2022-03-18T16:39:00Z">
        <w:r w:rsidR="009C4160">
          <w:rPr>
            <w:rFonts w:ascii="Times" w:hAnsi="Times"/>
          </w:rPr>
          <w:t>10,</w:t>
        </w:r>
      </w:ins>
      <w:ins w:id="262" w:author="Roderic Page" w:date="2022-03-21T14:41:00Z">
        <w:r w:rsidR="00F84162">
          <w:rPr>
            <w:rFonts w:ascii="Times" w:hAnsi="Times"/>
          </w:rPr>
          <w:t xml:space="preserve">000 Wikidata items generated above. </w:t>
        </w:r>
      </w:ins>
      <w:del w:id="263" w:author="Roderic Page" w:date="2022-03-18T16:54:00Z">
        <w:r w:rsidRPr="00E66A20" w:rsidDel="005D7977">
          <w:rPr>
            <w:rFonts w:ascii="Times" w:hAnsi="Times"/>
          </w:rPr>
          <w:delText xml:space="preserve">Wikidata items </w:delText>
        </w:r>
      </w:del>
      <w:ins w:id="264" w:author="Roderic Page" w:date="2022-03-18T16:54:00Z">
        <w:r w:rsidR="005D7977">
          <w:rPr>
            <w:rFonts w:ascii="Times" w:hAnsi="Times"/>
          </w:rPr>
          <w:t xml:space="preserve"> </w:t>
        </w:r>
      </w:ins>
      <w:del w:id="265" w:author="Roderic Page" w:date="2022-03-18T16:52:00Z">
        <w:r w:rsidRPr="00E66A20" w:rsidDel="005D7977">
          <w:rPr>
            <w:rFonts w:ascii="Times" w:hAnsi="Times"/>
          </w:rPr>
          <w:delText xml:space="preserve">for </w:delText>
        </w:r>
      </w:del>
      <w:del w:id="266" w:author="Roderic Page" w:date="2022-03-16T17:17:00Z">
        <w:r w:rsidRPr="00E66A20" w:rsidDel="00B652F7">
          <w:rPr>
            <w:rFonts w:ascii="Times" w:hAnsi="Times"/>
          </w:rPr>
          <w:delText xml:space="preserve">papers that have published scientific names. </w:delText>
        </w:r>
      </w:del>
      <w:r w:rsidRPr="00E66A20">
        <w:rPr>
          <w:rFonts w:ascii="Times" w:hAnsi="Times"/>
        </w:rPr>
        <w:t xml:space="preserve">For each </w:t>
      </w:r>
      <w:ins w:id="267" w:author="Roderic Page" w:date="2022-03-16T17:18:00Z">
        <w:r w:rsidR="00B652F7">
          <w:rPr>
            <w:rFonts w:ascii="Times" w:hAnsi="Times"/>
          </w:rPr>
          <w:t xml:space="preserve">of these </w:t>
        </w:r>
      </w:ins>
      <w:r w:rsidRPr="00E66A20">
        <w:rPr>
          <w:rFonts w:ascii="Times" w:hAnsi="Times"/>
        </w:rPr>
        <w:t>item</w:t>
      </w:r>
      <w:ins w:id="268" w:author="Roderic Page" w:date="2022-03-16T17:18:00Z">
        <w:r w:rsidR="00B652F7">
          <w:rPr>
            <w:rFonts w:ascii="Times" w:hAnsi="Times"/>
          </w:rPr>
          <w:t>s</w:t>
        </w:r>
      </w:ins>
      <w:r w:rsidRPr="00E66A20">
        <w:rPr>
          <w:rFonts w:ascii="Times" w:hAnsi="Times"/>
        </w:rPr>
        <w:t xml:space="preserve"> I retrieved the number of edits made since the </w:t>
      </w:r>
      <w:del w:id="269" w:author="Roderic Page" w:date="2022-03-18T16:54:00Z">
        <w:r w:rsidRPr="00E66A20" w:rsidDel="005D7977">
          <w:rPr>
            <w:rFonts w:ascii="Times" w:hAnsi="Times"/>
          </w:rPr>
          <w:delText xml:space="preserve">record </w:delText>
        </w:r>
      </w:del>
      <w:ins w:id="270" w:author="Roderic Page" w:date="2022-03-18T16:54:00Z">
        <w:r w:rsidR="005D7977">
          <w:rPr>
            <w:rFonts w:ascii="Times" w:hAnsi="Times"/>
          </w:rPr>
          <w:t>Wikidat</w:t>
        </w:r>
      </w:ins>
      <w:ins w:id="271" w:author="Roderic Page" w:date="2022-03-18T16:55:00Z">
        <w:r w:rsidR="005D7977">
          <w:rPr>
            <w:rFonts w:ascii="Times" w:hAnsi="Times"/>
          </w:rPr>
          <w:t>a item</w:t>
        </w:r>
      </w:ins>
      <w:ins w:id="272" w:author="Roderic Page" w:date="2022-03-18T16:54:00Z">
        <w:r w:rsidR="005D7977" w:rsidRPr="00E66A20">
          <w:rPr>
            <w:rFonts w:ascii="Times" w:hAnsi="Times"/>
          </w:rPr>
          <w:t xml:space="preserve"> </w:t>
        </w:r>
      </w:ins>
      <w:r w:rsidRPr="00E66A20">
        <w:rPr>
          <w:rFonts w:ascii="Times" w:hAnsi="Times"/>
        </w:rPr>
        <w:t xml:space="preserve">was created, when those edits were made, and what properties were edited. </w:t>
      </w:r>
    </w:p>
    <w:p w14:paraId="0000007C" w14:textId="77777777" w:rsidR="00BF5FD8" w:rsidRPr="00E66A20" w:rsidRDefault="00BF5FD8" w:rsidP="00CA52E3">
      <w:pPr>
        <w:spacing w:line="360" w:lineRule="auto"/>
        <w:rPr>
          <w:rFonts w:ascii="Times" w:hAnsi="Times"/>
        </w:rPr>
      </w:pPr>
    </w:p>
    <w:p w14:paraId="0000007D" w14:textId="7152D11A" w:rsidR="00BF5FD8" w:rsidRPr="00E66A20" w:rsidRDefault="001C1C9C" w:rsidP="00CA52E3">
      <w:pPr>
        <w:spacing w:line="360" w:lineRule="auto"/>
        <w:rPr>
          <w:rFonts w:ascii="Times" w:hAnsi="Times"/>
        </w:rPr>
      </w:pPr>
      <w:r w:rsidRPr="00E66A20">
        <w:rPr>
          <w:rFonts w:ascii="Times" w:hAnsi="Times"/>
        </w:rPr>
        <w:t xml:space="preserve">[Fig. </w:t>
      </w:r>
      <w:del w:id="273" w:author="Roderic Page" w:date="2022-03-21T14:26:00Z">
        <w:r w:rsidRPr="00E66A20" w:rsidDel="009A0940">
          <w:rPr>
            <w:rFonts w:ascii="Times" w:hAnsi="Times"/>
          </w:rPr>
          <w:delText xml:space="preserve">7 </w:delText>
        </w:r>
      </w:del>
      <w:ins w:id="274" w:author="Roderic Page" w:date="2022-03-21T14:26:00Z">
        <w:r w:rsidR="009A0940">
          <w:rPr>
            <w:rFonts w:ascii="Times" w:hAnsi="Times"/>
          </w:rPr>
          <w:t>3</w:t>
        </w:r>
        <w:r w:rsidR="009A0940" w:rsidRPr="00E66A20">
          <w:rPr>
            <w:rFonts w:ascii="Times" w:hAnsi="Times"/>
          </w:rPr>
          <w:t xml:space="preserve"> </w:t>
        </w:r>
      </w:ins>
      <w:r w:rsidRPr="00E66A20">
        <w:rPr>
          <w:rFonts w:ascii="Times" w:hAnsi="Times"/>
        </w:rPr>
        <w:t>here]</w:t>
      </w:r>
    </w:p>
    <w:p w14:paraId="0000007E" w14:textId="77777777" w:rsidR="00BF5FD8" w:rsidRPr="00E66A20" w:rsidRDefault="00BF5FD8" w:rsidP="00CA52E3">
      <w:pPr>
        <w:spacing w:line="360" w:lineRule="auto"/>
        <w:rPr>
          <w:rFonts w:ascii="Times" w:hAnsi="Times"/>
        </w:rPr>
      </w:pPr>
    </w:p>
    <w:p w14:paraId="36CA93F4" w14:textId="2F6F0E7B" w:rsidR="00E87FA3" w:rsidRPr="00E66A20" w:rsidRDefault="001C1C9C" w:rsidP="00CA52E3">
      <w:pPr>
        <w:spacing w:line="360" w:lineRule="auto"/>
        <w:rPr>
          <w:rFonts w:ascii="Times" w:hAnsi="Times"/>
        </w:rPr>
      </w:pPr>
      <w:r w:rsidRPr="00E66A20">
        <w:rPr>
          <w:rFonts w:ascii="Times" w:hAnsi="Times"/>
        </w:rPr>
        <w:t xml:space="preserve">Figure </w:t>
      </w:r>
      <w:del w:id="275" w:author="Roderic Page" w:date="2022-03-21T14:30:00Z">
        <w:r w:rsidRPr="00E66A20" w:rsidDel="00B359F8">
          <w:rPr>
            <w:rFonts w:ascii="Times" w:hAnsi="Times"/>
          </w:rPr>
          <w:delText xml:space="preserve">7 </w:delText>
        </w:r>
      </w:del>
      <w:ins w:id="276" w:author="Roderic Page" w:date="2022-03-21T14:30:00Z">
        <w:r w:rsidR="00B359F8">
          <w:rPr>
            <w:rFonts w:ascii="Times" w:hAnsi="Times"/>
          </w:rPr>
          <w:t>3</w:t>
        </w:r>
        <w:r w:rsidR="00B359F8" w:rsidRPr="00E66A20">
          <w:rPr>
            <w:rFonts w:ascii="Times" w:hAnsi="Times"/>
          </w:rPr>
          <w:t xml:space="preserve"> </w:t>
        </w:r>
      </w:ins>
      <w:r w:rsidRPr="00E66A20">
        <w:rPr>
          <w:rFonts w:ascii="Times" w:hAnsi="Times"/>
        </w:rPr>
        <w:t xml:space="preserve">visualises the edit history for </w:t>
      </w:r>
      <w:ins w:id="277" w:author="Roderic Page" w:date="2022-03-16T17:19:00Z">
        <w:r w:rsidR="00B652F7">
          <w:rPr>
            <w:rFonts w:ascii="Times" w:hAnsi="Times"/>
          </w:rPr>
          <w:t>the</w:t>
        </w:r>
      </w:ins>
      <w:ins w:id="278" w:author="Roderic Page" w:date="2022-03-21T14:30:00Z">
        <w:r w:rsidR="00B359F8">
          <w:rPr>
            <w:rFonts w:ascii="Times" w:hAnsi="Times"/>
          </w:rPr>
          <w:t xml:space="preserve"> sample of</w:t>
        </w:r>
      </w:ins>
      <w:del w:id="279" w:author="Roderic Page" w:date="2022-03-16T17:19:00Z">
        <w:r w:rsidRPr="00E66A20" w:rsidDel="00B652F7">
          <w:rPr>
            <w:rFonts w:ascii="Times" w:hAnsi="Times"/>
          </w:rPr>
          <w:delText>a</w:delText>
        </w:r>
      </w:del>
      <w:r w:rsidRPr="00E66A20">
        <w:rPr>
          <w:rFonts w:ascii="Times" w:hAnsi="Times"/>
        </w:rPr>
        <w:t xml:space="preserve"> </w:t>
      </w:r>
      <w:del w:id="280" w:author="Roderic Page" w:date="2022-03-16T17:20:00Z">
        <w:r w:rsidRPr="00E66A20" w:rsidDel="00B652F7">
          <w:rPr>
            <w:rFonts w:ascii="Times" w:hAnsi="Times"/>
          </w:rPr>
          <w:delText xml:space="preserve">sample of </w:delText>
        </w:r>
      </w:del>
      <w:r w:rsidRPr="00E66A20">
        <w:rPr>
          <w:rFonts w:ascii="Times" w:hAnsi="Times"/>
        </w:rPr>
        <w:t>1</w:t>
      </w:r>
      <w:ins w:id="281" w:author="Roderic Page" w:date="2022-03-16T17:18:00Z">
        <w:r w:rsidR="00B652F7">
          <w:rPr>
            <w:rFonts w:ascii="Times" w:hAnsi="Times"/>
          </w:rPr>
          <w:t>0,</w:t>
        </w:r>
      </w:ins>
      <w:r w:rsidRPr="00E66A20">
        <w:rPr>
          <w:rFonts w:ascii="Times" w:hAnsi="Times"/>
        </w:rPr>
        <w:t xml:space="preserve">000 </w:t>
      </w:r>
      <w:del w:id="282" w:author="Roderic Page" w:date="2022-03-18T16:55:00Z">
        <w:r w:rsidRPr="00E66A20" w:rsidDel="005D7977">
          <w:rPr>
            <w:rFonts w:ascii="Times" w:hAnsi="Times"/>
          </w:rPr>
          <w:delText>publications in Wikidata</w:delText>
        </w:r>
      </w:del>
      <w:ins w:id="283" w:author="Roderic Page" w:date="2022-03-18T16:55:00Z">
        <w:r w:rsidR="005D7977">
          <w:rPr>
            <w:rFonts w:ascii="Times" w:hAnsi="Times"/>
          </w:rPr>
          <w:t>publications</w:t>
        </w:r>
      </w:ins>
      <w:r w:rsidRPr="00E66A20">
        <w:rPr>
          <w:rFonts w:ascii="Times" w:hAnsi="Times"/>
        </w:rPr>
        <w:t xml:space="preserve"> as a scatter plot of creation timestamp against edit timestamp. If an item was only edited at the </w:t>
      </w:r>
      <w:proofErr w:type="gramStart"/>
      <w:r w:rsidRPr="00E66A20">
        <w:rPr>
          <w:rFonts w:ascii="Times" w:hAnsi="Times"/>
        </w:rPr>
        <w:t>time</w:t>
      </w:r>
      <w:proofErr w:type="gramEnd"/>
      <w:r w:rsidRPr="00E66A20">
        <w:rPr>
          <w:rFonts w:ascii="Times" w:hAnsi="Times"/>
        </w:rPr>
        <w:t xml:space="preserve"> it was created then all points would fall along the diagonal</w:t>
      </w:r>
      <w:ins w:id="284" w:author="Roderic Page" w:date="2022-03-18T16:55:00Z">
        <w:r w:rsidR="00A37C44">
          <w:rPr>
            <w:rFonts w:ascii="Times" w:hAnsi="Times"/>
          </w:rPr>
          <w:t xml:space="preserve"> and the </w:t>
        </w:r>
      </w:ins>
      <w:ins w:id="285" w:author="Roderic Page" w:date="2022-03-18T16:56:00Z">
        <w:r w:rsidR="00A37C44">
          <w:rPr>
            <w:rFonts w:ascii="Times" w:hAnsi="Times"/>
          </w:rPr>
          <w:t xml:space="preserve">lower right triangle in Figure </w:t>
        </w:r>
      </w:ins>
      <w:r w:rsidR="00B05676">
        <w:rPr>
          <w:rFonts w:ascii="Times" w:hAnsi="Times"/>
        </w:rPr>
        <w:t>3</w:t>
      </w:r>
      <w:ins w:id="286" w:author="Roderic Page" w:date="2022-03-18T16:56:00Z">
        <w:r w:rsidR="00A37C44">
          <w:rPr>
            <w:rFonts w:ascii="Times" w:hAnsi="Times"/>
          </w:rPr>
          <w:t xml:space="preserve"> would be empty</w:t>
        </w:r>
      </w:ins>
      <w:r w:rsidRPr="00E66A20">
        <w:rPr>
          <w:rFonts w:ascii="Times" w:hAnsi="Times"/>
        </w:rPr>
        <w:t xml:space="preserve">. This diagonal continues to go up and to the right as time goes on. Any edit to an item appears as a dot to the right of the dot on the diagonal that represent the item’s creation. If there are no dots to the right of the </w:t>
      </w:r>
      <w:del w:id="287" w:author="Roderic Page" w:date="2022-03-16T18:16:00Z">
        <w:r w:rsidRPr="00E66A20" w:rsidDel="003A5A6E">
          <w:rPr>
            <w:rFonts w:ascii="Times" w:hAnsi="Times"/>
          </w:rPr>
          <w:delText>diagonal</w:delText>
        </w:r>
      </w:del>
      <w:ins w:id="288" w:author="Roderic Page" w:date="2022-03-16T18:16:00Z">
        <w:r w:rsidR="003A5A6E" w:rsidRPr="00E66A20">
          <w:rPr>
            <w:rFonts w:ascii="Times" w:hAnsi="Times"/>
          </w:rPr>
          <w:t>diagonal,</w:t>
        </w:r>
      </w:ins>
      <w:r w:rsidRPr="00E66A20">
        <w:rPr>
          <w:rFonts w:ascii="Times" w:hAnsi="Times"/>
        </w:rPr>
        <w:t xml:space="preserve"> then an item has not been edited since its creation. Figure </w:t>
      </w:r>
      <w:del w:id="289" w:author="Roderic Page" w:date="2022-03-21T14:30:00Z">
        <w:r w:rsidRPr="00E66A20" w:rsidDel="00B359F8">
          <w:rPr>
            <w:rFonts w:ascii="Times" w:hAnsi="Times"/>
          </w:rPr>
          <w:delText xml:space="preserve">7 </w:delText>
        </w:r>
      </w:del>
      <w:ins w:id="290" w:author="Roderic Page" w:date="2022-03-21T14:30:00Z">
        <w:r w:rsidR="00B359F8">
          <w:rPr>
            <w:rFonts w:ascii="Times" w:hAnsi="Times"/>
          </w:rPr>
          <w:t>3</w:t>
        </w:r>
        <w:r w:rsidR="00B359F8" w:rsidRPr="00E66A20">
          <w:rPr>
            <w:rFonts w:ascii="Times" w:hAnsi="Times"/>
          </w:rPr>
          <w:t xml:space="preserve"> </w:t>
        </w:r>
      </w:ins>
      <w:r w:rsidRPr="00E66A20">
        <w:rPr>
          <w:rFonts w:ascii="Times" w:hAnsi="Times"/>
        </w:rPr>
        <w:t xml:space="preserve">shows that many items undergo a series of sporadic edits over time. Some of these edits occur shortly after item creation. For </w:t>
      </w:r>
      <w:del w:id="291" w:author="Roderic Page" w:date="2022-03-16T18:16:00Z">
        <w:r w:rsidRPr="00E66A20" w:rsidDel="003A5A6E">
          <w:rPr>
            <w:rFonts w:ascii="Times" w:hAnsi="Times"/>
          </w:rPr>
          <w:delText>example</w:delText>
        </w:r>
      </w:del>
      <w:ins w:id="292" w:author="Roderic Page" w:date="2022-03-16T18:16:00Z">
        <w:r w:rsidR="003A5A6E" w:rsidRPr="00E66A20">
          <w:rPr>
            <w:rFonts w:ascii="Times" w:hAnsi="Times"/>
          </w:rPr>
          <w:t>example,</w:t>
        </w:r>
      </w:ins>
      <w:r w:rsidRPr="00E66A20">
        <w:rPr>
          <w:rFonts w:ascii="Times" w:hAnsi="Times"/>
        </w:rPr>
        <w:t xml:space="preserve"> there are </w:t>
      </w:r>
      <w:ins w:id="293" w:author="Roderic Page" w:date="2022-03-21T14:30:00Z">
        <w:r w:rsidR="00B359F8">
          <w:rPr>
            <w:rFonts w:ascii="Times" w:hAnsi="Times"/>
          </w:rPr>
          <w:t xml:space="preserve">Wikidata </w:t>
        </w:r>
      </w:ins>
      <w:r w:rsidRPr="00E66A20">
        <w:rPr>
          <w:rFonts w:ascii="Times" w:hAnsi="Times"/>
        </w:rPr>
        <w:t xml:space="preserve">bots whose function is to add a description for a new item in a specific language. Other edits may happen later in the life cycle of an item, for example if a user associates a publication </w:t>
      </w:r>
      <w:r w:rsidRPr="00E66A20">
        <w:rPr>
          <w:rFonts w:ascii="Times" w:hAnsi="Times"/>
        </w:rPr>
        <w:lastRenderedPageBreak/>
        <w:t xml:space="preserve">with its </w:t>
      </w:r>
      <w:del w:id="294" w:author="Roderic Page" w:date="2022-03-16T18:16:00Z">
        <w:r w:rsidRPr="00E66A20" w:rsidDel="003A5A6E">
          <w:rPr>
            <w:rFonts w:ascii="Times" w:hAnsi="Times"/>
          </w:rPr>
          <w:delText>author, or</w:delText>
        </w:r>
      </w:del>
      <w:ins w:id="295" w:author="Roderic Page" w:date="2022-03-16T18:16:00Z">
        <w:r w:rsidR="003A5A6E" w:rsidRPr="00E66A20">
          <w:rPr>
            <w:rFonts w:ascii="Times" w:hAnsi="Times"/>
          </w:rPr>
          <w:t>author or</w:t>
        </w:r>
      </w:ins>
      <w:r w:rsidRPr="00E66A20">
        <w:rPr>
          <w:rFonts w:ascii="Times" w:hAnsi="Times"/>
        </w:rPr>
        <w:t xml:space="preserve"> links a publication to its main subject. Or there may be a bulk update of many items by a bot that edits a specific property.</w:t>
      </w:r>
    </w:p>
    <w:p w14:paraId="0087A8CA" w14:textId="77777777" w:rsidR="00A37C44" w:rsidRDefault="00A37C44" w:rsidP="00CA52E3">
      <w:pPr>
        <w:spacing w:line="360" w:lineRule="auto"/>
        <w:rPr>
          <w:ins w:id="296" w:author="Roderic Page" w:date="2022-03-18T16:57:00Z"/>
          <w:rFonts w:ascii="Times" w:hAnsi="Times"/>
        </w:rPr>
      </w:pPr>
    </w:p>
    <w:p w14:paraId="46C9EE1A" w14:textId="7B15BB39" w:rsidR="00A37C44" w:rsidRPr="00E66A20" w:rsidRDefault="00A37C44" w:rsidP="00CA52E3">
      <w:pPr>
        <w:spacing w:line="360" w:lineRule="auto"/>
        <w:rPr>
          <w:moveTo w:id="297" w:author="Roderic Page" w:date="2022-03-18T16:57:00Z"/>
          <w:rFonts w:ascii="Times" w:hAnsi="Times"/>
        </w:rPr>
      </w:pPr>
      <w:moveToRangeStart w:id="298" w:author="Roderic Page" w:date="2022-03-18T16:57:00Z" w:name="move98515026"/>
      <w:moveTo w:id="299" w:author="Roderic Page" w:date="2022-03-18T16:57:00Z">
        <w:r w:rsidRPr="00E66A20">
          <w:rPr>
            <w:rFonts w:ascii="Times" w:hAnsi="Times"/>
          </w:rPr>
          <w:t>[Fig.</w:t>
        </w:r>
        <w:del w:id="300" w:author="Roderic Page" w:date="2022-03-21T14:31:00Z">
          <w:r w:rsidRPr="00E66A20" w:rsidDel="00B359F8">
            <w:rPr>
              <w:rFonts w:ascii="Times" w:hAnsi="Times"/>
            </w:rPr>
            <w:delText>8</w:delText>
          </w:r>
        </w:del>
      </w:moveTo>
      <w:ins w:id="301" w:author="Roderic Page" w:date="2022-03-21T14:31:00Z">
        <w:r w:rsidR="00B359F8">
          <w:rPr>
            <w:rFonts w:ascii="Times" w:hAnsi="Times"/>
          </w:rPr>
          <w:t>4</w:t>
        </w:r>
      </w:ins>
      <w:moveTo w:id="302" w:author="Roderic Page" w:date="2022-03-18T16:57:00Z">
        <w:r w:rsidRPr="00E66A20">
          <w:rPr>
            <w:rFonts w:ascii="Times" w:hAnsi="Times"/>
          </w:rPr>
          <w:t xml:space="preserve"> here]</w:t>
        </w:r>
      </w:moveTo>
    </w:p>
    <w:p w14:paraId="4BC02626" w14:textId="77777777" w:rsidR="00A37C44" w:rsidRPr="00E66A20" w:rsidRDefault="00A37C44" w:rsidP="00CA52E3">
      <w:pPr>
        <w:spacing w:line="360" w:lineRule="auto"/>
        <w:rPr>
          <w:moveTo w:id="303" w:author="Roderic Page" w:date="2022-03-18T16:57:00Z"/>
          <w:rFonts w:ascii="Times" w:hAnsi="Times"/>
        </w:rPr>
      </w:pPr>
    </w:p>
    <w:p w14:paraId="25845D51" w14:textId="6A15A0B8" w:rsidR="00A37C44" w:rsidRPr="00E66A20" w:rsidRDefault="00A37C44" w:rsidP="00CA52E3">
      <w:pPr>
        <w:spacing w:line="360" w:lineRule="auto"/>
        <w:rPr>
          <w:moveTo w:id="304" w:author="Roderic Page" w:date="2022-03-18T16:57:00Z"/>
          <w:rFonts w:ascii="Times" w:hAnsi="Times"/>
        </w:rPr>
      </w:pPr>
      <w:moveTo w:id="305" w:author="Roderic Page" w:date="2022-03-18T16:57:00Z">
        <w:r w:rsidRPr="00E66A20">
          <w:rPr>
            <w:rFonts w:ascii="Times" w:hAnsi="Times"/>
          </w:rPr>
          <w:t xml:space="preserve">[Fig. </w:t>
        </w:r>
        <w:del w:id="306" w:author="Roderic Page" w:date="2022-03-21T14:31:00Z">
          <w:r w:rsidRPr="00E66A20" w:rsidDel="00B359F8">
            <w:rPr>
              <w:rFonts w:ascii="Times" w:hAnsi="Times"/>
            </w:rPr>
            <w:delText>9</w:delText>
          </w:r>
        </w:del>
      </w:moveTo>
      <w:ins w:id="307" w:author="Roderic Page" w:date="2022-03-21T14:31:00Z">
        <w:r w:rsidR="00B359F8">
          <w:rPr>
            <w:rFonts w:ascii="Times" w:hAnsi="Times"/>
          </w:rPr>
          <w:t>5</w:t>
        </w:r>
      </w:ins>
      <w:moveTo w:id="308" w:author="Roderic Page" w:date="2022-03-18T16:57:00Z">
        <w:r w:rsidRPr="00E66A20">
          <w:rPr>
            <w:rFonts w:ascii="Times" w:hAnsi="Times"/>
          </w:rPr>
          <w:t xml:space="preserve"> here]</w:t>
        </w:r>
      </w:moveTo>
    </w:p>
    <w:moveToRangeEnd w:id="298"/>
    <w:p w14:paraId="00000080" w14:textId="77777777" w:rsidR="00BF5FD8" w:rsidRPr="00E66A20" w:rsidRDefault="00BF5FD8" w:rsidP="00CA52E3">
      <w:pPr>
        <w:spacing w:line="360" w:lineRule="auto"/>
        <w:rPr>
          <w:rFonts w:ascii="Times" w:hAnsi="Times"/>
        </w:rPr>
      </w:pPr>
    </w:p>
    <w:p w14:paraId="00000081" w14:textId="4D427910" w:rsidR="00BF5FD8" w:rsidRPr="00E66A20" w:rsidDel="00A37C44" w:rsidRDefault="001C1C9C" w:rsidP="00CA52E3">
      <w:pPr>
        <w:spacing w:line="360" w:lineRule="auto"/>
        <w:rPr>
          <w:del w:id="309" w:author="Roderic Page" w:date="2022-03-18T16:57:00Z"/>
          <w:rFonts w:ascii="Times" w:hAnsi="Times"/>
        </w:rPr>
      </w:pPr>
      <w:r w:rsidRPr="00E66A20">
        <w:rPr>
          <w:rFonts w:ascii="Times" w:hAnsi="Times"/>
        </w:rPr>
        <w:t xml:space="preserve">The most common edits observed in the </w:t>
      </w:r>
      <w:del w:id="310" w:author="Roderic Page" w:date="2022-03-16T17:21:00Z">
        <w:r w:rsidRPr="00E66A20" w:rsidDel="00580FDC">
          <w:rPr>
            <w:rFonts w:ascii="Times" w:hAnsi="Times"/>
          </w:rPr>
          <w:delText xml:space="preserve">sample of 1000 </w:delText>
        </w:r>
      </w:del>
      <w:r w:rsidRPr="00E66A20">
        <w:rPr>
          <w:rFonts w:ascii="Times" w:hAnsi="Times"/>
        </w:rPr>
        <w:t xml:space="preserve">publications involved the authors of those publications (properties P2093 and P50), as well as adding values </w:t>
      </w:r>
      <w:del w:id="311" w:author="Roderic Page" w:date="2022-03-16T18:16:00Z">
        <w:r w:rsidRPr="00E66A20" w:rsidDel="003A5A6E">
          <w:rPr>
            <w:rFonts w:ascii="Times" w:hAnsi="Times"/>
          </w:rPr>
          <w:delText xml:space="preserve">for  </w:delText>
        </w:r>
        <w:r w:rsidRPr="00E66A20" w:rsidDel="003A5A6E">
          <w:rPr>
            <w:rFonts w:ascii="Times" w:hAnsi="Times"/>
            <w:color w:val="202122"/>
            <w:szCs w:val="21"/>
            <w:highlight w:val="white"/>
          </w:rPr>
          <w:delText>P</w:delText>
        </w:r>
      </w:del>
      <w:ins w:id="312" w:author="Roderic Page" w:date="2022-03-16T18:16:00Z">
        <w:r w:rsidR="003A5A6E" w:rsidRPr="00E66A20">
          <w:rPr>
            <w:rFonts w:ascii="Times" w:hAnsi="Times"/>
          </w:rPr>
          <w:t>for P</w:t>
        </w:r>
      </w:ins>
      <w:r w:rsidRPr="00E66A20">
        <w:rPr>
          <w:rFonts w:ascii="Times" w:hAnsi="Times"/>
          <w:color w:val="202122"/>
          <w:szCs w:val="21"/>
          <w:highlight w:val="white"/>
        </w:rPr>
        <w:t xml:space="preserve">921 </w:t>
      </w:r>
      <w:r w:rsidRPr="00E66A20">
        <w:rPr>
          <w:rFonts w:ascii="Times" w:hAnsi="Times"/>
        </w:rPr>
        <w:t>“main subject” (a form of tagging an item)</w:t>
      </w:r>
      <w:ins w:id="313" w:author="Roderic Page" w:date="2022-03-18T16:57:00Z">
        <w:r w:rsidR="00A37C44">
          <w:rPr>
            <w:rFonts w:ascii="Times" w:hAnsi="Times"/>
          </w:rPr>
          <w:t xml:space="preserve"> (Fig. </w:t>
        </w:r>
      </w:ins>
      <w:ins w:id="314" w:author="Roderic Page" w:date="2022-03-21T14:31:00Z">
        <w:r w:rsidR="00B359F8">
          <w:rPr>
            <w:rFonts w:ascii="Times" w:hAnsi="Times"/>
          </w:rPr>
          <w:t>4</w:t>
        </w:r>
      </w:ins>
      <w:ins w:id="315" w:author="Roderic Page" w:date="2022-03-18T16:57:00Z">
        <w:r w:rsidR="00A37C44">
          <w:rPr>
            <w:rFonts w:ascii="Times" w:hAnsi="Times"/>
          </w:rPr>
          <w:t>)</w:t>
        </w:r>
      </w:ins>
      <w:r w:rsidRPr="00E66A20">
        <w:rPr>
          <w:rFonts w:ascii="Times" w:hAnsi="Times"/>
        </w:rPr>
        <w:t>.</w:t>
      </w:r>
      <w:ins w:id="316" w:author="Roderic Page" w:date="2022-03-18T16:57:00Z">
        <w:r w:rsidR="00A37C44">
          <w:rPr>
            <w:rFonts w:ascii="Times" w:hAnsi="Times"/>
          </w:rPr>
          <w:t xml:space="preserve"> </w:t>
        </w:r>
      </w:ins>
    </w:p>
    <w:p w14:paraId="00000082" w14:textId="7D2CE7D9" w:rsidR="00BF5FD8" w:rsidRPr="00E66A20" w:rsidDel="00A37C44" w:rsidRDefault="00BF5FD8" w:rsidP="00CA52E3">
      <w:pPr>
        <w:spacing w:line="360" w:lineRule="auto"/>
        <w:rPr>
          <w:moveFrom w:id="317" w:author="Roderic Page" w:date="2022-03-18T16:57:00Z"/>
          <w:rFonts w:ascii="Times" w:hAnsi="Times"/>
        </w:rPr>
      </w:pPr>
      <w:moveFromRangeStart w:id="318" w:author="Roderic Page" w:date="2022-03-18T16:57:00Z" w:name="move98515026"/>
    </w:p>
    <w:p w14:paraId="00000083" w14:textId="041C1B47" w:rsidR="00BF5FD8" w:rsidRPr="00E66A20" w:rsidDel="00A37C44" w:rsidRDefault="001C1C9C" w:rsidP="00CA52E3">
      <w:pPr>
        <w:spacing w:line="360" w:lineRule="auto"/>
        <w:rPr>
          <w:moveFrom w:id="319" w:author="Roderic Page" w:date="2022-03-18T16:57:00Z"/>
          <w:rFonts w:ascii="Times" w:hAnsi="Times"/>
        </w:rPr>
      </w:pPr>
      <w:moveFrom w:id="320" w:author="Roderic Page" w:date="2022-03-18T16:57:00Z">
        <w:r w:rsidRPr="00E66A20" w:rsidDel="00A37C44">
          <w:rPr>
            <w:rFonts w:ascii="Times" w:hAnsi="Times"/>
          </w:rPr>
          <w:t>[Fig.8 here]</w:t>
        </w:r>
      </w:moveFrom>
    </w:p>
    <w:p w14:paraId="00000085" w14:textId="454F3508" w:rsidR="00BF5FD8" w:rsidRPr="00E66A20" w:rsidDel="00A37C44" w:rsidRDefault="00BF5FD8" w:rsidP="00CA52E3">
      <w:pPr>
        <w:spacing w:line="360" w:lineRule="auto"/>
        <w:rPr>
          <w:moveFrom w:id="321" w:author="Roderic Page" w:date="2022-03-18T16:57:00Z"/>
          <w:rFonts w:ascii="Times" w:hAnsi="Times"/>
        </w:rPr>
      </w:pPr>
    </w:p>
    <w:p w14:paraId="00000086" w14:textId="72E50682" w:rsidR="00BF5FD8" w:rsidRPr="00E66A20" w:rsidDel="00A37C44" w:rsidRDefault="001C1C9C" w:rsidP="00CA52E3">
      <w:pPr>
        <w:spacing w:line="360" w:lineRule="auto"/>
        <w:rPr>
          <w:moveFrom w:id="322" w:author="Roderic Page" w:date="2022-03-18T16:57:00Z"/>
          <w:rFonts w:ascii="Times" w:hAnsi="Times"/>
        </w:rPr>
      </w:pPr>
      <w:moveFrom w:id="323" w:author="Roderic Page" w:date="2022-03-18T16:57:00Z">
        <w:r w:rsidRPr="00E66A20" w:rsidDel="00A37C44">
          <w:rPr>
            <w:rFonts w:ascii="Times" w:hAnsi="Times"/>
          </w:rPr>
          <w:t>[Fig. 9 here]</w:t>
        </w:r>
      </w:moveFrom>
    </w:p>
    <w:moveFromRangeEnd w:id="318"/>
    <w:p w14:paraId="00000088" w14:textId="77777777" w:rsidR="00BF5FD8" w:rsidRPr="00E66A20" w:rsidDel="00A37C44" w:rsidRDefault="00BF5FD8" w:rsidP="00CA52E3">
      <w:pPr>
        <w:spacing w:line="360" w:lineRule="auto"/>
        <w:rPr>
          <w:del w:id="324" w:author="Roderic Page" w:date="2022-03-18T16:56:00Z"/>
          <w:rFonts w:ascii="Times" w:hAnsi="Times"/>
        </w:rPr>
      </w:pPr>
    </w:p>
    <w:p w14:paraId="00000089" w14:textId="1C1ADCE7" w:rsidR="00BF5FD8" w:rsidRPr="00E66A20" w:rsidRDefault="001C1C9C" w:rsidP="00CA52E3">
      <w:pPr>
        <w:spacing w:line="360" w:lineRule="auto"/>
        <w:rPr>
          <w:rFonts w:ascii="Times" w:hAnsi="Times"/>
        </w:rPr>
      </w:pPr>
      <w:r w:rsidRPr="00E66A20">
        <w:rPr>
          <w:rFonts w:ascii="Times" w:hAnsi="Times"/>
        </w:rPr>
        <w:t xml:space="preserve">Edits in Wikidata can be made by people, either directly by editing a record in Wikidata, or using bulk tools such as </w:t>
      </w:r>
      <w:proofErr w:type="spellStart"/>
      <w:r w:rsidRPr="00E66A20">
        <w:rPr>
          <w:rFonts w:ascii="Times" w:hAnsi="Times"/>
        </w:rPr>
        <w:t>Quickstatements</w:t>
      </w:r>
      <w:proofErr w:type="spellEnd"/>
      <w:r w:rsidR="001433CD">
        <w:t xml:space="preserve"> </w:t>
      </w:r>
      <w:r w:rsidR="001433CD" w:rsidRPr="001433CD">
        <w:rPr>
          <w:rFonts w:ascii="Times" w:hAnsi="Times"/>
        </w:rPr>
        <w:fldChar w:fldCharType="begin"/>
      </w:r>
      <w:r w:rsidR="001433CD" w:rsidRPr="001433CD">
        <w:rPr>
          <w:rFonts w:ascii="Times" w:hAnsi="Times"/>
        </w:rPr>
        <w:instrText xml:space="preserve"> ADDIN ZOTERO_ITEM CSL_CITATION {"citationID":"a1nsbcftlgd","properties":{"formattedCitation":"(\\uc0\\u8220{}QuickStatements\\uc0\\u8221{})","plainCitation":"(“QuickStatements”)","noteIndex":0},"citationItems":[{"id":16577,"uris":["http://zotero.org/users/4491854/items/QP3DGSM6"],"itemData":{"id":16577,"type":"webpage","title":"QuickStatements","URL":"https://quickstatements.toolforge.org/#/","accessed":{"date-parts":[["2021",5,14]]}}}],"schema":"https://github.com/citation-style-language/schema/raw/master/csl-citation.json"} </w:instrText>
      </w:r>
      <w:r w:rsidR="001433CD" w:rsidRPr="001433CD">
        <w:rPr>
          <w:rFonts w:ascii="Times" w:hAnsi="Times"/>
        </w:rPr>
        <w:fldChar w:fldCharType="separate"/>
      </w:r>
      <w:r w:rsidR="001433CD" w:rsidRPr="001433CD">
        <w:rPr>
          <w:rFonts w:ascii="Times" w:hAnsi="Times"/>
        </w:rPr>
        <w:t>(“QuickStatements”)</w:t>
      </w:r>
      <w:r w:rsidR="001433CD" w:rsidRPr="001433CD">
        <w:rPr>
          <w:rFonts w:ascii="Times" w:hAnsi="Times"/>
        </w:rPr>
        <w:fldChar w:fldCharType="end"/>
      </w:r>
      <w:r w:rsidRPr="001433CD">
        <w:rPr>
          <w:rFonts w:ascii="Times" w:hAnsi="Times"/>
        </w:rPr>
        <w:t>. Edits can</w:t>
      </w:r>
      <w:r w:rsidRPr="00E66A20">
        <w:rPr>
          <w:rFonts w:ascii="Times" w:hAnsi="Times"/>
        </w:rPr>
        <w:t xml:space="preserve"> also be made by automated programs (“bots”). Of the top ten editors of publications, half are bots (Fig. </w:t>
      </w:r>
      <w:del w:id="325" w:author="Roderic Page" w:date="2022-03-21T14:31:00Z">
        <w:r w:rsidRPr="00E66A20" w:rsidDel="00B359F8">
          <w:rPr>
            <w:rFonts w:ascii="Times" w:hAnsi="Times"/>
          </w:rPr>
          <w:delText>9</w:delText>
        </w:r>
      </w:del>
      <w:ins w:id="326" w:author="Roderic Page" w:date="2022-03-21T14:31:00Z">
        <w:r w:rsidR="00B359F8">
          <w:rPr>
            <w:rFonts w:ascii="Times" w:hAnsi="Times"/>
          </w:rPr>
          <w:t>5</w:t>
        </w:r>
      </w:ins>
      <w:r w:rsidRPr="00E66A20">
        <w:rPr>
          <w:rFonts w:ascii="Times" w:hAnsi="Times"/>
        </w:rPr>
        <w:t>).</w:t>
      </w:r>
    </w:p>
    <w:p w14:paraId="0D1F16C0" w14:textId="77777777" w:rsidR="00A37C44" w:rsidRPr="00E66A20" w:rsidRDefault="00A37C44" w:rsidP="00CA52E3">
      <w:pPr>
        <w:spacing w:line="360" w:lineRule="auto"/>
        <w:rPr>
          <w:rFonts w:ascii="Times" w:hAnsi="Times"/>
        </w:rPr>
      </w:pPr>
    </w:p>
    <w:p w14:paraId="0000008B" w14:textId="3B6BA921" w:rsidR="00BF5FD8" w:rsidRPr="00E66A20" w:rsidRDefault="001C1C9C" w:rsidP="00CA52E3">
      <w:pPr>
        <w:spacing w:line="360" w:lineRule="auto"/>
        <w:rPr>
          <w:rFonts w:ascii="Times" w:hAnsi="Times"/>
        </w:rPr>
      </w:pPr>
      <w:r w:rsidRPr="00E66A20">
        <w:rPr>
          <w:rFonts w:ascii="Times" w:hAnsi="Times"/>
        </w:rPr>
        <w:t xml:space="preserve">This approach to measuring </w:t>
      </w:r>
      <w:proofErr w:type="gramStart"/>
      <w:r w:rsidRPr="00E66A20">
        <w:rPr>
          <w:rFonts w:ascii="Times" w:hAnsi="Times"/>
        </w:rPr>
        <w:t>edit</w:t>
      </w:r>
      <w:proofErr w:type="gramEnd"/>
      <w:r w:rsidRPr="00E66A20">
        <w:rPr>
          <w:rFonts w:ascii="Times" w:hAnsi="Times"/>
        </w:rPr>
        <w:t xml:space="preserve"> activity assumes that only edits made to an item itself are relevant</w:t>
      </w:r>
      <w:ins w:id="327" w:author="Roderic Page" w:date="2022-03-16T17:21:00Z">
        <w:r w:rsidR="00580FDC">
          <w:rPr>
            <w:rFonts w:ascii="Times" w:hAnsi="Times"/>
          </w:rPr>
          <w:t>. H</w:t>
        </w:r>
      </w:ins>
      <w:del w:id="328" w:author="Roderic Page" w:date="2022-03-16T17:21:00Z">
        <w:r w:rsidRPr="00E66A20" w:rsidDel="00580FDC">
          <w:rPr>
            <w:rFonts w:ascii="Times" w:hAnsi="Times"/>
          </w:rPr>
          <w:delText>, h</w:delText>
        </w:r>
      </w:del>
      <w:r w:rsidRPr="00E66A20">
        <w:rPr>
          <w:rFonts w:ascii="Times" w:hAnsi="Times"/>
        </w:rPr>
        <w:t xml:space="preserve">owever edits may be made to other items that link those items to the current item. For example, adding a “cites work” statement to an item does not result in any changes to the item being cited (i.e., the target of the “cites work” statement). </w:t>
      </w:r>
    </w:p>
    <w:p w14:paraId="0000008D" w14:textId="2F0A7D99" w:rsidR="00BF5FD8" w:rsidRPr="00E66A20" w:rsidRDefault="001C1C9C" w:rsidP="00CA52E3">
      <w:pPr>
        <w:pStyle w:val="Heading3"/>
        <w:spacing w:line="360" w:lineRule="auto"/>
      </w:pPr>
      <w:bookmarkStart w:id="329" w:name="_19jdto9g8uy8" w:colFirst="0" w:colLast="0"/>
      <w:bookmarkEnd w:id="329"/>
      <w:r w:rsidRPr="00E66A20">
        <w:t>Knowledge graph density</w:t>
      </w:r>
    </w:p>
    <w:p w14:paraId="0000008E" w14:textId="0477418D" w:rsidR="00BF5FD8" w:rsidRPr="00E66A20" w:rsidRDefault="001C1C9C" w:rsidP="00CA52E3">
      <w:pPr>
        <w:spacing w:line="360" w:lineRule="auto"/>
        <w:rPr>
          <w:rFonts w:ascii="Times" w:hAnsi="Times"/>
        </w:rPr>
      </w:pPr>
      <w:r w:rsidRPr="00E66A20">
        <w:rPr>
          <w:rFonts w:ascii="Times" w:hAnsi="Times"/>
        </w:rPr>
        <w:t xml:space="preserve">Conceptually a knowledge graph comprises entities (nodes) that are connected by facts (edges). The number of facts for an entity is a measure of the knowledge graph’s density, which for many graphs is low, often averaging less than two facts per entity </w:t>
      </w:r>
      <w:hyperlink r:id="rId14">
        <w:r w:rsidRPr="00E66A20">
          <w:rPr>
            <w:rFonts w:ascii="Times" w:hAnsi="Times"/>
          </w:rPr>
          <w:t>(Hegde &amp; Talukdar, 2015)</w:t>
        </w:r>
      </w:hyperlink>
      <w:r w:rsidRPr="00E66A20">
        <w:rPr>
          <w:rFonts w:ascii="Times" w:hAnsi="Times"/>
        </w:rPr>
        <w:t>. Note that this definition of “facts” ignores simple statements associated with an entity (e.g., the number of pages in an article). These are also facts</w:t>
      </w:r>
      <w:ins w:id="330" w:author="Roderic Page" w:date="2022-03-18T14:52:00Z">
        <w:r w:rsidR="004E0BC1">
          <w:rPr>
            <w:rFonts w:ascii="Times" w:hAnsi="Times"/>
          </w:rPr>
          <w:t xml:space="preserve"> in the sense of being statements about an entity</w:t>
        </w:r>
      </w:ins>
      <w:r w:rsidRPr="00E66A20">
        <w:rPr>
          <w:rFonts w:ascii="Times" w:hAnsi="Times"/>
        </w:rPr>
        <w:t>, but we don’t need a knowledge graph to store them. The true power of a knowledge graph comes from the density of the connections between entities.</w:t>
      </w:r>
    </w:p>
    <w:p w14:paraId="0000008F" w14:textId="77777777" w:rsidR="00BF5FD8" w:rsidRPr="00E66A20" w:rsidRDefault="00BF5FD8" w:rsidP="00CA52E3">
      <w:pPr>
        <w:spacing w:line="360" w:lineRule="auto"/>
        <w:rPr>
          <w:rFonts w:ascii="Times" w:hAnsi="Times"/>
        </w:rPr>
      </w:pPr>
    </w:p>
    <w:p w14:paraId="00000090" w14:textId="365AB8DC" w:rsidR="00BF5FD8" w:rsidRPr="00E66A20" w:rsidRDefault="00580FDC" w:rsidP="00CA52E3">
      <w:pPr>
        <w:spacing w:line="360" w:lineRule="auto"/>
        <w:rPr>
          <w:rFonts w:ascii="Times" w:hAnsi="Times"/>
        </w:rPr>
      </w:pPr>
      <w:ins w:id="331" w:author="Roderic Page" w:date="2022-03-16T17:23:00Z">
        <w:r w:rsidRPr="00580FDC">
          <w:rPr>
            <w:rFonts w:ascii="Times" w:hAnsi="Times"/>
          </w:rPr>
          <w:t>To assess the connection density of bibliographic entities in Wikidata</w:t>
        </w:r>
        <w:r>
          <w:rPr>
            <w:rFonts w:ascii="Times" w:hAnsi="Times"/>
          </w:rPr>
          <w:t xml:space="preserve">, </w:t>
        </w:r>
      </w:ins>
      <w:del w:id="332" w:author="Roderic Page" w:date="2022-03-16T17:23:00Z">
        <w:r w:rsidR="001C1C9C" w:rsidRPr="00E66A20" w:rsidDel="00580FDC">
          <w:rPr>
            <w:rFonts w:ascii="Times" w:hAnsi="Times"/>
          </w:rPr>
          <w:delText xml:space="preserve">To assess the density of bibliographic data in Wikidata </w:delText>
        </w:r>
      </w:del>
      <w:r w:rsidR="001C1C9C" w:rsidRPr="00E66A20">
        <w:rPr>
          <w:rFonts w:ascii="Times" w:hAnsi="Times"/>
        </w:rPr>
        <w:t>I counted the number of links between bibliographic items and other Wikidata entities in the sample of 1</w:t>
      </w:r>
      <w:ins w:id="333" w:author="Roderic Page" w:date="2022-03-16T17:23:00Z">
        <w:r>
          <w:rPr>
            <w:rFonts w:ascii="Times" w:hAnsi="Times"/>
          </w:rPr>
          <w:t>0,</w:t>
        </w:r>
      </w:ins>
      <w:r w:rsidR="001C1C9C" w:rsidRPr="00E66A20">
        <w:rPr>
          <w:rFonts w:ascii="Times" w:hAnsi="Times"/>
        </w:rPr>
        <w:t xml:space="preserve">000 bibliographic items. In counting these connections some entities, such as those for language, were not counted </w:t>
      </w:r>
      <w:del w:id="334" w:author="Roderic Page" w:date="2022-03-16T17:24:00Z">
        <w:r w:rsidR="001C1C9C" w:rsidRPr="00E66A20" w:rsidDel="00580FDC">
          <w:rPr>
            <w:rFonts w:ascii="Times" w:hAnsi="Times"/>
          </w:rPr>
          <w:delText>so as to</w:delText>
        </w:r>
      </w:del>
      <w:ins w:id="335" w:author="Roderic Page" w:date="2022-03-16T17:24:00Z">
        <w:r w:rsidRPr="00E66A20">
          <w:rPr>
            <w:rFonts w:ascii="Times" w:hAnsi="Times"/>
          </w:rPr>
          <w:t>to</w:t>
        </w:r>
      </w:ins>
      <w:r w:rsidR="001C1C9C" w:rsidRPr="00E66A20">
        <w:rPr>
          <w:rFonts w:ascii="Times" w:hAnsi="Times"/>
        </w:rPr>
        <w:t xml:space="preserve"> avoid inflating the estimate of knowledge density based on what are essentially administrative metadata. The properties that were counted are shown in Table </w:t>
      </w:r>
      <w:del w:id="336" w:author="Roderic Page" w:date="2022-03-21T14:56:00Z">
        <w:r w:rsidR="001C1C9C" w:rsidRPr="00E66A20" w:rsidDel="009958BE">
          <w:rPr>
            <w:rFonts w:ascii="Times" w:hAnsi="Times"/>
          </w:rPr>
          <w:delText>1</w:delText>
        </w:r>
      </w:del>
      <w:ins w:id="337" w:author="Roderic Page" w:date="2022-03-21T14:56:00Z">
        <w:r w:rsidR="009958BE">
          <w:rPr>
            <w:rFonts w:ascii="Times" w:hAnsi="Times"/>
          </w:rPr>
          <w:t>2</w:t>
        </w:r>
      </w:ins>
      <w:r w:rsidR="001C1C9C" w:rsidRPr="00E66A20">
        <w:rPr>
          <w:rFonts w:ascii="Times" w:hAnsi="Times"/>
        </w:rPr>
        <w:t>.</w:t>
      </w:r>
    </w:p>
    <w:p w14:paraId="00000091" w14:textId="77777777" w:rsidR="00BF5FD8" w:rsidRPr="00E66A20" w:rsidRDefault="00BF5FD8" w:rsidP="00CA52E3">
      <w:pPr>
        <w:spacing w:line="360" w:lineRule="auto"/>
        <w:rPr>
          <w:rFonts w:ascii="Times" w:hAnsi="Times"/>
        </w:rPr>
      </w:pPr>
    </w:p>
    <w:p w14:paraId="00000092" w14:textId="362320B6" w:rsidR="00BF5FD8" w:rsidRPr="00E66A20" w:rsidRDefault="001C1C9C" w:rsidP="00CA52E3">
      <w:pPr>
        <w:spacing w:line="360" w:lineRule="auto"/>
        <w:rPr>
          <w:rFonts w:ascii="Times" w:hAnsi="Times"/>
        </w:rPr>
      </w:pPr>
      <w:r w:rsidRPr="00E66A20">
        <w:rPr>
          <w:rFonts w:ascii="Times" w:hAnsi="Times"/>
        </w:rPr>
        <w:t>The average link density for the sample of publications was 4.</w:t>
      </w:r>
      <w:ins w:id="338" w:author="Roderic Page" w:date="2022-03-17T18:40:00Z">
        <w:r w:rsidR="00523284">
          <w:rPr>
            <w:rFonts w:ascii="Times" w:hAnsi="Times"/>
          </w:rPr>
          <w:t>17</w:t>
        </w:r>
      </w:ins>
      <w:del w:id="339" w:author="Roderic Page" w:date="2022-03-17T18:40:00Z">
        <w:r w:rsidRPr="00E66A20" w:rsidDel="00523284">
          <w:rPr>
            <w:rFonts w:ascii="Times" w:hAnsi="Times"/>
          </w:rPr>
          <w:delText>24</w:delText>
        </w:r>
      </w:del>
      <w:r w:rsidRPr="00E66A20">
        <w:rPr>
          <w:rFonts w:ascii="Times" w:hAnsi="Times"/>
        </w:rPr>
        <w:t>, with the modal number of connections being one. Hence this part of the knowledge graph is relatively sparse</w:t>
      </w:r>
      <w:ins w:id="340" w:author="Roderic Page" w:date="2022-03-18T14:52:00Z">
        <w:r w:rsidR="004E0BC1">
          <w:rPr>
            <w:rFonts w:ascii="Times" w:hAnsi="Times"/>
          </w:rPr>
          <w:t>,</w:t>
        </w:r>
      </w:ins>
      <w:r w:rsidRPr="00E66A20">
        <w:rPr>
          <w:rFonts w:ascii="Times" w:hAnsi="Times"/>
        </w:rPr>
        <w:t xml:space="preserve"> with most publications having just the connection to a parent publication (typically a journal). Some publication items are connected to other items via citation relationships, either as the source or the target of that relationship (i.e., citing or cited by). </w:t>
      </w:r>
      <w:del w:id="341" w:author="Roderic Page" w:date="2022-03-17T18:44:00Z">
        <w:r w:rsidRPr="00E66A20" w:rsidDel="0011507D">
          <w:rPr>
            <w:rFonts w:ascii="Times" w:hAnsi="Times"/>
          </w:rPr>
          <w:delText>Less than</w:delText>
        </w:r>
      </w:del>
      <w:del w:id="342" w:author="Roderic Page" w:date="2022-03-18T16:59:00Z">
        <w:r w:rsidRPr="00E66A20" w:rsidDel="00A37C44">
          <w:rPr>
            <w:rFonts w:ascii="Times" w:hAnsi="Times"/>
          </w:rPr>
          <w:delText xml:space="preserve"> a third of the publications were connected to an item for an author (hence most authors were “strings” rather than </w:delText>
        </w:r>
      </w:del>
      <w:del w:id="343" w:author="Roderic Page" w:date="2022-03-16T17:24:00Z">
        <w:r w:rsidRPr="00E66A20" w:rsidDel="00580FDC">
          <w:rPr>
            <w:rFonts w:ascii="Times" w:hAnsi="Times"/>
          </w:rPr>
          <w:delText>”</w:delText>
        </w:r>
      </w:del>
      <w:del w:id="344" w:author="Roderic Page" w:date="2022-03-18T16:59:00Z">
        <w:r w:rsidRPr="00E66A20" w:rsidDel="00A37C44">
          <w:rPr>
            <w:rFonts w:ascii="Times" w:hAnsi="Times"/>
          </w:rPr>
          <w:delText>things”).</w:delText>
        </w:r>
      </w:del>
    </w:p>
    <w:p w14:paraId="00000093" w14:textId="77777777" w:rsidR="00BF5FD8" w:rsidRPr="00E66A20" w:rsidRDefault="00BF5FD8" w:rsidP="00CA52E3">
      <w:pPr>
        <w:spacing w:line="360" w:lineRule="auto"/>
        <w:rPr>
          <w:rFonts w:ascii="Times" w:hAnsi="Times"/>
        </w:rPr>
      </w:pPr>
    </w:p>
    <w:p w14:paraId="00000094" w14:textId="456CBC84" w:rsidR="00BF5FD8" w:rsidRPr="00E66A20" w:rsidRDefault="001C1C9C" w:rsidP="00CA52E3">
      <w:pPr>
        <w:spacing w:line="360" w:lineRule="auto"/>
        <w:rPr>
          <w:rFonts w:ascii="Times" w:hAnsi="Times"/>
        </w:rPr>
      </w:pPr>
      <w:r w:rsidRPr="00E66A20">
        <w:rPr>
          <w:rFonts w:ascii="Times" w:hAnsi="Times"/>
        </w:rPr>
        <w:t xml:space="preserve">[Table </w:t>
      </w:r>
      <w:del w:id="345" w:author="Roderic Page" w:date="2022-03-21T14:56:00Z">
        <w:r w:rsidRPr="00E66A20" w:rsidDel="009958BE">
          <w:rPr>
            <w:rFonts w:ascii="Times" w:hAnsi="Times"/>
          </w:rPr>
          <w:delText xml:space="preserve">1 </w:delText>
        </w:r>
      </w:del>
      <w:ins w:id="346" w:author="Roderic Page" w:date="2022-03-21T14:56:00Z">
        <w:r w:rsidR="009958BE">
          <w:rPr>
            <w:rFonts w:ascii="Times" w:hAnsi="Times"/>
          </w:rPr>
          <w:t>2</w:t>
        </w:r>
        <w:r w:rsidR="009958BE" w:rsidRPr="00E66A20">
          <w:rPr>
            <w:rFonts w:ascii="Times" w:hAnsi="Times"/>
          </w:rPr>
          <w:t xml:space="preserve"> </w:t>
        </w:r>
      </w:ins>
      <w:r w:rsidRPr="00E66A20">
        <w:rPr>
          <w:rFonts w:ascii="Times" w:hAnsi="Times"/>
        </w:rPr>
        <w:t>here]</w:t>
      </w:r>
    </w:p>
    <w:p w14:paraId="00000097" w14:textId="77777777" w:rsidR="00BF5FD8" w:rsidRPr="00E66A20" w:rsidRDefault="00BF5FD8" w:rsidP="00CA52E3">
      <w:pPr>
        <w:spacing w:line="360" w:lineRule="auto"/>
        <w:rPr>
          <w:rFonts w:ascii="Times" w:hAnsi="Times"/>
        </w:rPr>
      </w:pPr>
    </w:p>
    <w:p w14:paraId="00000099" w14:textId="3FB4F1EC" w:rsidR="00BF5FD8" w:rsidRPr="00E66A20" w:rsidDel="00452CF0" w:rsidRDefault="001C1C9C" w:rsidP="00CA52E3">
      <w:pPr>
        <w:pStyle w:val="Heading3"/>
        <w:spacing w:line="360" w:lineRule="auto"/>
        <w:rPr>
          <w:moveFrom w:id="347" w:author="Roderic Page" w:date="2022-03-18T15:35:00Z"/>
        </w:rPr>
      </w:pPr>
      <w:bookmarkStart w:id="348" w:name="_purmxis0anve" w:colFirst="0" w:colLast="0"/>
      <w:bookmarkEnd w:id="348"/>
      <w:moveFromRangeStart w:id="349" w:author="Roderic Page" w:date="2022-03-18T15:35:00Z" w:name="move98510159"/>
      <w:moveFrom w:id="350" w:author="Roderic Page" w:date="2022-03-18T15:35:00Z">
        <w:r w:rsidRPr="00E66A20" w:rsidDel="00452CF0">
          <w:t>Taxonomic coverage</w:t>
        </w:r>
      </w:moveFrom>
    </w:p>
    <w:p w14:paraId="0000009A" w14:textId="19DA783E" w:rsidR="00BF5FD8" w:rsidRPr="00E66A20" w:rsidDel="00452CF0" w:rsidRDefault="001C1C9C" w:rsidP="00CA52E3">
      <w:pPr>
        <w:spacing w:line="360" w:lineRule="auto"/>
        <w:rPr>
          <w:moveFrom w:id="351" w:author="Roderic Page" w:date="2022-03-18T15:35:00Z"/>
          <w:rFonts w:ascii="Times" w:hAnsi="Times"/>
        </w:rPr>
      </w:pPr>
      <w:moveFrom w:id="352" w:author="Roderic Page" w:date="2022-03-18T15:35:00Z">
        <w:r w:rsidRPr="00E66A20" w:rsidDel="00452CF0">
          <w:rPr>
            <w:rFonts w:ascii="Times" w:hAnsi="Times"/>
          </w:rPr>
          <w:t xml:space="preserve">The primary motivation for this project is to be able to link every taxonomic name for eukaryote species to its original description using a unique identifier (e.g., a DOI) and ideally a link to a digitised version of that publication. The scale of this challenge was discussed in </w:t>
        </w:r>
        <w:r w:rsidR="00120B00" w:rsidDel="00452CF0">
          <w:fldChar w:fldCharType="begin"/>
        </w:r>
        <w:r w:rsidR="00120B00" w:rsidDel="00452CF0">
          <w:instrText xml:space="preserve"> HYPERLINK "https://www.zotero.org/google-docs/?lE9zsu" \h </w:instrText>
        </w:r>
        <w:r w:rsidR="00120B00" w:rsidDel="00452CF0">
          <w:fldChar w:fldCharType="separate"/>
        </w:r>
        <w:r w:rsidRPr="00E66A20" w:rsidDel="00452CF0">
          <w:rPr>
            <w:rFonts w:ascii="Times" w:hAnsi="Times"/>
          </w:rPr>
          <w:t>(Page, 2016a)</w:t>
        </w:r>
        <w:r w:rsidR="00120B00" w:rsidDel="00452CF0">
          <w:rPr>
            <w:rFonts w:ascii="Times" w:hAnsi="Times"/>
          </w:rPr>
          <w:fldChar w:fldCharType="end"/>
        </w:r>
        <w:r w:rsidRPr="00E66A20" w:rsidDel="00452CF0">
          <w:rPr>
            <w:rFonts w:ascii="Times" w:hAnsi="Times"/>
          </w:rPr>
          <w:t xml:space="preserve">, and an attempt to do this for animal names led to my BioNames project </w:t>
        </w:r>
        <w:r w:rsidR="00120B00" w:rsidDel="00452CF0">
          <w:fldChar w:fldCharType="begin"/>
        </w:r>
        <w:r w:rsidR="00120B00" w:rsidDel="00452CF0">
          <w:instrText xml:space="preserve"> HYPERLINK "https://www.zotero.org/google-docs/?nvZDrJ" \h </w:instrText>
        </w:r>
        <w:r w:rsidR="00120B00" w:rsidDel="00452CF0">
          <w:fldChar w:fldCharType="separate"/>
        </w:r>
        <w:r w:rsidRPr="00E66A20" w:rsidDel="00452CF0">
          <w:rPr>
            <w:rFonts w:ascii="Times" w:hAnsi="Times"/>
          </w:rPr>
          <w:t>(Page, 2013)</w:t>
        </w:r>
        <w:r w:rsidR="00120B00" w:rsidDel="00452CF0">
          <w:rPr>
            <w:rFonts w:ascii="Times" w:hAnsi="Times"/>
          </w:rPr>
          <w:fldChar w:fldCharType="end"/>
        </w:r>
        <w:r w:rsidRPr="00E66A20" w:rsidDel="00452CF0">
          <w:rPr>
            <w:rFonts w:ascii="Times" w:hAnsi="Times"/>
          </w:rPr>
          <w:t xml:space="preserve">. I have done similar work for plants, although this is mostly unpublished. Preliminary data has been released on GBIF </w:t>
        </w:r>
        <w:r w:rsidR="00120B00" w:rsidDel="00452CF0">
          <w:fldChar w:fldCharType="begin"/>
        </w:r>
        <w:r w:rsidR="00120B00" w:rsidDel="00452CF0">
          <w:instrText xml:space="preserve"> HYPERLINK "https://www.zotero.org/google-docs/?NSdJB8" \h </w:instrText>
        </w:r>
        <w:r w:rsidR="00120B00" w:rsidDel="00452CF0">
          <w:fldChar w:fldCharType="separate"/>
        </w:r>
        <w:r w:rsidRPr="00E66A20" w:rsidDel="00452CF0">
          <w:rPr>
            <w:rFonts w:ascii="Times" w:hAnsi="Times"/>
          </w:rPr>
          <w:t>(Page, 2016)</w:t>
        </w:r>
        <w:r w:rsidR="00120B00" w:rsidDel="00452CF0">
          <w:rPr>
            <w:rFonts w:ascii="Times" w:hAnsi="Times"/>
          </w:rPr>
          <w:fldChar w:fldCharType="end"/>
        </w:r>
        <w:r w:rsidRPr="00E66A20" w:rsidDel="00452CF0">
          <w:rPr>
            <w:rFonts w:ascii="Times" w:hAnsi="Times"/>
          </w:rPr>
          <w:t xml:space="preserve">, as a “datasette” </w:t>
        </w:r>
        <w:r w:rsidR="00120B00" w:rsidDel="00452CF0">
          <w:fldChar w:fldCharType="begin"/>
        </w:r>
        <w:r w:rsidR="00120B00" w:rsidDel="00452CF0">
          <w:instrText xml:space="preserve"> HYPERLINK "https://www.zotero.org/google-docs/?Sb9jkh" \h </w:instrText>
        </w:r>
        <w:r w:rsidR="00120B00" w:rsidDel="00452CF0">
          <w:fldChar w:fldCharType="separate"/>
        </w:r>
        <w:r w:rsidRPr="00E66A20" w:rsidDel="00452CF0">
          <w:rPr>
            <w:rFonts w:ascii="Times" w:hAnsi="Times"/>
          </w:rPr>
          <w:t>(Page, 2018)</w:t>
        </w:r>
        <w:r w:rsidR="00120B00" w:rsidDel="00452CF0">
          <w:rPr>
            <w:rFonts w:ascii="Times" w:hAnsi="Times"/>
          </w:rPr>
          <w:fldChar w:fldCharType="end"/>
        </w:r>
        <w:r w:rsidRPr="00E66A20" w:rsidDel="00452CF0">
          <w:rPr>
            <w:rFonts w:ascii="Times" w:hAnsi="Times"/>
          </w:rPr>
          <w:t xml:space="preserve">, and raw data dumps </w:t>
        </w:r>
        <w:r w:rsidR="00120B00" w:rsidDel="00452CF0">
          <w:fldChar w:fldCharType="begin"/>
        </w:r>
        <w:r w:rsidR="00120B00" w:rsidDel="00452CF0">
          <w:instrText xml:space="preserve"> HYPERLINK "https://www.zotero.org/google-docs/?Pzo8ui" \h </w:instrText>
        </w:r>
        <w:r w:rsidR="00120B00" w:rsidDel="00452CF0">
          <w:fldChar w:fldCharType="separate"/>
        </w:r>
        <w:r w:rsidRPr="00E66A20" w:rsidDel="00452CF0">
          <w:rPr>
            <w:rFonts w:ascii="Times" w:hAnsi="Times"/>
          </w:rPr>
          <w:t>(Page, 2020b)</w:t>
        </w:r>
        <w:r w:rsidR="00120B00" w:rsidDel="00452CF0">
          <w:rPr>
            <w:rFonts w:ascii="Times" w:hAnsi="Times"/>
          </w:rPr>
          <w:fldChar w:fldCharType="end"/>
        </w:r>
        <w:r w:rsidRPr="00E66A20" w:rsidDel="00452CF0">
          <w:rPr>
            <w:rFonts w:ascii="Times" w:hAnsi="Times"/>
          </w:rPr>
          <w:t>. My work on Index Fungorum is currently unpublished. Typically 20-40% of publications have been mapped to one or more identifiers, but only 15-20% of the publications currently exist in Wikidata.</w:t>
        </w:r>
      </w:moveFrom>
    </w:p>
    <w:p w14:paraId="0000009B" w14:textId="6D43A595" w:rsidR="00BF5FD8" w:rsidRPr="00E66A20" w:rsidDel="00452CF0" w:rsidRDefault="00BF5FD8" w:rsidP="00CA52E3">
      <w:pPr>
        <w:spacing w:line="360" w:lineRule="auto"/>
        <w:rPr>
          <w:moveFrom w:id="353" w:author="Roderic Page" w:date="2022-03-18T15:35:00Z"/>
          <w:rFonts w:ascii="Times" w:hAnsi="Times"/>
        </w:rPr>
      </w:pPr>
    </w:p>
    <w:p w14:paraId="0000009C" w14:textId="08D95C49" w:rsidR="00BF5FD8" w:rsidRPr="00E66A20" w:rsidDel="00452CF0" w:rsidRDefault="001C1C9C" w:rsidP="00CA52E3">
      <w:pPr>
        <w:spacing w:line="360" w:lineRule="auto"/>
        <w:rPr>
          <w:moveFrom w:id="354" w:author="Roderic Page" w:date="2022-03-18T15:35:00Z"/>
          <w:rFonts w:ascii="Times" w:hAnsi="Times"/>
        </w:rPr>
      </w:pPr>
      <w:moveFrom w:id="355" w:author="Roderic Page" w:date="2022-03-18T15:35:00Z">
        <w:r w:rsidRPr="00E66A20" w:rsidDel="00452CF0">
          <w:rPr>
            <w:rFonts w:ascii="Times" w:hAnsi="Times"/>
          </w:rPr>
          <w:t>[Table 2 here]</w:t>
        </w:r>
      </w:moveFrom>
    </w:p>
    <w:moveFromRangeEnd w:id="349"/>
    <w:p w14:paraId="0000009D" w14:textId="77777777" w:rsidR="00BF5FD8" w:rsidRPr="00E66A20" w:rsidRDefault="00BF5FD8" w:rsidP="00CA52E3">
      <w:pPr>
        <w:spacing w:line="360" w:lineRule="auto"/>
        <w:rPr>
          <w:rFonts w:ascii="Times" w:hAnsi="Times"/>
        </w:rPr>
      </w:pPr>
    </w:p>
    <w:p w14:paraId="0000009F" w14:textId="1C829B63" w:rsidR="00BF5FD8" w:rsidRPr="00E66A20" w:rsidRDefault="001C1C9C" w:rsidP="00CA52E3">
      <w:pPr>
        <w:pStyle w:val="Heading3"/>
        <w:spacing w:line="360" w:lineRule="auto"/>
      </w:pPr>
      <w:bookmarkStart w:id="356" w:name="_8bj7eww9erp4" w:colFirst="0" w:colLast="0"/>
      <w:bookmarkEnd w:id="356"/>
      <w:r w:rsidRPr="00E66A20">
        <w:t>Author coverage</w:t>
      </w:r>
    </w:p>
    <w:p w14:paraId="000000A0" w14:textId="1ADBDD13" w:rsidR="00BF5FD8" w:rsidRPr="00E66A20" w:rsidRDefault="001C1C9C" w:rsidP="00CA52E3">
      <w:pPr>
        <w:spacing w:line="360" w:lineRule="auto"/>
        <w:rPr>
          <w:rFonts w:ascii="Times" w:hAnsi="Times"/>
        </w:rPr>
      </w:pPr>
      <w:r w:rsidRPr="00E66A20">
        <w:rPr>
          <w:rFonts w:ascii="Times" w:hAnsi="Times"/>
        </w:rPr>
        <w:t>The bulk of publications added to Wikidata treat authors as “strings” not “things”, that is, most authors are listed as names using the P2093 “authors name string” property, rather than as Wikidata items using the P50 “author” property (see Fig. 1). Ideally all authors of publications would be Wikidata items</w:t>
      </w:r>
      <w:ins w:id="357" w:author="Roderic Page" w:date="2022-03-18T16:59:00Z">
        <w:r w:rsidR="00A37C44">
          <w:rPr>
            <w:rFonts w:ascii="Times" w:hAnsi="Times"/>
          </w:rPr>
          <w:t>,</w:t>
        </w:r>
      </w:ins>
      <w:r w:rsidRPr="00E66A20">
        <w:rPr>
          <w:rFonts w:ascii="Times" w:hAnsi="Times"/>
        </w:rPr>
        <w:t xml:space="preserve"> not </w:t>
      </w:r>
      <w:ins w:id="358" w:author="Roderic Page" w:date="2022-03-18T14:53:00Z">
        <w:r w:rsidR="004E0BC1">
          <w:rPr>
            <w:rFonts w:ascii="Times" w:hAnsi="Times"/>
          </w:rPr>
          <w:t xml:space="preserve">simply text </w:t>
        </w:r>
      </w:ins>
      <w:r w:rsidRPr="00E66A20">
        <w:rPr>
          <w:rFonts w:ascii="Times" w:hAnsi="Times"/>
        </w:rPr>
        <w:t>strings</w:t>
      </w:r>
      <w:ins w:id="359" w:author="Roderic Page" w:date="2022-03-18T17:03:00Z">
        <w:r w:rsidR="00DA1A2F">
          <w:rPr>
            <w:rFonts w:ascii="Times" w:hAnsi="Times"/>
          </w:rPr>
          <w:t>,</w:t>
        </w:r>
      </w:ins>
      <w:ins w:id="360" w:author="Roderic Page" w:date="2022-03-18T17:04:00Z">
        <w:r w:rsidR="00DA1A2F">
          <w:rPr>
            <w:rFonts w:ascii="Times" w:hAnsi="Times"/>
          </w:rPr>
          <w:t xml:space="preserve"> </w:t>
        </w:r>
      </w:ins>
      <w:ins w:id="361" w:author="Roderic Page" w:date="2022-03-18T17:03:00Z">
        <w:r w:rsidR="00DA1A2F">
          <w:rPr>
            <w:rFonts w:ascii="Times" w:hAnsi="Times"/>
          </w:rPr>
          <w:t xml:space="preserve">and </w:t>
        </w:r>
      </w:ins>
      <w:ins w:id="362" w:author="Roderic Page" w:date="2022-03-18T17:04:00Z">
        <w:r w:rsidR="00DA1A2F">
          <w:rPr>
            <w:rFonts w:ascii="Times" w:hAnsi="Times"/>
          </w:rPr>
          <w:t xml:space="preserve">indeed making that conversion is among the </w:t>
        </w:r>
        <w:proofErr w:type="gramStart"/>
        <w:r w:rsidR="00DA1A2F">
          <w:rPr>
            <w:rFonts w:ascii="Times" w:hAnsi="Times"/>
          </w:rPr>
          <w:t>most commonly made</w:t>
        </w:r>
        <w:proofErr w:type="gramEnd"/>
        <w:r w:rsidR="00DA1A2F">
          <w:rPr>
            <w:rFonts w:ascii="Times" w:hAnsi="Times"/>
          </w:rPr>
          <w:t xml:space="preserve"> edit</w:t>
        </w:r>
      </w:ins>
      <w:ins w:id="363" w:author="Roderic Page" w:date="2022-03-21T14:43:00Z">
        <w:r w:rsidR="00F84162">
          <w:rPr>
            <w:rFonts w:ascii="Times" w:hAnsi="Times"/>
          </w:rPr>
          <w:t>s</w:t>
        </w:r>
      </w:ins>
      <w:ins w:id="364" w:author="Roderic Page" w:date="2022-03-18T17:05:00Z">
        <w:r w:rsidR="00DA1A2F">
          <w:rPr>
            <w:rFonts w:ascii="Times" w:hAnsi="Times"/>
          </w:rPr>
          <w:t xml:space="preserve"> (Fig. </w:t>
        </w:r>
      </w:ins>
      <w:ins w:id="365" w:author="Roderic Page" w:date="2022-03-21T14:43:00Z">
        <w:r w:rsidR="00F84162">
          <w:rPr>
            <w:rFonts w:ascii="Times" w:hAnsi="Times"/>
          </w:rPr>
          <w:t>4</w:t>
        </w:r>
      </w:ins>
      <w:ins w:id="366" w:author="Roderic Page" w:date="2022-03-18T17:05:00Z">
        <w:r w:rsidR="00DA1A2F">
          <w:rPr>
            <w:rFonts w:ascii="Times" w:hAnsi="Times"/>
          </w:rPr>
          <w:t>)</w:t>
        </w:r>
      </w:ins>
      <w:del w:id="367" w:author="Roderic Page" w:date="2022-03-18T17:03:00Z">
        <w:r w:rsidRPr="00E66A20" w:rsidDel="00DA1A2F">
          <w:rPr>
            <w:rFonts w:ascii="Times" w:hAnsi="Times"/>
          </w:rPr>
          <w:delText xml:space="preserve">. </w:delText>
        </w:r>
      </w:del>
      <w:ins w:id="368" w:author="Roderic Page" w:date="2022-03-18T17:01:00Z">
        <w:r w:rsidR="00DA1A2F">
          <w:rPr>
            <w:rFonts w:ascii="Times" w:hAnsi="Times"/>
          </w:rPr>
          <w:t xml:space="preserve">. </w:t>
        </w:r>
      </w:ins>
      <w:r w:rsidRPr="00E66A20">
        <w:rPr>
          <w:rFonts w:ascii="Times" w:hAnsi="Times"/>
        </w:rPr>
        <w:t xml:space="preserve">Realising </w:t>
      </w:r>
      <w:del w:id="369" w:author="Roderic Page" w:date="2022-03-18T17:05:00Z">
        <w:r w:rsidRPr="00E66A20" w:rsidDel="00DA1A2F">
          <w:rPr>
            <w:rFonts w:ascii="Times" w:hAnsi="Times"/>
          </w:rPr>
          <w:delText xml:space="preserve">that </w:delText>
        </w:r>
      </w:del>
      <w:ins w:id="370" w:author="Roderic Page" w:date="2022-03-18T17:05:00Z">
        <w:r w:rsidR="00DA1A2F">
          <w:rPr>
            <w:rFonts w:ascii="Times" w:hAnsi="Times"/>
          </w:rPr>
          <w:t>this</w:t>
        </w:r>
        <w:r w:rsidR="00DA1A2F" w:rsidRPr="00E66A20">
          <w:rPr>
            <w:rFonts w:ascii="Times" w:hAnsi="Times"/>
          </w:rPr>
          <w:t xml:space="preserve"> </w:t>
        </w:r>
      </w:ins>
      <w:r w:rsidRPr="00E66A20">
        <w:rPr>
          <w:rFonts w:ascii="Times" w:hAnsi="Times"/>
        </w:rPr>
        <w:t xml:space="preserve">goal requires that all authors of taxonomic publications have items in Wikidata, which in turn is part of a broader goal of having a Wikidata item for everyone involved in taxonomic research </w:t>
      </w:r>
      <w:hyperlink r:id="rId15">
        <w:r w:rsidRPr="00E66A20">
          <w:rPr>
            <w:rFonts w:ascii="Times" w:hAnsi="Times"/>
          </w:rPr>
          <w:t>(Groom et al., 2020)</w:t>
        </w:r>
      </w:hyperlink>
      <w:r w:rsidRPr="00E66A20">
        <w:rPr>
          <w:rFonts w:ascii="Times" w:hAnsi="Times"/>
        </w:rPr>
        <w:t>.</w:t>
      </w:r>
    </w:p>
    <w:p w14:paraId="000000A1" w14:textId="0689CDD3" w:rsidR="00BF5FD8" w:rsidRDefault="00BF5FD8" w:rsidP="00CA52E3">
      <w:pPr>
        <w:spacing w:line="360" w:lineRule="auto"/>
        <w:rPr>
          <w:ins w:id="371" w:author="Roderic Page" w:date="2022-03-21T15:10:00Z"/>
          <w:rFonts w:ascii="Times" w:hAnsi="Times"/>
        </w:rPr>
      </w:pPr>
    </w:p>
    <w:p w14:paraId="3A48139F" w14:textId="77777777" w:rsidR="00AB2024" w:rsidRPr="00E66A20" w:rsidRDefault="00AB2024" w:rsidP="00CA52E3">
      <w:pPr>
        <w:spacing w:line="360" w:lineRule="auto"/>
        <w:rPr>
          <w:ins w:id="372" w:author="Roderic Page" w:date="2022-03-21T15:10:00Z"/>
          <w:rFonts w:ascii="Times" w:hAnsi="Times"/>
        </w:rPr>
      </w:pPr>
      <w:ins w:id="373" w:author="Roderic Page" w:date="2022-03-21T15:10:00Z">
        <w:r w:rsidRPr="00E66A20">
          <w:rPr>
            <w:rFonts w:ascii="Times" w:hAnsi="Times"/>
          </w:rPr>
          <w:t xml:space="preserve">[Fig. </w:t>
        </w:r>
        <w:r>
          <w:rPr>
            <w:rFonts w:ascii="Times" w:hAnsi="Times"/>
          </w:rPr>
          <w:t>6</w:t>
        </w:r>
        <w:r w:rsidRPr="00E66A20">
          <w:rPr>
            <w:rFonts w:ascii="Times" w:hAnsi="Times"/>
          </w:rPr>
          <w:t xml:space="preserve"> here]</w:t>
        </w:r>
      </w:ins>
    </w:p>
    <w:p w14:paraId="6FA9C01C" w14:textId="77777777" w:rsidR="00AB2024" w:rsidRPr="00E66A20" w:rsidRDefault="00AB2024" w:rsidP="00CA52E3">
      <w:pPr>
        <w:spacing w:line="360" w:lineRule="auto"/>
        <w:rPr>
          <w:rFonts w:ascii="Times" w:hAnsi="Times"/>
        </w:rPr>
      </w:pPr>
    </w:p>
    <w:p w14:paraId="000000A2" w14:textId="46520193" w:rsidR="00BF5FD8" w:rsidRPr="00E66A20" w:rsidRDefault="001C1C9C" w:rsidP="00CA52E3">
      <w:pPr>
        <w:spacing w:line="360" w:lineRule="auto"/>
        <w:rPr>
          <w:rFonts w:ascii="Times" w:hAnsi="Times"/>
        </w:rPr>
      </w:pPr>
      <w:r w:rsidRPr="00E66A20">
        <w:rPr>
          <w:rFonts w:ascii="Times" w:hAnsi="Times"/>
        </w:rPr>
        <w:t xml:space="preserve">There are several databases of taxonomists that have representation in Wikidata, although their coverage in Wikidata is variable. For example, the International Plant Names Index (IPNI) contained approximately 43,000 authors in </w:t>
      </w:r>
      <w:r w:rsidRPr="00852EA3">
        <w:rPr>
          <w:rFonts w:ascii="Times" w:hAnsi="Times"/>
        </w:rPr>
        <w:t>2013</w:t>
      </w:r>
      <w:r w:rsidR="00852EA3" w:rsidRPr="00852EA3">
        <w:rPr>
          <w:rFonts w:ascii="Times" w:hAnsi="Times"/>
        </w:rPr>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{"citationID":"lznWVf3N","properties":{"formattedCitation":"(Lindon et al., 2015)","plainCitation":"(Lindon et al., 2015)","noteIndex":0},"citationItems":[{"id":16485,"uris":["http://zotero.org/users/4491854/items/TQFRVFQ7"],"itemData":{"id":16485,"type":"article-journal","abstract":"How has women's contribution to science developed over multiple generations? We present the first quantitative analysis of the role played by women in publishing botanical species names, and the first complete analysis of women's contribution to a field of science with a timeframe of more than 260 years. The International Plant Names Index and The Plant List were used to analyse the contribution of female authors to the publication of land plant species names. Authors of land plant species were automatically assigned as male or female using Wikipedia articles and manual research. Female authors make up 12.20% of the total number of authors, and they published 2.82% of names. Half of the female authors published 1.5 or more names, while half the male authors published 3 or more names. Female contribution has accounted for more than 1% of new species names since 1900, and now stands at 11.97%. The difference in productivity between male and female authors has declined over time, and female authors are now 80% as productive as their male counterparts. In spite of botany's traditional image as a feminine pursuit, women's contribution was not significantly reflected in species authorship until the twentieth century, around the same time as in other branches of science.","container-title":"TAXON","DOI":"https://doi.org/10.12705/642.4","ISSN":"1996-8175","issue":"2","language":"en","note":"_eprint: https://onlinelibrary.wiley.com/doi/pdf/10.12705/642.4","page":"209-215","source":"Wiley Online Library","title":"Fewer than three percent of land plant species named by women: Author gender over 260 years","title-short":"Fewer than three percent of land plant species named by women","volume":"64","author":[{"family":"Lindon","given":"Heather L."},{"family":"Gardiner","given":"Lauren M."},{"family":"Brady","given":"Abigail"},{"family":"Vorontsova","given":"Maria S."}],"issued":{"date-parts":[["2015"]]}}}],"schema":"https://github.com/citation-style-language/schema/raw/master/csl-citation.json"}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(Lindon et al., 2015)</w:t>
      </w:r>
      <w:r w:rsidR="00852EA3" w:rsidRPr="00852EA3">
        <w:rPr>
          <w:rFonts w:ascii="Times" w:hAnsi="Times"/>
        </w:rPr>
        <w:fldChar w:fldCharType="end"/>
      </w:r>
      <w:r w:rsidRPr="00852EA3">
        <w:rPr>
          <w:rFonts w:ascii="Times" w:hAnsi="Times"/>
        </w:rPr>
        <w:t>,</w:t>
      </w:r>
      <w:r w:rsidRPr="00E66A20">
        <w:rPr>
          <w:rFonts w:ascii="Times" w:hAnsi="Times"/>
        </w:rPr>
        <w:t xml:space="preserve"> and currently some 53,</w:t>
      </w:r>
      <w:del w:id="374" w:author="Roderic Page" w:date="2022-03-18T17:07:00Z">
        <w:r w:rsidRPr="00E66A20" w:rsidDel="00A60528">
          <w:rPr>
            <w:rFonts w:ascii="Times" w:hAnsi="Times"/>
          </w:rPr>
          <w:delText xml:space="preserve">073 </w:delText>
        </w:r>
      </w:del>
      <w:ins w:id="375" w:author="Roderic Page" w:date="2022-03-18T17:07:00Z">
        <w:r w:rsidR="00A60528" w:rsidRPr="00E66A20">
          <w:rPr>
            <w:rFonts w:ascii="Times" w:hAnsi="Times"/>
          </w:rPr>
          <w:t>0</w:t>
        </w:r>
        <w:r w:rsidR="00A60528">
          <w:rPr>
            <w:rFonts w:ascii="Times" w:hAnsi="Times"/>
          </w:rPr>
          <w:t>00</w:t>
        </w:r>
        <w:r w:rsidR="00A60528" w:rsidRPr="00E66A20">
          <w:rPr>
            <w:rFonts w:ascii="Times" w:hAnsi="Times"/>
          </w:rPr>
          <w:t xml:space="preserve"> </w:t>
        </w:r>
      </w:ins>
      <w:r w:rsidRPr="00E66A20">
        <w:rPr>
          <w:rFonts w:ascii="Times" w:hAnsi="Times"/>
        </w:rPr>
        <w:t xml:space="preserve">Wikidata items have IPNI author ids. At the time of writing (2021) </w:t>
      </w:r>
      <w:proofErr w:type="spellStart"/>
      <w:r w:rsidRPr="00E66A20">
        <w:rPr>
          <w:rFonts w:ascii="Times" w:hAnsi="Times"/>
        </w:rPr>
        <w:t>ZooBank</w:t>
      </w:r>
      <w:proofErr w:type="spellEnd"/>
      <w:r w:rsidRPr="00E66A20">
        <w:rPr>
          <w:rFonts w:ascii="Times" w:hAnsi="Times"/>
        </w:rPr>
        <w:t xml:space="preserve"> </w:t>
      </w:r>
      <w:r w:rsidR="00852EA3">
        <w:rPr>
          <w:rFonts w:ascii="Times" w:hAnsi="Times"/>
        </w:rPr>
        <w:fldChar w:fldCharType="begin"/>
      </w:r>
      <w:r w:rsidR="00852EA3">
        <w:rPr>
          <w:rFonts w:ascii="Times" w:hAnsi="Times"/>
        </w:rPr>
        <w:instrText xml:space="preserve"> ADDIN ZOTERO_ITEM CSL_CITATION {"citationID":"asaCAKrU","properties":{"formattedCitation":"(Pyle &amp; Michel, 2008)","plainCitation":"(Pyle &amp; Michel, 2008)","noteIndex":0},"citationItems":[{"id":16487,"uris":["http://zotero.org/users/4491854/items/VKB78QI4"],"itemData":{"id":16487,"type":"article-journal","abstract":"Nomenclature represents the backbone upon which virtually all biological information is organized. However, the practice of zoological nomenclature has changed relatively little since its start in 1758. As modern technology changes the paradigm under which modern scientists exchange information, there is increasing need to capitalize on these same technologies to fortify nomenclature. ZooBank has been proposed as the official registry of names and nomenclatural acts, in zoology, as well as associated published works and their authors, and type specimens. Having a coordinated registry of zoological names, integrated with the existing Code of Zoological Nomenclature, will allow increased efficiency of communication among biologists, and enhanced stability of names. Such a registry would encompass two distinct realms, each with their own set of challenges. Retrospective registration involves the monumental task of aggregating and validating two and a half centuries of existing names, whereas prospective registration must be tightly integrated with the future paradigm in which scientific names are created and managed under new models of publication. The prototype of ZooBank has been hosted at Bishop Museum during its initial development phase. Following the lead of standard-setting bodies in biodiversity informatics, Life Science Identifiers (LSIDs) have been selected for use as the globally unique identifiers for ZooBank registration entries. The first ZooBank LSIDs were issued on January 1 st , 2008, and included five new fish species described in a work published that same day, as well as all 4,819 names established in the 10 th Edition of Linnaeus’ Systema Naturae. Three alternate scenarios for implementing mandatory registration in ZooBank have been articulated, each incorporating different degrees of coordination between published works and registration events. A robust discussion involving a broad spectrum of practicing zoological taxonomists is required over the next several years to define the specific implementation aspects of ZooBank.","container-title":"Zootaxa","DOI":"10.11646/zootaxa.1950.1.6","ISSN":"1175-5334","issue":"1","language":"en","note":"number: 1","page":"39-50","source":"www.biotaxa.org","title":"ZooBank: Developing a nomenclatural tool for unifying 250 years of biological information","title-short":"ZooBank","volume":"1950","author":[{"family":"Pyle","given":"Richard L."},{"family":"Michel","given":"Ellinor"}],"issued":{"date-parts":[["2008",12,5]]}}}],"schema":"https://github.com/citation-style-language/schema/raw/master/csl-citation.json"} </w:instrText>
      </w:r>
      <w:r w:rsidR="00852EA3">
        <w:rPr>
          <w:rFonts w:ascii="Times" w:hAnsi="Times"/>
        </w:rPr>
        <w:fldChar w:fldCharType="separate"/>
      </w:r>
      <w:r w:rsidR="00852EA3">
        <w:rPr>
          <w:rFonts w:ascii="Times" w:hAnsi="Times"/>
          <w:noProof/>
        </w:rPr>
        <w:t>(Pyle &amp; Michel, 2008)</w:t>
      </w:r>
      <w:r w:rsidR="00852EA3">
        <w:rPr>
          <w:rFonts w:ascii="Times" w:hAnsi="Times"/>
        </w:rPr>
        <w:fldChar w:fldCharType="end"/>
      </w:r>
      <w:r w:rsidRPr="00E66A20">
        <w:rPr>
          <w:rFonts w:ascii="Times" w:hAnsi="Times"/>
        </w:rPr>
        <w:t xml:space="preserve"> contains some </w:t>
      </w:r>
      <w:del w:id="376" w:author="Roderic Page" w:date="2022-03-18T17:09:00Z">
        <w:r w:rsidRPr="00E66A20" w:rsidDel="00A60528">
          <w:rPr>
            <w:rFonts w:ascii="Times" w:hAnsi="Times"/>
          </w:rPr>
          <w:delText>79</w:delText>
        </w:r>
      </w:del>
      <w:ins w:id="377" w:author="Roderic Page" w:date="2022-03-18T17:09:00Z">
        <w:r w:rsidR="00A60528">
          <w:rPr>
            <w:rFonts w:ascii="Times" w:hAnsi="Times"/>
          </w:rPr>
          <w:t>87</w:t>
        </w:r>
      </w:ins>
      <w:r w:rsidRPr="00E66A20">
        <w:rPr>
          <w:rFonts w:ascii="Times" w:hAnsi="Times"/>
        </w:rPr>
        <w:t xml:space="preserve">,000 authors, of which </w:t>
      </w:r>
      <w:del w:id="378" w:author="Roderic Page" w:date="2022-03-18T17:07:00Z">
        <w:r w:rsidRPr="00E66A20" w:rsidDel="00A60528">
          <w:rPr>
            <w:rFonts w:ascii="Times" w:hAnsi="Times"/>
          </w:rPr>
          <w:delText>15,833</w:delText>
        </w:r>
      </w:del>
      <w:ins w:id="379" w:author="Roderic Page" w:date="2022-03-18T17:07:00Z">
        <w:r w:rsidR="00A60528">
          <w:rPr>
            <w:rFonts w:ascii="Times" w:hAnsi="Times"/>
          </w:rPr>
          <w:t>1</w:t>
        </w:r>
      </w:ins>
      <w:ins w:id="380" w:author="Roderic Page" w:date="2022-03-18T17:08:00Z">
        <w:r w:rsidR="00A60528">
          <w:rPr>
            <w:rFonts w:ascii="Times" w:hAnsi="Times"/>
          </w:rPr>
          <w:t>7,000</w:t>
        </w:r>
      </w:ins>
      <w:r w:rsidRPr="00E66A20">
        <w:rPr>
          <w:rFonts w:ascii="Times" w:hAnsi="Times"/>
        </w:rPr>
        <w:t xml:space="preserve"> are in Wikidata. The Biodiversity Heritage Library has </w:t>
      </w:r>
      <w:del w:id="381" w:author="Roderic Page" w:date="2022-03-18T17:08:00Z">
        <w:r w:rsidRPr="00E66A20" w:rsidDel="00A60528">
          <w:rPr>
            <w:rFonts w:ascii="Times" w:hAnsi="Times"/>
          </w:rPr>
          <w:delText>26,371</w:delText>
        </w:r>
      </w:del>
      <w:ins w:id="382" w:author="Roderic Page" w:date="2022-03-18T17:08:00Z">
        <w:r w:rsidR="00A60528">
          <w:rPr>
            <w:rFonts w:ascii="Times" w:hAnsi="Times"/>
          </w:rPr>
          <w:t>28,500</w:t>
        </w:r>
      </w:ins>
      <w:r w:rsidRPr="00E66A20">
        <w:rPr>
          <w:rFonts w:ascii="Times" w:hAnsi="Times"/>
        </w:rPr>
        <w:t xml:space="preserve"> authors in Wikidata, while Wikispecies contributes </w:t>
      </w:r>
      <w:del w:id="383" w:author="Roderic Page" w:date="2022-03-18T17:08:00Z">
        <w:r w:rsidRPr="00E66A20" w:rsidDel="00A60528">
          <w:rPr>
            <w:rFonts w:ascii="Times" w:hAnsi="Times"/>
          </w:rPr>
          <w:delText>56,994</w:delText>
        </w:r>
      </w:del>
      <w:ins w:id="384" w:author="Roderic Page" w:date="2022-03-18T17:08:00Z">
        <w:r w:rsidR="00A60528">
          <w:rPr>
            <w:rFonts w:ascii="Times" w:hAnsi="Times"/>
          </w:rPr>
          <w:t>61,000</w:t>
        </w:r>
      </w:ins>
      <w:r w:rsidRPr="00E66A20">
        <w:rPr>
          <w:rFonts w:ascii="Times" w:hAnsi="Times"/>
        </w:rPr>
        <w:t xml:space="preserve"> authors to Wikidata. There is overlap among these sources. For example, almost </w:t>
      </w:r>
      <w:proofErr w:type="gramStart"/>
      <w:r w:rsidRPr="00E66A20">
        <w:rPr>
          <w:rFonts w:ascii="Times" w:hAnsi="Times"/>
        </w:rPr>
        <w:t>all of</w:t>
      </w:r>
      <w:proofErr w:type="gramEnd"/>
      <w:r w:rsidRPr="00E66A20">
        <w:rPr>
          <w:rFonts w:ascii="Times" w:hAnsi="Times"/>
        </w:rPr>
        <w:t xml:space="preserve"> the </w:t>
      </w:r>
      <w:proofErr w:type="spellStart"/>
      <w:r w:rsidRPr="00E66A20">
        <w:rPr>
          <w:rFonts w:ascii="Times" w:hAnsi="Times"/>
        </w:rPr>
        <w:t>ZooBank</w:t>
      </w:r>
      <w:proofErr w:type="spellEnd"/>
      <w:r w:rsidRPr="00E66A20">
        <w:rPr>
          <w:rFonts w:ascii="Times" w:hAnsi="Times"/>
        </w:rPr>
        <w:t xml:space="preserve"> authors that are in Wikidata are also in Wikispecies, whereas the majority of authors sourced from IPNI are unique to IPNI (Fig. </w:t>
      </w:r>
      <w:del w:id="385" w:author="Roderic Page" w:date="2022-03-21T15:10:00Z">
        <w:r w:rsidRPr="00E66A20" w:rsidDel="00AB2024">
          <w:rPr>
            <w:rFonts w:ascii="Times" w:hAnsi="Times"/>
          </w:rPr>
          <w:delText>10</w:delText>
        </w:r>
      </w:del>
      <w:ins w:id="386" w:author="Roderic Page" w:date="2022-03-21T15:10:00Z">
        <w:r w:rsidR="00AB2024">
          <w:rPr>
            <w:rFonts w:ascii="Times" w:hAnsi="Times"/>
          </w:rPr>
          <w:t>6</w:t>
        </w:r>
      </w:ins>
      <w:r w:rsidRPr="00E66A20">
        <w:rPr>
          <w:rFonts w:ascii="Times" w:hAnsi="Times"/>
        </w:rPr>
        <w:t xml:space="preserve">). What is unclear is how much of the lack of overlap between authors in the different sources databases is real (do they represent </w:t>
      </w:r>
      <w:r w:rsidRPr="00E66A20">
        <w:rPr>
          <w:rFonts w:ascii="Times" w:hAnsi="Times"/>
        </w:rPr>
        <w:lastRenderedPageBreak/>
        <w:t xml:space="preserve">different sets of authors?), versus a lack of mapping between identifiers (how many records are for the same people, just using different identifiers?). There is considerable scope for reconciling authors between these databases, as well as other sources of information on people, such as ORCID and ResearchGate. It is not enough to merely have authors represented in </w:t>
      </w:r>
      <w:proofErr w:type="gramStart"/>
      <w:r w:rsidRPr="00E66A20">
        <w:rPr>
          <w:rFonts w:ascii="Times" w:hAnsi="Times"/>
        </w:rPr>
        <w:t>Wikidata,</w:t>
      </w:r>
      <w:proofErr w:type="gramEnd"/>
      <w:r w:rsidRPr="00E66A20">
        <w:rPr>
          <w:rFonts w:ascii="Times" w:hAnsi="Times"/>
        </w:rPr>
        <w:t xml:space="preserve"> we also need to link them to their publications. The source databases (BHL, IPNI, Wikispecies, and </w:t>
      </w:r>
      <w:proofErr w:type="spellStart"/>
      <w:r w:rsidRPr="00E66A20">
        <w:rPr>
          <w:rFonts w:ascii="Times" w:hAnsi="Times"/>
        </w:rPr>
        <w:t>ZooBank</w:t>
      </w:r>
      <w:proofErr w:type="spellEnd"/>
      <w:r w:rsidRPr="00E66A20">
        <w:rPr>
          <w:rFonts w:ascii="Times" w:hAnsi="Times"/>
        </w:rPr>
        <w:t xml:space="preserve">) all contain links between authors and their publications, and much more use could be made of these sources to add P50 author links </w:t>
      </w:r>
      <w:r w:rsidR="003F1484">
        <w:rPr>
          <w:rFonts w:ascii="Times" w:hAnsi="Times"/>
        </w:rPr>
        <w:fldChar w:fldCharType="begin"/>
      </w:r>
      <w:r w:rsidR="003F1484">
        <w:rPr>
          <w:rFonts w:ascii="Times" w:hAnsi="Times"/>
        </w:rPr>
        <w:instrText xml:space="preserve"> ADDIN ZOTERO_ITEM CSL_CITATION {"citationID":"a18qdg4qe7j","properties":{"formattedCitation":"(Page, 2019)","plainCitation":"(Page, 2019)","noteIndex":0},"citationItems":[{"id":16504,"uris":["http://zotero.org/users/4491854/items/VS22GKYL"],"itemData":{"id":16504,"type":"paper-conference","collection-title":"CEUR Workshop Proceedings","container-title":"Proceedings of the 12th International Conference on Semantic Web Applications and Tools for Health Care and Life Sciences (SWAT4HCLS)","event":"SWAT4HCLS 2019","event-place":"Edinburgh, Scotland","page":"36–43","publisher-place":"Edinburgh, Scotland","title":"Reconciling Author Names in Taxonomic and Publication Databases","URL":"http://ceur-ws.org/Vol-2849/#paper-05","volume":"2849","author":[{"family":"Page","given":"Roderic D. M."}],"issued":{"date-parts":[["2019"]]}}}],"schema":"https://github.com/citation-style-language/schema/raw/master/csl-citation.json"} </w:instrText>
      </w:r>
      <w:r w:rsidR="003F1484">
        <w:rPr>
          <w:rFonts w:ascii="Times" w:hAnsi="Times"/>
        </w:rPr>
        <w:fldChar w:fldCharType="separate"/>
      </w:r>
      <w:r w:rsidR="003F1484" w:rsidRPr="003F1484">
        <w:rPr>
          <w:rFonts w:ascii="Times" w:hAnsi="Times" w:cs="Times New Roman"/>
        </w:rPr>
        <w:t>(Page, 2019)</w:t>
      </w:r>
      <w:r w:rsidR="003F1484">
        <w:rPr>
          <w:rFonts w:ascii="Times" w:hAnsi="Times"/>
        </w:rPr>
        <w:fldChar w:fldCharType="end"/>
      </w:r>
      <w:r w:rsidR="003F1484">
        <w:rPr>
          <w:rFonts w:ascii="Times" w:hAnsi="Times"/>
        </w:rPr>
        <w:t>.</w:t>
      </w:r>
    </w:p>
    <w:p w14:paraId="000000A3" w14:textId="77777777" w:rsidR="00BF5FD8" w:rsidRPr="00E66A20" w:rsidRDefault="00BF5FD8" w:rsidP="00CA52E3">
      <w:pPr>
        <w:spacing w:line="360" w:lineRule="auto"/>
        <w:rPr>
          <w:rFonts w:ascii="Times" w:hAnsi="Times"/>
        </w:rPr>
      </w:pPr>
    </w:p>
    <w:p w14:paraId="000000A4" w14:textId="2E9DFCE0" w:rsidR="00BF5FD8" w:rsidRPr="00E66A20" w:rsidDel="00AB2024" w:rsidRDefault="001C1C9C" w:rsidP="00CA52E3">
      <w:pPr>
        <w:spacing w:line="360" w:lineRule="auto"/>
        <w:rPr>
          <w:del w:id="387" w:author="Roderic Page" w:date="2022-03-21T15:10:00Z"/>
          <w:rFonts w:ascii="Times" w:hAnsi="Times"/>
        </w:rPr>
      </w:pPr>
      <w:del w:id="388" w:author="Roderic Page" w:date="2022-03-21T15:10:00Z">
        <w:r w:rsidRPr="00E66A20" w:rsidDel="00AB2024">
          <w:rPr>
            <w:rFonts w:ascii="Times" w:hAnsi="Times"/>
          </w:rPr>
          <w:delText xml:space="preserve">[Fig. </w:delText>
        </w:r>
      </w:del>
      <w:del w:id="389" w:author="Roderic Page" w:date="2022-03-21T14:44:00Z">
        <w:r w:rsidRPr="00E66A20" w:rsidDel="00F84162">
          <w:rPr>
            <w:rFonts w:ascii="Times" w:hAnsi="Times"/>
          </w:rPr>
          <w:delText xml:space="preserve">10 </w:delText>
        </w:r>
      </w:del>
      <w:del w:id="390" w:author="Roderic Page" w:date="2022-03-21T15:10:00Z">
        <w:r w:rsidRPr="00E66A20" w:rsidDel="00AB2024">
          <w:rPr>
            <w:rFonts w:ascii="Times" w:hAnsi="Times"/>
          </w:rPr>
          <w:delText>here]</w:delText>
        </w:r>
      </w:del>
    </w:p>
    <w:p w14:paraId="000000A5" w14:textId="77777777" w:rsidR="00BF5FD8" w:rsidRPr="00E66A20" w:rsidDel="0030439C" w:rsidRDefault="00BF5FD8" w:rsidP="00CA52E3">
      <w:pPr>
        <w:spacing w:line="360" w:lineRule="auto"/>
        <w:rPr>
          <w:del w:id="391" w:author="Roderic Page" w:date="2022-03-16T17:27:00Z"/>
          <w:rFonts w:ascii="Times" w:hAnsi="Times"/>
        </w:rPr>
      </w:pPr>
    </w:p>
    <w:p w14:paraId="000000A6" w14:textId="2A8BC88B" w:rsidR="00BF5FD8" w:rsidRPr="00E66A20" w:rsidDel="0030439C" w:rsidRDefault="001C1C9C" w:rsidP="00CA52E3">
      <w:pPr>
        <w:spacing w:line="360" w:lineRule="auto"/>
        <w:rPr>
          <w:del w:id="392" w:author="Roderic Page" w:date="2022-03-16T17:27:00Z"/>
          <w:rFonts w:ascii="Times" w:hAnsi="Times"/>
        </w:rPr>
      </w:pPr>
      <w:del w:id="393" w:author="Roderic Page" w:date="2022-03-16T17:27:00Z">
        <w:r w:rsidRPr="00E66A20" w:rsidDel="0030439C">
          <w:rPr>
            <w:rFonts w:ascii="Times" w:hAnsi="Times"/>
          </w:rPr>
          <w:delText>unique to that source. The authors shared by each pair of data sources are represented by the nodes on the paths between each pair of sources, these nodes are labelled by the number of authors the two sources share.</w:delText>
        </w:r>
      </w:del>
    </w:p>
    <w:p w14:paraId="000000A7" w14:textId="77777777" w:rsidR="00BF5FD8" w:rsidRPr="00E66A20" w:rsidRDefault="00BF5FD8" w:rsidP="00CA52E3">
      <w:pPr>
        <w:spacing w:line="360" w:lineRule="auto"/>
        <w:rPr>
          <w:rFonts w:ascii="Times" w:hAnsi="Times"/>
        </w:rPr>
      </w:pPr>
    </w:p>
    <w:p w14:paraId="000000A9" w14:textId="74B5C8A5" w:rsidR="00BF5FD8" w:rsidRPr="00E66A20" w:rsidDel="00DA1A2F" w:rsidRDefault="001C1C9C" w:rsidP="00CA52E3">
      <w:pPr>
        <w:pStyle w:val="Heading2"/>
        <w:spacing w:line="360" w:lineRule="auto"/>
        <w:rPr>
          <w:del w:id="394" w:author="Roderic Page" w:date="2022-03-18T17:06:00Z"/>
        </w:rPr>
      </w:pPr>
      <w:bookmarkStart w:id="395" w:name="_qagucu37ktdk" w:colFirst="0" w:colLast="0"/>
      <w:bookmarkEnd w:id="395"/>
      <w:r w:rsidRPr="00E66A20">
        <w:t>Discussion</w:t>
      </w:r>
    </w:p>
    <w:p w14:paraId="0FB1FDD7" w14:textId="77777777" w:rsidR="006551F3" w:rsidRDefault="006551F3" w:rsidP="00CA52E3">
      <w:pPr>
        <w:pStyle w:val="Heading2"/>
        <w:spacing w:line="360" w:lineRule="auto"/>
        <w:rPr>
          <w:ins w:id="396" w:author="Roderic Page" w:date="2022-03-18T16:33:00Z"/>
        </w:rPr>
        <w:pPrChange w:id="397" w:author="Roderic Page" w:date="2022-03-18T17:06:00Z">
          <w:pPr/>
        </w:pPrChange>
      </w:pPr>
    </w:p>
    <w:p w14:paraId="6322A755" w14:textId="6FEF0347" w:rsidR="000C6BFF" w:rsidRDefault="000C6BFF" w:rsidP="00CA52E3">
      <w:pPr>
        <w:spacing w:line="360" w:lineRule="auto"/>
        <w:rPr>
          <w:ins w:id="398" w:author="Roderic Page" w:date="2022-03-21T16:22:00Z"/>
          <w:rFonts w:ascii="Times" w:hAnsi="Times"/>
        </w:rPr>
      </w:pPr>
      <w:ins w:id="399" w:author="Roderic Page" w:date="2022-03-21T16:21:00Z">
        <w:r w:rsidRPr="00E66A20">
          <w:rPr>
            <w:rFonts w:ascii="Times" w:hAnsi="Times"/>
          </w:rPr>
          <w:t xml:space="preserve">By providing a robust, open platform for community editing of structured data, Wikidata seems </w:t>
        </w:r>
        <w:r>
          <w:rPr>
            <w:rFonts w:ascii="Times" w:hAnsi="Times"/>
          </w:rPr>
          <w:t>an</w:t>
        </w:r>
        <w:r w:rsidRPr="00E66A20">
          <w:rPr>
            <w:rFonts w:ascii="Times" w:hAnsi="Times"/>
          </w:rPr>
          <w:t xml:space="preserve"> ideal platform for the bibliography of life. It not only benefits from a community of active editors, </w:t>
        </w:r>
        <w:proofErr w:type="gramStart"/>
        <w:r w:rsidRPr="00E66A20">
          <w:rPr>
            <w:rFonts w:ascii="Times" w:hAnsi="Times"/>
          </w:rPr>
          <w:t>it</w:t>
        </w:r>
        <w:proofErr w:type="gramEnd"/>
        <w:r w:rsidRPr="00E66A20">
          <w:rPr>
            <w:rFonts w:ascii="Times" w:hAnsi="Times"/>
          </w:rPr>
          <w:t xml:space="preserve"> piggy backs on the remarkable fact that taxonomy is the only discipline to have its own Wikimedia Foundation project (Wikispecies). Consequently, </w:t>
        </w:r>
        <w:proofErr w:type="gramStart"/>
        <w:r w:rsidRPr="00E66A20">
          <w:rPr>
            <w:rFonts w:ascii="Times" w:hAnsi="Times"/>
          </w:rPr>
          <w:t>a large number of</w:t>
        </w:r>
        <w:proofErr w:type="gramEnd"/>
        <w:r w:rsidRPr="00E66A20">
          <w:rPr>
            <w:rFonts w:ascii="Times" w:hAnsi="Times"/>
          </w:rPr>
          <w:t xml:space="preserve">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there are numerous ways to do that. It is not unreasonable to expect that the bulk of the taxonomic literature will find its way into Wikidata in the next few years.</w:t>
        </w:r>
      </w:ins>
    </w:p>
    <w:p w14:paraId="11466959" w14:textId="0C6B3A4F" w:rsidR="00AB1FDE" w:rsidRDefault="002038B0" w:rsidP="00CA52E3">
      <w:pPr>
        <w:spacing w:line="360" w:lineRule="auto"/>
        <w:rPr>
          <w:ins w:id="400" w:author="Roderic Page" w:date="2022-03-18T15:25:00Z"/>
          <w:rFonts w:ascii="Times" w:hAnsi="Times"/>
        </w:rPr>
      </w:pPr>
      <w:del w:id="401" w:author="Roderic Page" w:date="2022-03-21T16:21:00Z">
        <w:r w:rsidDel="000C6BFF">
          <w:rPr>
            <w:rFonts w:ascii="Times" w:hAnsi="Times"/>
          </w:rPr>
          <w:fldChar w:fldCharType="begin"/>
        </w:r>
        <w:r w:rsidDel="000C6BFF">
          <w:rPr>
            <w:rFonts w:ascii="Times" w:hAnsi="Times"/>
          </w:rPr>
          <w:delInstrText xml:space="preserve"> ADDIN ZOTERO_TEMP </w:delInstrText>
        </w:r>
        <w:r w:rsidDel="000C6BFF">
          <w:rPr>
            <w:rFonts w:ascii="Times" w:hAnsi="Times"/>
          </w:rPr>
          <w:fldChar w:fldCharType="separate"/>
        </w:r>
      </w:del>
      <w:del w:id="402" w:author="Roderic Page" w:date="2022-03-21T16:01:00Z">
        <w:r w:rsidRPr="002038B0" w:rsidDel="00671F78">
          <w:rPr>
            <w:rFonts w:ascii="Times" w:hAnsi="Times"/>
            <w:noProof/>
          </w:rPr>
          <w:delText>{Citation}</w:delText>
        </w:r>
      </w:del>
      <w:del w:id="403" w:author="Roderic Page" w:date="2022-03-21T16:21:00Z">
        <w:r w:rsidDel="000C6BFF">
          <w:rPr>
            <w:rFonts w:ascii="Times" w:hAnsi="Times"/>
          </w:rPr>
          <w:fldChar w:fldCharType="end"/>
        </w:r>
      </w:del>
      <w:del w:id="404" w:author="Roderic Page" w:date="2022-03-21T14:47:00Z">
        <w:r w:rsidR="001C1C9C" w:rsidRPr="00E66A20" w:rsidDel="00E87FA3">
          <w:rPr>
            <w:rFonts w:ascii="Times" w:hAnsi="Times"/>
          </w:rPr>
          <w:delText xml:space="preserve">By providing a robust, open platform for community editing of structured data, Wikidata seems like the ideal platform for the </w:delText>
        </w:r>
      </w:del>
      <w:del w:id="405" w:author="Roderic Page" w:date="2022-03-18T14:55:00Z">
        <w:r w:rsidR="001C1C9C" w:rsidRPr="00E66A20" w:rsidDel="00202DAA">
          <w:rPr>
            <w:rFonts w:ascii="Times" w:hAnsi="Times"/>
          </w:rPr>
          <w:delText>“</w:delText>
        </w:r>
      </w:del>
      <w:del w:id="406" w:author="Roderic Page" w:date="2022-03-21T14:47:00Z">
        <w:r w:rsidR="001C1C9C" w:rsidRPr="00E66A20" w:rsidDel="00E87FA3">
          <w:rPr>
            <w:rFonts w:ascii="Times" w:hAnsi="Times"/>
          </w:rPr>
          <w:delText>bibliography of life</w:delText>
        </w:r>
      </w:del>
      <w:del w:id="407" w:author="Roderic Page" w:date="2022-03-18T14:55:00Z">
        <w:r w:rsidR="001C1C9C" w:rsidRPr="00E66A20" w:rsidDel="00202DAA">
          <w:rPr>
            <w:rFonts w:ascii="Times" w:hAnsi="Times"/>
          </w:rPr>
          <w:delText>”</w:delText>
        </w:r>
      </w:del>
      <w:del w:id="408" w:author="Roderic Page" w:date="2022-03-21T14:47:00Z">
        <w:r w:rsidR="001C1C9C" w:rsidRPr="00E66A20" w:rsidDel="00E87FA3">
          <w:rPr>
            <w:rFonts w:ascii="Times" w:hAnsi="Times"/>
          </w:rPr>
          <w:delText xml:space="preserve">. It not only benefits from a community of active editors, it piggy backs on the remarkable fact that taxonomy is the only discipline to have its own Wikimedia Foundation project (Wikispecies). </w:delText>
        </w:r>
      </w:del>
      <w:del w:id="409" w:author="Roderic Page" w:date="2022-03-18T14:55:00Z">
        <w:r w:rsidR="001C1C9C" w:rsidRPr="00E66A20" w:rsidDel="00D861BA">
          <w:rPr>
            <w:rFonts w:ascii="Times" w:hAnsi="Times"/>
          </w:rPr>
          <w:delText>Consequently</w:delText>
        </w:r>
      </w:del>
      <w:del w:id="410" w:author="Roderic Page" w:date="2022-03-21T14:47:00Z">
        <w:r w:rsidR="001C1C9C" w:rsidRPr="00E66A20" w:rsidDel="00E87FA3">
          <w:rPr>
            <w:rFonts w:ascii="Times" w:hAnsi="Times"/>
          </w:rPr>
          <w:delText xml:space="preserve"> a large number of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w:delText>
        </w:r>
      </w:del>
      <w:del w:id="411" w:author="Roderic Page" w:date="2022-03-18T17:06:00Z">
        <w:r w:rsidR="001C1C9C" w:rsidRPr="00E66A20" w:rsidDel="00DA1A2F">
          <w:rPr>
            <w:rFonts w:ascii="Times" w:hAnsi="Times"/>
          </w:rPr>
          <w:delText xml:space="preserve">here </w:delText>
        </w:r>
      </w:del>
      <w:del w:id="412" w:author="Roderic Page" w:date="2022-03-21T14:47:00Z">
        <w:r w:rsidR="001C1C9C" w:rsidRPr="00E66A20" w:rsidDel="00E87FA3">
          <w:rPr>
            <w:rFonts w:ascii="Times" w:hAnsi="Times"/>
          </w:rPr>
          <w:delText>there are numerous ways to do that. It is not unreasonable to expect that the bulk of the taxonomic literature will find its way into Wikidata in the next few years.</w:delText>
        </w:r>
      </w:del>
    </w:p>
    <w:p w14:paraId="16F9F7F3" w14:textId="7FAE9AD9" w:rsidR="00AB1FDE" w:rsidRPr="00E66A20" w:rsidDel="002858EC" w:rsidRDefault="002038B0" w:rsidP="00CA52E3">
      <w:pPr>
        <w:spacing w:line="360" w:lineRule="auto"/>
        <w:rPr>
          <w:del w:id="413" w:author="Roderic Page" w:date="2022-03-18T15:31:00Z"/>
          <w:rFonts w:ascii="Times" w:hAnsi="Times"/>
        </w:rPr>
      </w:pPr>
      <w:ins w:id="414" w:author="Roderic Page" w:date="2022-03-21T15:59:00Z">
        <w:r>
          <w:rPr>
            <w:rFonts w:ascii="Times" w:hAnsi="Times"/>
          </w:rPr>
          <w:t xml:space="preserve">Wikidata has a higher </w:t>
        </w:r>
      </w:ins>
      <w:ins w:id="415" w:author="Roderic Page" w:date="2022-03-21T16:00:00Z">
        <w:r>
          <w:rPr>
            <w:rFonts w:ascii="Times" w:hAnsi="Times"/>
          </w:rPr>
          <w:t>density</w:t>
        </w:r>
      </w:ins>
      <w:ins w:id="416" w:author="Roderic Page" w:date="2022-03-21T15:59:00Z">
        <w:r>
          <w:rPr>
            <w:rFonts w:ascii="Times" w:hAnsi="Times"/>
          </w:rPr>
          <w:t xml:space="preserve"> that most knowledge graphs </w:t>
        </w:r>
      </w:ins>
      <w:r>
        <w:rPr>
          <w:rFonts w:ascii="Times" w:hAnsi="Times"/>
        </w:rPr>
        <w:fldChar w:fldCharType="begin"/>
      </w:r>
      <w:r>
        <w:rPr>
          <w:rFonts w:ascii="Times" w:hAnsi="Times"/>
        </w:rPr>
        <w:instrText xml:space="preserve"> ADDIN ZOTERO_ITEM CSL_CITATION {"citationID":"lab92US6","properties":{"formattedCitation":"(Hegde &amp; Talukdar, 2015)","plainCitation":"(Hegde &amp; Talukdar, 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P."}],"accessed":{"date-parts":[["2021",2,19]]},"issued":{"date-parts":[["2015",9]]}}}],"schema":"https://github.com/citation-style-language/schema/raw/master/csl-citation.json"} </w:instrText>
      </w:r>
      <w:r>
        <w:rPr>
          <w:rFonts w:ascii="Times" w:hAnsi="Times"/>
        </w:rPr>
        <w:fldChar w:fldCharType="separate"/>
      </w:r>
      <w:r>
        <w:rPr>
          <w:rFonts w:ascii="Times" w:hAnsi="Times"/>
          <w:noProof/>
        </w:rPr>
        <w:t>(Hegde &amp; Talukdar, 2015)</w:t>
      </w:r>
      <w:r>
        <w:rPr>
          <w:rFonts w:ascii="Times" w:hAnsi="Times"/>
        </w:rPr>
        <w:fldChar w:fldCharType="end"/>
      </w:r>
      <w:ins w:id="417" w:author="Roderic Page" w:date="2022-03-21T16:01:00Z">
        <w:r>
          <w:rPr>
            <w:rFonts w:ascii="Times" w:hAnsi="Times"/>
          </w:rPr>
          <w:t xml:space="preserve">, highlighting the importance of having an active community of editors. </w:t>
        </w:r>
      </w:ins>
      <w:del w:id="418" w:author="Roderic Page" w:date="2022-03-21T15:59:00Z">
        <w:r w:rsidR="002858EC" w:rsidDel="002038B0">
          <w:rPr>
            <w:rFonts w:ascii="Times" w:hAnsi="Times"/>
          </w:rPr>
          <w:fldChar w:fldCharType="begin"/>
        </w:r>
        <w:r w:rsidR="002858EC" w:rsidDel="002038B0">
          <w:rPr>
            <w:rFonts w:ascii="Times" w:hAnsi="Times"/>
          </w:rPr>
          <w:delInstrText xml:space="preserve"> ADDIN ZOTERO_ITEM CSL_CITATION {"citationID":"HP4IOt04","properties":{"formattedCitation":"(2015)","plainCitation":"(2015)","noteIndex":0},"citationItems":[{"id":16446,"uris":["http://zotero.org/users/4491854/items/3WCL8REV"],"itemData":{"id":16446,"type":"paper-conference","container-title":"Proceedings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P."}],"accessed":{"date-parts":[["2021",2,19]]},"issued":{"date-parts":[["2015",9]]}},"suppress-author":true}],"schema":"https://github.com/citation-style-language/schema/raw/master/csl-citation.json"} </w:delInstrText>
        </w:r>
        <w:r w:rsidR="002858EC" w:rsidDel="002038B0">
          <w:rPr>
            <w:rFonts w:ascii="Times" w:hAnsi="Times"/>
          </w:rPr>
          <w:fldChar w:fldCharType="separate"/>
        </w:r>
        <w:r w:rsidDel="002038B0">
          <w:rPr>
            <w:rFonts w:ascii="Times" w:hAnsi="Times"/>
            <w:noProof/>
          </w:rPr>
          <w:delText>(2015)</w:delText>
        </w:r>
        <w:r w:rsidR="002858EC" w:rsidDel="002038B0">
          <w:rPr>
            <w:rFonts w:ascii="Times" w:hAnsi="Times"/>
          </w:rPr>
          <w:fldChar w:fldCharType="end"/>
        </w:r>
      </w:del>
      <w:ins w:id="419" w:author="Roderic Page" w:date="2022-03-18T15:31:00Z">
        <w:r w:rsidR="002858EC">
          <w:rPr>
            <w:rFonts w:ascii="Times" w:hAnsi="Times"/>
          </w:rPr>
          <w:t xml:space="preserve">However, </w:t>
        </w:r>
      </w:ins>
    </w:p>
    <w:p w14:paraId="000000AB" w14:textId="77777777" w:rsidR="00BF5FD8" w:rsidRPr="00E66A20" w:rsidDel="002858EC" w:rsidRDefault="00BF5FD8" w:rsidP="00CA52E3">
      <w:pPr>
        <w:spacing w:line="360" w:lineRule="auto"/>
        <w:rPr>
          <w:del w:id="420" w:author="Roderic Page" w:date="2022-03-18T15:31:00Z"/>
          <w:rFonts w:ascii="Times" w:hAnsi="Times"/>
        </w:rPr>
      </w:pPr>
    </w:p>
    <w:p w14:paraId="000000AC" w14:textId="6708CCA0" w:rsidR="00BF5FD8" w:rsidRDefault="002858EC" w:rsidP="00CA52E3">
      <w:pPr>
        <w:spacing w:line="360" w:lineRule="auto"/>
        <w:rPr>
          <w:ins w:id="421" w:author="Roderic Page" w:date="2022-03-18T17:12:00Z"/>
          <w:rFonts w:ascii="Times" w:hAnsi="Times"/>
        </w:rPr>
      </w:pPr>
      <w:ins w:id="422" w:author="Roderic Page" w:date="2022-03-18T15:31:00Z">
        <w:r>
          <w:rPr>
            <w:rFonts w:ascii="Times" w:hAnsi="Times"/>
          </w:rPr>
          <w:t>b</w:t>
        </w:r>
      </w:ins>
      <w:del w:id="423" w:author="Roderic Page" w:date="2022-03-18T15:31:00Z">
        <w:r w:rsidR="001C1C9C" w:rsidRPr="00E66A20" w:rsidDel="002858EC">
          <w:rPr>
            <w:rFonts w:ascii="Times" w:hAnsi="Times"/>
          </w:rPr>
          <w:delText>B</w:delText>
        </w:r>
      </w:del>
      <w:r w:rsidR="001C1C9C" w:rsidRPr="00E66A20">
        <w:rPr>
          <w:rFonts w:ascii="Times" w:hAnsi="Times"/>
        </w:rPr>
        <w:t xml:space="preserve">eing a community project Wikidata has </w:t>
      </w:r>
      <w:proofErr w:type="gramStart"/>
      <w:r w:rsidR="001C1C9C" w:rsidRPr="00E66A20">
        <w:rPr>
          <w:rFonts w:ascii="Times" w:hAnsi="Times"/>
        </w:rPr>
        <w:t>a number of</w:t>
      </w:r>
      <w:proofErr w:type="gramEnd"/>
      <w:r w:rsidR="001C1C9C" w:rsidRPr="00E66A20">
        <w:rPr>
          <w:rFonts w:ascii="Times" w:hAnsi="Times"/>
        </w:rPr>
        <w:t xml:space="preserve"> quirks.</w:t>
      </w:r>
      <w:ins w:id="424" w:author="Roderic Page" w:date="2022-03-21T16:31:00Z">
        <w:r w:rsidR="00EE33BD">
          <w:rPr>
            <w:rFonts w:ascii="Times" w:hAnsi="Times"/>
          </w:rPr>
          <w:t xml:space="preserve"> </w:t>
        </w:r>
      </w:ins>
      <w:del w:id="425" w:author="Roderic Page" w:date="2022-03-21T16:31:00Z">
        <w:r w:rsidR="001C1C9C" w:rsidRPr="00E66A20" w:rsidDel="00EE33BD">
          <w:rPr>
            <w:rFonts w:ascii="Times" w:hAnsi="Times"/>
          </w:rPr>
          <w:delText xml:space="preserve"> </w:delText>
        </w:r>
      </w:del>
      <w:r w:rsidR="001C1C9C" w:rsidRPr="00E66A20">
        <w:rPr>
          <w:rFonts w:ascii="Times" w:hAnsi="Times"/>
        </w:rPr>
        <w:t xml:space="preserve">It is possible for people </w:t>
      </w:r>
      <w:ins w:id="426" w:author="Roderic Page" w:date="2022-03-21T16:40:00Z">
        <w:r w:rsidR="00774E68">
          <w:rPr>
            <w:rFonts w:ascii="Times" w:hAnsi="Times"/>
          </w:rPr>
          <w:t xml:space="preserve">working independently </w:t>
        </w:r>
      </w:ins>
      <w:r w:rsidR="001C1C9C" w:rsidRPr="00E66A20">
        <w:rPr>
          <w:rFonts w:ascii="Times" w:hAnsi="Times"/>
        </w:rPr>
        <w:t xml:space="preserve">to create multiple Wikidata items for the same thing (although there is a simple mechanism for merging such duplicates). The way Wikidata models a given class of entities (such as “taxa” or “books”) is determined on an </w:t>
      </w:r>
      <w:r w:rsidR="001C1C9C" w:rsidRPr="00E87FA3">
        <w:rPr>
          <w:rFonts w:ascii="Times" w:hAnsi="Times"/>
          <w:i/>
          <w:iCs/>
          <w:rPrChange w:id="427" w:author="Roderic Page" w:date="2022-03-21T14:45:00Z">
            <w:rPr>
              <w:rFonts w:ascii="Times" w:hAnsi="Times"/>
            </w:rPr>
          </w:rPrChange>
        </w:rPr>
        <w:t>ad hoc</w:t>
      </w:r>
      <w:r w:rsidR="001C1C9C" w:rsidRPr="00E66A20">
        <w:rPr>
          <w:rFonts w:ascii="Times" w:hAnsi="Times"/>
        </w:rPr>
        <w:t xml:space="preserve"> basis by a self-assembling community of interested people. This can lead to multiple ways to do the same thing, which presents challenges to both editing and querying the data. </w:t>
      </w:r>
      <w:del w:id="428" w:author="Roderic Page" w:date="2022-03-18T15:23:00Z">
        <w:r w:rsidR="001C1C9C" w:rsidRPr="00E66A20" w:rsidDel="00AB1FDE">
          <w:rPr>
            <w:rFonts w:ascii="Times" w:hAnsi="Times"/>
          </w:rPr>
          <w:delText xml:space="preserve">Tools such as ALEC described here often need quite elaborate SPARQL queries to accommodate this multiplicity of ways to represent essentially the same information. </w:delText>
        </w:r>
      </w:del>
      <w:r w:rsidR="001C1C9C" w:rsidRPr="00E66A20">
        <w:rPr>
          <w:rFonts w:ascii="Times" w:hAnsi="Times"/>
        </w:rPr>
        <w:t xml:space="preserve">While these quirks would be less likely in a </w:t>
      </w:r>
      <w:r w:rsidR="001C1C9C" w:rsidRPr="00E66A20">
        <w:rPr>
          <w:rFonts w:ascii="Times" w:hAnsi="Times"/>
        </w:rPr>
        <w:lastRenderedPageBreak/>
        <w:t>domain-specific database, it is unlikely that such a database would have the level of community engagement we see in Wikidata.</w:t>
      </w:r>
      <w:ins w:id="429" w:author="Roderic Page" w:date="2022-03-21T16:35:00Z">
        <w:r w:rsidR="00402E9B">
          <w:rPr>
            <w:rFonts w:ascii="Times" w:hAnsi="Times"/>
          </w:rPr>
          <w:t xml:space="preserve"> </w:t>
        </w:r>
      </w:ins>
      <w:del w:id="430" w:author="Roderic Page" w:date="2022-03-21T16:37:00Z">
        <w:r w:rsidR="00774E68" w:rsidDel="00774E68">
          <w:rPr>
            <w:rFonts w:ascii="Times" w:hAnsi="Times"/>
          </w:rPr>
          <w:fldChar w:fldCharType="begin"/>
        </w:r>
        <w:r w:rsidR="00774E68" w:rsidDel="00774E68">
          <w:rPr>
            <w:rFonts w:ascii="Times" w:hAnsi="Times"/>
          </w:rPr>
          <w:delInstrText xml:space="preserve"> ADDIN ZOTERO_ITEM CSL_CITATION {"citationID":"3gYSyBmt","properties":{"formattedCitation":"(Troudet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delInstrText>
        </w:r>
        <w:r w:rsidR="00774E68" w:rsidDel="00774E68">
          <w:rPr>
            <w:rFonts w:ascii="Times" w:hAnsi="Times"/>
          </w:rPr>
          <w:fldChar w:fldCharType="separate"/>
        </w:r>
        <w:r w:rsidR="00774E68" w:rsidDel="00774E68">
          <w:rPr>
            <w:rFonts w:ascii="Times" w:hAnsi="Times"/>
            <w:noProof/>
          </w:rPr>
          <w:delText>(Troudet et al., 2017)</w:delText>
        </w:r>
        <w:r w:rsidR="00774E68" w:rsidDel="00774E68">
          <w:rPr>
            <w:rFonts w:ascii="Times" w:hAnsi="Times"/>
          </w:rPr>
          <w:fldChar w:fldCharType="end"/>
        </w:r>
      </w:del>
      <w:del w:id="431" w:author="Roderic Page" w:date="2022-03-21T16:29:00Z">
        <w:r w:rsidR="00EE33BD" w:rsidDel="00EE33BD">
          <w:rPr>
            <w:rFonts w:ascii="Times" w:hAnsi="Times"/>
          </w:rPr>
          <w:fldChar w:fldCharType="begin"/>
        </w:r>
        <w:r w:rsidR="00EE33BD" w:rsidDel="00EE33BD">
          <w:rPr>
            <w:rFonts w:ascii="Times" w:hAnsi="Times"/>
          </w:rPr>
          <w:delInstrText xml:space="preserve"> ADDIN ZOTERO_ITEM CSL_CITATION {"citationID":"boJbvLhw","properties":{"formattedCitation":"(Troudet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delInstrText>
        </w:r>
        <w:r w:rsidR="00EE33BD" w:rsidDel="00EE33BD">
          <w:rPr>
            <w:rFonts w:ascii="Times" w:hAnsi="Times"/>
          </w:rPr>
          <w:fldChar w:fldCharType="separate"/>
        </w:r>
        <w:r w:rsidR="00EE33BD" w:rsidDel="00EE33BD">
          <w:rPr>
            <w:rFonts w:ascii="Times" w:hAnsi="Times"/>
            <w:noProof/>
          </w:rPr>
          <w:delText>(Troudet et al., 2017)</w:delText>
        </w:r>
        <w:r w:rsidR="00EE33BD" w:rsidDel="00EE33BD">
          <w:rPr>
            <w:rFonts w:ascii="Times" w:hAnsi="Times"/>
          </w:rPr>
          <w:fldChar w:fldCharType="end"/>
        </w:r>
      </w:del>
    </w:p>
    <w:p w14:paraId="4B6ABC05" w14:textId="6F60F31C" w:rsidR="00472DF5" w:rsidRDefault="00472DF5" w:rsidP="00CA52E3">
      <w:pPr>
        <w:spacing w:line="360" w:lineRule="auto"/>
        <w:rPr>
          <w:ins w:id="432" w:author="Roderic Page" w:date="2022-03-18T17:12:00Z"/>
          <w:rFonts w:ascii="Times" w:hAnsi="Times"/>
        </w:rPr>
      </w:pPr>
    </w:p>
    <w:p w14:paraId="308E5214" w14:textId="482BEDB3" w:rsidR="000C6BFF" w:rsidRPr="00E66A20" w:rsidRDefault="000C6BFF" w:rsidP="00CA52E3">
      <w:pPr>
        <w:spacing w:line="360" w:lineRule="auto"/>
        <w:rPr>
          <w:ins w:id="433" w:author="Roderic Page" w:date="2022-03-21T16:25:00Z"/>
          <w:rFonts w:ascii="Times" w:hAnsi="Times"/>
        </w:rPr>
      </w:pPr>
      <w:ins w:id="434" w:author="Roderic Page" w:date="2022-03-21T16:25:00Z">
        <w:r>
          <w:rPr>
            <w:rFonts w:ascii="Times" w:hAnsi="Times"/>
          </w:rPr>
          <w:t xml:space="preserve">Given that the “bibliography of life” is of little use unless it has content, I have focussed here on where that content comes from, and to what extent the Wikidata community contributes to the curation and improvement of that content. </w:t>
        </w:r>
      </w:ins>
      <w:ins w:id="435" w:author="Roderic Page" w:date="2022-03-21T16:45:00Z">
        <w:r w:rsidR="00C161C5">
          <w:rPr>
            <w:rFonts w:ascii="Times" w:hAnsi="Times"/>
          </w:rPr>
          <w:t>There is considerable scope for analysing gaps in coverage</w:t>
        </w:r>
      </w:ins>
      <w:ins w:id="436" w:author="Roderic Page" w:date="2022-03-21T16:47:00Z">
        <w:r w:rsidR="00C161C5">
          <w:rPr>
            <w:rFonts w:ascii="Times" w:hAnsi="Times"/>
          </w:rPr>
          <w:t xml:space="preserve"> in</w:t>
        </w:r>
      </w:ins>
      <w:ins w:id="437" w:author="Roderic Page" w:date="2022-03-21T16:46:00Z">
        <w:r w:rsidR="00C161C5">
          <w:rPr>
            <w:rFonts w:ascii="Times" w:hAnsi="Times"/>
          </w:rPr>
          <w:t xml:space="preserve"> geography and language</w:t>
        </w:r>
      </w:ins>
      <w:r w:rsidR="00736873">
        <w:rPr>
          <w:rFonts w:ascii="Times" w:hAnsi="Times"/>
        </w:rPr>
        <w:t xml:space="preserve"> </w:t>
      </w:r>
      <w:r w:rsidR="00736873">
        <w:rPr>
          <w:rFonts w:ascii="Times" w:hAnsi="Times"/>
        </w:rPr>
        <w:fldChar w:fldCharType="begin"/>
      </w:r>
      <w:r w:rsidR="00736873">
        <w:rPr>
          <w:rFonts w:ascii="Times" w:hAnsi="Times"/>
        </w:rPr>
        <w:instrText xml:space="preserve"> ADDIN ZOTERO_ITEM CSL_CITATION {"citationID":"1iopYjbL","properties":{"formattedCitation":"(Miquel-Rib\\uc0\\u233{} &amp; Laniado, 2021)","plainCitation":"(Miquel-Ribé &amp; Laniado, 2021)","noteIndex":0},"citationItems":[{"id":16652,"uris":["http://zotero.org/users/4491854/items/KSPE4N3V"],"itemData":{"id":16652,"type":"article-journal","abstract":"In this paper, we present the Wikipedia Diversity Observatory, a project aimed to increase diversity within Wikipedia content. The project provides dashboards with visualizations and tools which show content gaps in terms of imbalances in the coverage of topics, and of concepts that are not shared across Wikipedia language editions. The dashboards are built on datasets generated for each of the more than 300 existing language editions, with features that label each article according to geography, gender and other categories relevant to overall content diversity. Through various examples, we show how the tools encourage and help editors to bridge the gaps in Wikipedia content. Finally, we discuss the project’s impact on the communities and implications for the Wikimedia movement in a moment in which covering diversity is considered strategic.","container-title":"Journal of Internet Services and Applications","DOI":"10.1186/s13174-021-00141-y","ISSN":"1869-0238","issue":"1","journalAbbreviation":"Journal of Internet Services and Applications","page":"10","source":"BioMed Central","title":"The Wikipedia Diversity Observatory: helping communities to bridge content gaps through interactive interfaces","title-short":"The Wikipedia Diversity Observatory","volume":"12","author":[{"family":"Miquel-Ribé","given":"Marc"},{"family":"Laniado","given":"David"}],"issued":{"date-parts":[["2021",11,1]]}}}],"schema":"https://github.com/citation-style-language/schema/raw/master/csl-citation.json"} </w:instrText>
      </w:r>
      <w:r w:rsidR="00736873">
        <w:rPr>
          <w:rFonts w:ascii="Times" w:hAnsi="Times"/>
        </w:rPr>
        <w:fldChar w:fldCharType="separate"/>
      </w:r>
      <w:r w:rsidR="00736873" w:rsidRPr="00736873">
        <w:rPr>
          <w:rFonts w:ascii="Times" w:hAnsi="Times" w:cs="Times New Roman"/>
        </w:rPr>
        <w:t>(Miquel-Ribé &amp; Laniado, 2021)</w:t>
      </w:r>
      <w:r w:rsidR="00736873">
        <w:rPr>
          <w:rFonts w:ascii="Times" w:hAnsi="Times"/>
        </w:rPr>
        <w:fldChar w:fldCharType="end"/>
      </w:r>
      <w:ins w:id="438" w:author="Roderic Page" w:date="2022-03-21T16:47:00Z">
        <w:r w:rsidR="00C161C5">
          <w:rPr>
            <w:rFonts w:ascii="Times" w:hAnsi="Times"/>
          </w:rPr>
          <w:t xml:space="preserve"> as well as taxonomy</w:t>
        </w:r>
      </w:ins>
      <w:ins w:id="439" w:author="Roderic Page" w:date="2022-03-21T16:45:00Z">
        <w:r w:rsidR="00C161C5">
          <w:rPr>
            <w:rFonts w:ascii="Times" w:hAnsi="Times"/>
          </w:rPr>
          <w:t xml:space="preserve">. </w:t>
        </w:r>
      </w:ins>
      <w:proofErr w:type="spellStart"/>
      <w:ins w:id="440" w:author="Roderic Page" w:date="2022-03-21T16:25:00Z">
        <w:r>
          <w:rPr>
            <w:rFonts w:ascii="Times" w:hAnsi="Times"/>
          </w:rPr>
          <w:t>Wikidata’s</w:t>
        </w:r>
        <w:proofErr w:type="spellEnd"/>
        <w:r>
          <w:rPr>
            <w:rFonts w:ascii="Times" w:hAnsi="Times"/>
          </w:rPr>
          <w:t xml:space="preserve"> user interface is aimed at data entry and editing rather than search and visualisation. Creating </w:t>
        </w:r>
      </w:ins>
      <w:r w:rsidR="00736873">
        <w:rPr>
          <w:rFonts w:ascii="Times" w:hAnsi="Times"/>
        </w:rPr>
        <w:t xml:space="preserve">engaging, </w:t>
      </w:r>
      <w:ins w:id="441" w:author="Roderic Page" w:date="2022-03-21T16:25:00Z">
        <w:r>
          <w:rPr>
            <w:rFonts w:ascii="Times" w:hAnsi="Times"/>
          </w:rPr>
          <w:t xml:space="preserve">user-friendly interfaces </w:t>
        </w:r>
      </w:ins>
      <w:r w:rsidR="00736873">
        <w:rPr>
          <w:rFonts w:ascii="Times" w:hAnsi="Times"/>
        </w:rPr>
        <w:fldChar w:fldCharType="begin"/>
      </w:r>
      <w:r w:rsidR="00736873">
        <w:rPr>
          <w:rFonts w:ascii="Times" w:hAnsi="Times"/>
        </w:rPr>
        <w:instrText xml:space="preserve"> ADDIN ZOTERO_ITEM CSL_CITATION {"citationID":"OoFzjUCh","properties":{"formattedCitation":"(Whitelaw, 2015)","plainCitation":"(Whitelaw, 2015)","noteIndex":0},"citationItems":[{"id":16675,"uris":["http://zotero.org/users/4491854/items/MRSMZMKF"],"itemData":{"id":16675,"type":"article-journal","abstract":"Decades of digitisation have made a wealth of digital cultural material available online. Yet search — the dominant interface to these collections — is incapable of representing this abundance. Search is ungenerous: it withholds information, and demands a query. This paper argues for a more generous alternative: rich, browsable interfaces that reveal the scale and complexity of digital heritage collections. Drawing on related work and precedents from information retrieval and visualisation, as well as critical humanistic approaches to the interface, this paper documents and analyses practical experiments in generous interfaces developed in collaboration with Australian cultural institutions.","container-title":"Digital Humanities Quarterly","ISSN":"1938-4122","issue":"1","journalAbbreviation":"DHQ","title":"Generous Interfaces for Digital Cultural Collections","URL":"http://www.digitalhumanities.org/dhq/vol/9/1/000205/000205.html","volume":"9","author":[{"family":"Whitelaw","given":"Mitchell"}],"issued":{"date-parts":[["2015",5,21]]}}}],"schema":"https://github.com/citation-style-language/schema/raw/master/csl-citation.json"} </w:instrText>
      </w:r>
      <w:r w:rsidR="00736873">
        <w:rPr>
          <w:rFonts w:ascii="Times" w:hAnsi="Times"/>
        </w:rPr>
        <w:fldChar w:fldCharType="separate"/>
      </w:r>
      <w:r w:rsidR="00736873">
        <w:rPr>
          <w:rFonts w:ascii="Times" w:hAnsi="Times"/>
          <w:noProof/>
        </w:rPr>
        <w:t>(Whitelaw, 2015)</w:t>
      </w:r>
      <w:r w:rsidR="00736873">
        <w:rPr>
          <w:rFonts w:ascii="Times" w:hAnsi="Times"/>
        </w:rPr>
        <w:fldChar w:fldCharType="end"/>
      </w:r>
      <w:r w:rsidR="00736873">
        <w:rPr>
          <w:rFonts w:ascii="Times" w:hAnsi="Times"/>
        </w:rPr>
        <w:t xml:space="preserve"> </w:t>
      </w:r>
      <w:ins w:id="442" w:author="Roderic Page" w:date="2022-03-21T16:25:00Z">
        <w:r>
          <w:rPr>
            <w:rFonts w:ascii="Times" w:hAnsi="Times"/>
          </w:rPr>
          <w:t>to navigate the bibliography of life is major challenge which will be addressed elsewhere.</w:t>
        </w:r>
      </w:ins>
    </w:p>
    <w:p w14:paraId="732D24ED" w14:textId="2F660B42" w:rsidR="00E87FA3" w:rsidRDefault="00671F78" w:rsidP="00CA52E3">
      <w:pPr>
        <w:spacing w:line="360" w:lineRule="auto"/>
        <w:rPr>
          <w:ins w:id="443" w:author="Roderic Page" w:date="2022-03-21T14:47:00Z"/>
          <w:rFonts w:ascii="Times" w:hAnsi="Times"/>
        </w:rPr>
      </w:pPr>
      <w:del w:id="444" w:author="Roderic Page" w:date="2022-03-21T16:22:00Z">
        <w:r w:rsidDel="000C6BFF">
          <w:rPr>
            <w:rFonts w:ascii="Times" w:hAnsi="Times"/>
          </w:rPr>
          <w:fldChar w:fldCharType="begin"/>
        </w:r>
        <w:r w:rsidDel="000C6BFF">
          <w:rPr>
            <w:rFonts w:ascii="Times" w:hAnsi="Times"/>
          </w:rPr>
          <w:delInstrText xml:space="preserve"> ADDIN ZOTERO_ITEM CSL_CITATION {"citationID":"3cVCA5vD","properties":{"formattedCitation":"(Whitelaw, 2015)","plainCitation":"(Whitelaw, 2015)","noteIndex":0},"citationItems":[{"id":16675,"uris":["http://zotero.org/users/4491854/items/MRSMZMKF"],"itemData":{"id":16675,"type":"article-journal","container-title":"Digital Humanities Quarterly","ISSN":"1938-4122","issue":"1","journalAbbreviation":"DHQ","title":"Generous Interfaces for Digital Cultural Collections","volume":"009","author":[{"family":"Whitelaw","given":"Mitchell"}],"issued":{"date-parts":[["2015",5,21]]}}}],"schema":"https://github.com/citation-style-language/schema/raw/master/csl-citation.json"} </w:delInstrText>
        </w:r>
        <w:r w:rsidDel="000C6BFF">
          <w:rPr>
            <w:rFonts w:ascii="Times" w:hAnsi="Times"/>
          </w:rPr>
          <w:fldChar w:fldCharType="separate"/>
        </w:r>
        <w:r w:rsidDel="000C6BFF">
          <w:rPr>
            <w:rFonts w:ascii="Times" w:hAnsi="Times"/>
            <w:noProof/>
          </w:rPr>
          <w:delText>(Whitelaw, 2015)</w:delText>
        </w:r>
        <w:r w:rsidDel="000C6BFF">
          <w:rPr>
            <w:rFonts w:ascii="Times" w:hAnsi="Times"/>
          </w:rPr>
          <w:fldChar w:fldCharType="end"/>
        </w:r>
      </w:del>
    </w:p>
    <w:p w14:paraId="5221FBE5" w14:textId="7C648785" w:rsidR="00E87FA3" w:rsidRPr="00E66A20" w:rsidDel="000C6BFF" w:rsidRDefault="00E87FA3" w:rsidP="00CA52E3">
      <w:pPr>
        <w:spacing w:line="360" w:lineRule="auto"/>
        <w:rPr>
          <w:del w:id="445" w:author="Roderic Page" w:date="2022-03-21T16:21:00Z"/>
          <w:rFonts w:ascii="Times" w:hAnsi="Times"/>
        </w:rPr>
      </w:pPr>
    </w:p>
    <w:p w14:paraId="000000AD" w14:textId="6FB873B2" w:rsidR="00BF5FD8" w:rsidRDefault="00BF5FD8" w:rsidP="00CA52E3">
      <w:pPr>
        <w:spacing w:line="360" w:lineRule="auto"/>
        <w:rPr>
          <w:ins w:id="446" w:author="Roderic Page" w:date="2022-03-18T15:25:00Z"/>
          <w:rFonts w:ascii="Times" w:hAnsi="Times"/>
        </w:rPr>
      </w:pPr>
    </w:p>
    <w:p w14:paraId="413834B0" w14:textId="38F8EE24" w:rsidR="00AB1FDE" w:rsidRPr="00E66A20" w:rsidDel="00AB1FDE" w:rsidRDefault="00AB1FDE" w:rsidP="00CA52E3">
      <w:pPr>
        <w:spacing w:line="360" w:lineRule="auto"/>
        <w:rPr>
          <w:del w:id="447" w:author="Roderic Page" w:date="2022-03-18T15:25:00Z"/>
          <w:rFonts w:ascii="Times" w:hAnsi="Times"/>
        </w:rPr>
      </w:pPr>
    </w:p>
    <w:p w14:paraId="000000AE" w14:textId="236EBF5B" w:rsidR="00BF5FD8" w:rsidRPr="00E66A20" w:rsidDel="00AB1FDE" w:rsidRDefault="001C1C9C" w:rsidP="00CA52E3">
      <w:pPr>
        <w:spacing w:line="360" w:lineRule="auto"/>
        <w:rPr>
          <w:del w:id="448" w:author="Roderic Page" w:date="2022-03-18T15:24:00Z"/>
          <w:rFonts w:ascii="Times" w:hAnsi="Times"/>
        </w:rPr>
      </w:pPr>
      <w:del w:id="449" w:author="Roderic Page" w:date="2022-03-18T15:24:00Z">
        <w:r w:rsidRPr="00E66A20" w:rsidDel="00AB1FDE">
          <w:rPr>
            <w:rFonts w:ascii="Times" w:hAnsi="Times"/>
          </w:rPr>
          <w:delText>In the context of biological taxonomy perhaps the greatest limitation of Wikidata is the way it models taxa and their names. Ideally these would be separate entities, but in Wikidata (in common with many taxonomic databases) names and taxa are conflated. This makes it difficult to adequately model the relationship between taxa, names, and publications. Whether the existing model can be improved will have a major impact on the broader taxonomic utility of Wikidata. However, Wikidata’s utility as a bibliography of life seems clear.</w:delText>
        </w:r>
      </w:del>
    </w:p>
    <w:p w14:paraId="000000AF" w14:textId="77777777" w:rsidR="00BF5FD8" w:rsidRPr="00E66A20" w:rsidRDefault="001C1C9C" w:rsidP="00CA52E3">
      <w:pPr>
        <w:pStyle w:val="Heading2"/>
        <w:spacing w:line="360" w:lineRule="auto"/>
      </w:pPr>
      <w:bookmarkStart w:id="450" w:name="_j68lczvc92us" w:colFirst="0" w:colLast="0"/>
      <w:bookmarkEnd w:id="450"/>
      <w:r w:rsidRPr="00E66A20">
        <w:t>Acknowledgements</w:t>
      </w:r>
    </w:p>
    <w:p w14:paraId="000000B1" w14:textId="15626150" w:rsidR="00BF5FD8" w:rsidRPr="00E66A20" w:rsidRDefault="001C1C9C" w:rsidP="00CA52E3">
      <w:pPr>
        <w:spacing w:line="360" w:lineRule="auto"/>
        <w:rPr>
          <w:rFonts w:ascii="Times" w:hAnsi="Times"/>
        </w:rPr>
      </w:pPr>
      <w:r w:rsidRPr="00E66A20">
        <w:rPr>
          <w:rFonts w:ascii="Times" w:hAnsi="Times"/>
        </w:rPr>
        <w:t xml:space="preserve">I thank the numerous Wikidata contributors (some known only by their usernames) who have helped me learn the ropes and navigate the active and opinionated Wikidata community. Among these contributors are Christian Ferrer, Siobhan </w:t>
      </w:r>
      <w:proofErr w:type="spellStart"/>
      <w:r w:rsidRPr="00E66A20">
        <w:rPr>
          <w:rFonts w:ascii="Times" w:hAnsi="Times"/>
        </w:rPr>
        <w:t>Leachman</w:t>
      </w:r>
      <w:proofErr w:type="spellEnd"/>
      <w:r w:rsidRPr="00E66A20">
        <w:rPr>
          <w:rFonts w:ascii="Times" w:hAnsi="Times"/>
        </w:rPr>
        <w:t xml:space="preserve">, Andy </w:t>
      </w:r>
      <w:proofErr w:type="spellStart"/>
      <w:r w:rsidRPr="00E66A20">
        <w:rPr>
          <w:rFonts w:ascii="Times" w:hAnsi="Times"/>
        </w:rPr>
        <w:t>Mabbett</w:t>
      </w:r>
      <w:proofErr w:type="spellEnd"/>
      <w:r w:rsidRPr="00E66A20">
        <w:rPr>
          <w:rFonts w:ascii="Times" w:hAnsi="Times"/>
        </w:rPr>
        <w:t xml:space="preserve">, Daniel </w:t>
      </w:r>
      <w:proofErr w:type="spellStart"/>
      <w:r w:rsidRPr="00E66A20">
        <w:rPr>
          <w:rFonts w:ascii="Times" w:hAnsi="Times"/>
        </w:rPr>
        <w:t>Mietchen</w:t>
      </w:r>
      <w:proofErr w:type="spellEnd"/>
      <w:r w:rsidRPr="00E66A20">
        <w:rPr>
          <w:rFonts w:ascii="Times" w:hAnsi="Times"/>
        </w:rPr>
        <w:t xml:space="preserve">, </w:t>
      </w:r>
      <w:proofErr w:type="spellStart"/>
      <w:r w:rsidRPr="00E66A20">
        <w:rPr>
          <w:rFonts w:ascii="Times" w:hAnsi="Times"/>
        </w:rPr>
        <w:t>Succu</w:t>
      </w:r>
      <w:proofErr w:type="spellEnd"/>
      <w:r w:rsidRPr="00E66A20">
        <w:rPr>
          <w:rFonts w:ascii="Times" w:hAnsi="Times"/>
        </w:rPr>
        <w:t xml:space="preserve">, </w:t>
      </w:r>
      <w:del w:id="451" w:author="Roderic Page" w:date="2022-03-16T17:28:00Z">
        <w:r w:rsidRPr="00E66A20" w:rsidDel="0030439C">
          <w:rPr>
            <w:rFonts w:ascii="Times" w:hAnsi="Times"/>
          </w:rPr>
          <w:delText xml:space="preserve">and </w:delText>
        </w:r>
      </w:del>
      <w:proofErr w:type="spellStart"/>
      <w:r w:rsidRPr="00E66A20">
        <w:rPr>
          <w:rFonts w:ascii="Times" w:hAnsi="Times"/>
        </w:rPr>
        <w:t>Andra</w:t>
      </w:r>
      <w:proofErr w:type="spellEnd"/>
      <w:r w:rsidRPr="00E66A20">
        <w:rPr>
          <w:rFonts w:ascii="Times" w:hAnsi="Times"/>
        </w:rPr>
        <w:t xml:space="preserve"> </w:t>
      </w:r>
      <w:proofErr w:type="spellStart"/>
      <w:r w:rsidRPr="00E66A20">
        <w:rPr>
          <w:rFonts w:ascii="Times" w:hAnsi="Times"/>
        </w:rPr>
        <w:t>Waagmeester</w:t>
      </w:r>
      <w:proofErr w:type="spellEnd"/>
      <w:r w:rsidRPr="00E66A20">
        <w:rPr>
          <w:rFonts w:ascii="Times" w:hAnsi="Times"/>
        </w:rPr>
        <w:t xml:space="preserve">, and Egon </w:t>
      </w:r>
      <w:proofErr w:type="spellStart"/>
      <w:r w:rsidRPr="00E66A20">
        <w:rPr>
          <w:rFonts w:ascii="Times" w:hAnsi="Times"/>
        </w:rPr>
        <w:t>Willighagen</w:t>
      </w:r>
      <w:proofErr w:type="spellEnd"/>
      <w:r w:rsidRPr="00E66A20">
        <w:rPr>
          <w:rFonts w:ascii="Times" w:hAnsi="Times"/>
        </w:rPr>
        <w:t xml:space="preserve">. Lars </w:t>
      </w:r>
      <w:proofErr w:type="spellStart"/>
      <w:r w:rsidRPr="00E66A20">
        <w:rPr>
          <w:rFonts w:ascii="Times" w:hAnsi="Times"/>
        </w:rPr>
        <w:t>Willighagen</w:t>
      </w:r>
      <w:proofErr w:type="spellEnd"/>
      <w:r w:rsidRPr="00E66A20">
        <w:rPr>
          <w:rFonts w:ascii="Times" w:hAnsi="Times"/>
        </w:rPr>
        <w:t xml:space="preserve"> provided helpful feedback on an earlier draft.</w:t>
      </w:r>
      <w:ins w:id="452" w:author="Roderic Page" w:date="2022-03-16T17:28:00Z">
        <w:r w:rsidR="0030439C">
          <w:rPr>
            <w:rFonts w:ascii="Times" w:hAnsi="Times"/>
          </w:rPr>
          <w:t xml:space="preserve"> </w:t>
        </w:r>
      </w:ins>
      <w:ins w:id="453" w:author="Roderic Page" w:date="2022-03-16T17:41:00Z">
        <w:r w:rsidR="00F53D19">
          <w:rPr>
            <w:rFonts w:ascii="Times" w:hAnsi="Times"/>
          </w:rPr>
          <w:t xml:space="preserve">I’m grateful to </w:t>
        </w:r>
      </w:ins>
      <w:ins w:id="454" w:author="Roderic Page" w:date="2022-03-16T17:28:00Z">
        <w:r w:rsidR="0030439C">
          <w:rPr>
            <w:rFonts w:ascii="Times" w:hAnsi="Times"/>
          </w:rPr>
          <w:t xml:space="preserve">David </w:t>
        </w:r>
        <w:proofErr w:type="spellStart"/>
        <w:r w:rsidR="0030439C">
          <w:rPr>
            <w:rFonts w:ascii="Times" w:hAnsi="Times"/>
          </w:rPr>
          <w:t>Shotton</w:t>
        </w:r>
        <w:proofErr w:type="spellEnd"/>
        <w:r w:rsidR="0030439C">
          <w:rPr>
            <w:rFonts w:ascii="Times" w:hAnsi="Times"/>
          </w:rPr>
          <w:t xml:space="preserve">, </w:t>
        </w:r>
        <w:r w:rsidR="0030439C" w:rsidRPr="0030439C">
          <w:rPr>
            <w:rFonts w:ascii="Times" w:hAnsi="Times"/>
          </w:rPr>
          <w:t>John Mittermeier</w:t>
        </w:r>
        <w:r w:rsidR="0030439C">
          <w:rPr>
            <w:rFonts w:ascii="Times" w:hAnsi="Times"/>
          </w:rPr>
          <w:t xml:space="preserve">, and </w:t>
        </w:r>
      </w:ins>
      <w:ins w:id="455" w:author="Roderic Page" w:date="2022-03-21T16:08:00Z">
        <w:r w:rsidR="00B21D65">
          <w:rPr>
            <w:rFonts w:ascii="Times" w:hAnsi="Times"/>
          </w:rPr>
          <w:t xml:space="preserve">an </w:t>
        </w:r>
      </w:ins>
      <w:ins w:id="456" w:author="Roderic Page" w:date="2022-03-16T17:29:00Z">
        <w:r w:rsidR="0030439C">
          <w:rPr>
            <w:rFonts w:ascii="Times" w:hAnsi="Times"/>
          </w:rPr>
          <w:t xml:space="preserve">anonymous reviewer </w:t>
        </w:r>
      </w:ins>
      <w:ins w:id="457" w:author="Roderic Page" w:date="2022-03-16T17:41:00Z">
        <w:r w:rsidR="00F53D19">
          <w:rPr>
            <w:rFonts w:ascii="Times" w:hAnsi="Times"/>
          </w:rPr>
          <w:t>for their helpful critique</w:t>
        </w:r>
      </w:ins>
      <w:ins w:id="458" w:author="Roderic Page" w:date="2022-03-21T16:08:00Z">
        <w:r w:rsidR="00B21D65">
          <w:rPr>
            <w:rFonts w:ascii="Times" w:hAnsi="Times"/>
          </w:rPr>
          <w:t>s</w:t>
        </w:r>
      </w:ins>
      <w:ins w:id="459" w:author="Roderic Page" w:date="2022-03-16T17:41:00Z">
        <w:r w:rsidR="00F53D19">
          <w:rPr>
            <w:rFonts w:ascii="Times" w:hAnsi="Times"/>
          </w:rPr>
          <w:t xml:space="preserve"> of </w:t>
        </w:r>
      </w:ins>
      <w:ins w:id="460" w:author="Roderic Page" w:date="2022-03-16T17:42:00Z">
        <w:r w:rsidR="00F53D19">
          <w:rPr>
            <w:rFonts w:ascii="Times" w:hAnsi="Times"/>
          </w:rPr>
          <w:t>the manuscript.</w:t>
        </w:r>
      </w:ins>
    </w:p>
    <w:p w14:paraId="000000B3" w14:textId="160B1A90" w:rsidR="00BF5FD8" w:rsidRPr="00E66A20" w:rsidRDefault="001C1C9C" w:rsidP="00CA52E3">
      <w:pPr>
        <w:pStyle w:val="Heading2"/>
        <w:spacing w:line="360" w:lineRule="auto"/>
      </w:pPr>
      <w:bookmarkStart w:id="461" w:name="_y32ksg3rbtey" w:colFirst="0" w:colLast="0"/>
      <w:bookmarkEnd w:id="461"/>
      <w:r w:rsidRPr="00E66A20">
        <w:t>References</w:t>
      </w:r>
    </w:p>
    <w:p w14:paraId="4D512DA4" w14:textId="77777777" w:rsidR="003F1484" w:rsidRPr="003F1484" w:rsidRDefault="00C44725" w:rsidP="00CA52E3">
      <w:pPr>
        <w:pStyle w:val="Bibliography"/>
        <w:spacing w:line="360" w:lineRule="auto"/>
        <w:rPr>
          <w:rFonts w:ascii="Times" w:hAnsi="Times"/>
        </w:rPr>
      </w:pPr>
      <w:r w:rsidRPr="00C44725">
        <w:rPr>
          <w:rFonts w:ascii="Times" w:hAnsi="Times"/>
        </w:rPr>
        <w:fldChar w:fldCharType="begin"/>
      </w:r>
      <w:r w:rsidR="003F1484">
        <w:rPr>
          <w:rFonts w:ascii="Times" w:hAnsi="Times"/>
        </w:rPr>
        <w:instrText xml:space="preserve"> ADDIN ZOTERO_BIBL {"uncited":[],"omitted":[],"custom":[]} CSL_BIBLIOGRAPHY </w:instrText>
      </w:r>
      <w:r w:rsidRPr="00C44725">
        <w:rPr>
          <w:rFonts w:ascii="Times" w:hAnsi="Times"/>
        </w:rPr>
        <w:fldChar w:fldCharType="separate"/>
      </w:r>
      <w:proofErr w:type="spellStart"/>
      <w:r w:rsidR="003F1484" w:rsidRPr="003F1484">
        <w:rPr>
          <w:rFonts w:ascii="Times" w:hAnsi="Times"/>
        </w:rPr>
        <w:t>Aspesi</w:t>
      </w:r>
      <w:proofErr w:type="spellEnd"/>
      <w:r w:rsidR="003F1484" w:rsidRPr="003F1484">
        <w:rPr>
          <w:rFonts w:ascii="Times" w:hAnsi="Times"/>
        </w:rPr>
        <w:t xml:space="preserve"> C, Brand A. 2020. In pursuit of open science, open access is not enough. </w:t>
      </w:r>
      <w:r w:rsidR="003F1484" w:rsidRPr="003F1484">
        <w:rPr>
          <w:rFonts w:ascii="Times" w:hAnsi="Times"/>
          <w:i/>
          <w:iCs/>
        </w:rPr>
        <w:t>Science</w:t>
      </w:r>
      <w:r w:rsidR="003F1484" w:rsidRPr="003F1484">
        <w:rPr>
          <w:rFonts w:ascii="Times" w:hAnsi="Times"/>
        </w:rPr>
        <w:t xml:space="preserve"> 368:574–577. DOI: 10.1126/</w:t>
      </w:r>
      <w:proofErr w:type="gramStart"/>
      <w:r w:rsidR="003F1484" w:rsidRPr="003F1484">
        <w:rPr>
          <w:rFonts w:ascii="Times" w:hAnsi="Times"/>
        </w:rPr>
        <w:t>science.aba</w:t>
      </w:r>
      <w:proofErr w:type="gramEnd"/>
      <w:r w:rsidR="003F1484" w:rsidRPr="003F1484">
        <w:rPr>
          <w:rFonts w:ascii="Times" w:hAnsi="Times"/>
        </w:rPr>
        <w:t>3763.</w:t>
      </w:r>
    </w:p>
    <w:p w14:paraId="3E50C42B" w14:textId="77777777" w:rsidR="003F1484" w:rsidRPr="003F1484" w:rsidRDefault="003F1484" w:rsidP="00CA52E3">
      <w:pPr>
        <w:pStyle w:val="Bibliography"/>
        <w:spacing w:line="360" w:lineRule="auto"/>
        <w:rPr>
          <w:rFonts w:ascii="Times" w:hAnsi="Times"/>
        </w:rPr>
      </w:pPr>
      <w:r w:rsidRPr="003F1484">
        <w:rPr>
          <w:rFonts w:ascii="Times" w:hAnsi="Times"/>
        </w:rPr>
        <w:t xml:space="preserve">Bennett F. 2021. </w:t>
      </w:r>
      <w:r w:rsidRPr="003F1484">
        <w:rPr>
          <w:rFonts w:ascii="Times" w:hAnsi="Times"/>
          <w:i/>
          <w:iCs/>
        </w:rPr>
        <w:t>Juris-M/</w:t>
      </w:r>
      <w:proofErr w:type="spellStart"/>
      <w:r w:rsidRPr="003F1484">
        <w:rPr>
          <w:rFonts w:ascii="Times" w:hAnsi="Times"/>
          <w:i/>
          <w:iCs/>
        </w:rPr>
        <w:t>citeproc-js</w:t>
      </w:r>
      <w:proofErr w:type="spellEnd"/>
      <w:r w:rsidRPr="003F1484">
        <w:rPr>
          <w:rFonts w:ascii="Times" w:hAnsi="Times"/>
        </w:rPr>
        <w:t>. Juris-M Project.</w:t>
      </w:r>
    </w:p>
    <w:p w14:paraId="3B828C6C" w14:textId="77777777" w:rsidR="003F1484" w:rsidRPr="003F1484" w:rsidRDefault="003F1484" w:rsidP="00CA52E3">
      <w:pPr>
        <w:pStyle w:val="Bibliography"/>
        <w:spacing w:line="360" w:lineRule="auto"/>
        <w:rPr>
          <w:rFonts w:ascii="Times" w:hAnsi="Times"/>
        </w:rPr>
      </w:pPr>
      <w:r w:rsidRPr="003F1484">
        <w:rPr>
          <w:rFonts w:ascii="Times" w:hAnsi="Times"/>
        </w:rPr>
        <w:t xml:space="preserve">Bohannon J. 2016. Who’s downloading pirated papers? Everyone. </w:t>
      </w:r>
      <w:r w:rsidRPr="003F1484">
        <w:rPr>
          <w:rFonts w:ascii="Times" w:hAnsi="Times"/>
          <w:i/>
          <w:iCs/>
        </w:rPr>
        <w:t>Science | AAAS</w:t>
      </w:r>
      <w:r w:rsidRPr="003F1484">
        <w:rPr>
          <w:rFonts w:ascii="Times" w:hAnsi="Times"/>
        </w:rPr>
        <w:t>. DOI: 10.1126/</w:t>
      </w:r>
      <w:proofErr w:type="gramStart"/>
      <w:r w:rsidRPr="003F1484">
        <w:rPr>
          <w:rFonts w:ascii="Times" w:hAnsi="Times"/>
        </w:rPr>
        <w:t>science.aaf</w:t>
      </w:r>
      <w:proofErr w:type="gramEnd"/>
      <w:r w:rsidRPr="003F1484">
        <w:rPr>
          <w:rFonts w:ascii="Times" w:hAnsi="Times"/>
        </w:rPr>
        <w:t>5664.</w:t>
      </w:r>
    </w:p>
    <w:p w14:paraId="1A51ED2B"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Bruyns</w:t>
      </w:r>
      <w:proofErr w:type="spellEnd"/>
      <w:r w:rsidRPr="003F1484">
        <w:rPr>
          <w:rFonts w:ascii="Times" w:hAnsi="Times"/>
        </w:rPr>
        <w:t xml:space="preserve"> PV, </w:t>
      </w:r>
      <w:proofErr w:type="spellStart"/>
      <w:r w:rsidRPr="003F1484">
        <w:rPr>
          <w:rFonts w:ascii="Times" w:hAnsi="Times"/>
        </w:rPr>
        <w:t>Mapaya</w:t>
      </w:r>
      <w:proofErr w:type="spellEnd"/>
      <w:r w:rsidRPr="003F1484">
        <w:rPr>
          <w:rFonts w:ascii="Times" w:hAnsi="Times"/>
        </w:rPr>
        <w:t xml:space="preserve"> RJ, </w:t>
      </w:r>
      <w:proofErr w:type="spellStart"/>
      <w:r w:rsidRPr="003F1484">
        <w:rPr>
          <w:rFonts w:ascii="Times" w:hAnsi="Times"/>
        </w:rPr>
        <w:t>Hedderson</w:t>
      </w:r>
      <w:proofErr w:type="spellEnd"/>
      <w:r w:rsidRPr="003F1484">
        <w:rPr>
          <w:rFonts w:ascii="Times" w:hAnsi="Times"/>
        </w:rPr>
        <w:t xml:space="preserve"> TJ. 2006. A new subgeneric classification for Euphorbia (</w:t>
      </w:r>
      <w:proofErr w:type="spellStart"/>
      <w:r w:rsidRPr="003F1484">
        <w:rPr>
          <w:rFonts w:ascii="Times" w:hAnsi="Times"/>
        </w:rPr>
        <w:t>Euphorbiaceae</w:t>
      </w:r>
      <w:proofErr w:type="spellEnd"/>
      <w:r w:rsidRPr="003F1484">
        <w:rPr>
          <w:rFonts w:ascii="Times" w:hAnsi="Times"/>
        </w:rPr>
        <w:t xml:space="preserve">) in southern Africa based on ITS and </w:t>
      </w:r>
      <w:proofErr w:type="spellStart"/>
      <w:r w:rsidRPr="003F1484">
        <w:rPr>
          <w:rFonts w:ascii="Times" w:hAnsi="Times"/>
        </w:rPr>
        <w:t>psbA-trnH</w:t>
      </w:r>
      <w:proofErr w:type="spellEnd"/>
      <w:r w:rsidRPr="003F1484">
        <w:rPr>
          <w:rFonts w:ascii="Times" w:hAnsi="Times"/>
        </w:rPr>
        <w:t xml:space="preserve"> sequence data. </w:t>
      </w:r>
      <w:r w:rsidRPr="003F1484">
        <w:rPr>
          <w:rFonts w:ascii="Times" w:hAnsi="Times"/>
          <w:i/>
          <w:iCs/>
        </w:rPr>
        <w:t>TAXON</w:t>
      </w:r>
      <w:r w:rsidRPr="003F1484">
        <w:rPr>
          <w:rFonts w:ascii="Times" w:hAnsi="Times"/>
        </w:rPr>
        <w:t xml:space="preserve"> 55:397–420. DOI: https://doi.org/10.2307/25065587.</w:t>
      </w:r>
    </w:p>
    <w:p w14:paraId="54044D9B" w14:textId="77777777" w:rsidR="003F1484" w:rsidRPr="003F1484" w:rsidRDefault="003F1484" w:rsidP="00CA52E3">
      <w:pPr>
        <w:pStyle w:val="Bibliography"/>
        <w:spacing w:line="360" w:lineRule="auto"/>
        <w:rPr>
          <w:rFonts w:ascii="Times" w:hAnsi="Times"/>
        </w:rPr>
      </w:pPr>
      <w:r w:rsidRPr="003F1484">
        <w:rPr>
          <w:rFonts w:ascii="Times" w:hAnsi="Times"/>
        </w:rPr>
        <w:t xml:space="preserve">Cameron RD. 1997. A Universal Citation Database. </w:t>
      </w:r>
      <w:r w:rsidRPr="003F1484">
        <w:rPr>
          <w:rFonts w:ascii="Times" w:hAnsi="Times"/>
          <w:i/>
          <w:iCs/>
        </w:rPr>
        <w:t>First Monday</w:t>
      </w:r>
      <w:r w:rsidRPr="003F1484">
        <w:rPr>
          <w:rFonts w:ascii="Times" w:hAnsi="Times"/>
        </w:rPr>
        <w:t>. DOI: 10.5210/</w:t>
      </w:r>
      <w:proofErr w:type="gramStart"/>
      <w:r w:rsidRPr="003F1484">
        <w:rPr>
          <w:rFonts w:ascii="Times" w:hAnsi="Times"/>
        </w:rPr>
        <w:t>fm.v</w:t>
      </w:r>
      <w:proofErr w:type="gramEnd"/>
      <w:r w:rsidRPr="003F1484">
        <w:rPr>
          <w:rFonts w:ascii="Times" w:hAnsi="Times"/>
        </w:rPr>
        <w:t>2i4.522.</w:t>
      </w:r>
    </w:p>
    <w:p w14:paraId="44221BFC"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lastRenderedPageBreak/>
        <w:t>Egloff</w:t>
      </w:r>
      <w:proofErr w:type="spellEnd"/>
      <w:r w:rsidRPr="003F1484">
        <w:rPr>
          <w:rFonts w:ascii="Times" w:hAnsi="Times"/>
        </w:rPr>
        <w:t xml:space="preserve"> W, </w:t>
      </w:r>
      <w:proofErr w:type="spellStart"/>
      <w:r w:rsidRPr="003F1484">
        <w:rPr>
          <w:rFonts w:ascii="Times" w:hAnsi="Times"/>
        </w:rPr>
        <w:t>Agosti</w:t>
      </w:r>
      <w:proofErr w:type="spellEnd"/>
      <w:r w:rsidRPr="003F1484">
        <w:rPr>
          <w:rFonts w:ascii="Times" w:hAnsi="Times"/>
        </w:rPr>
        <w:t xml:space="preserve"> D, Kishor P, Patterson D, Miller J. 2017. Copyright and the Use of Images as Biodiversity Data. </w:t>
      </w:r>
      <w:r w:rsidRPr="003F1484">
        <w:rPr>
          <w:rFonts w:ascii="Times" w:hAnsi="Times"/>
          <w:i/>
          <w:iCs/>
        </w:rPr>
        <w:t>Research Ideas and Outcomes</w:t>
      </w:r>
      <w:r w:rsidRPr="003F1484">
        <w:rPr>
          <w:rFonts w:ascii="Times" w:hAnsi="Times"/>
        </w:rPr>
        <w:t xml:space="preserve"> </w:t>
      </w:r>
      <w:proofErr w:type="gramStart"/>
      <w:r w:rsidRPr="003F1484">
        <w:rPr>
          <w:rFonts w:ascii="Times" w:hAnsi="Times"/>
        </w:rPr>
        <w:t>3:e</w:t>
      </w:r>
      <w:proofErr w:type="gramEnd"/>
      <w:r w:rsidRPr="003F1484">
        <w:rPr>
          <w:rFonts w:ascii="Times" w:hAnsi="Times"/>
        </w:rPr>
        <w:t>12502. DOI: 10.3897/rio.</w:t>
      </w:r>
      <w:proofErr w:type="gramStart"/>
      <w:r w:rsidRPr="003F1484">
        <w:rPr>
          <w:rFonts w:ascii="Times" w:hAnsi="Times"/>
        </w:rPr>
        <w:t>3.e</w:t>
      </w:r>
      <w:proofErr w:type="gramEnd"/>
      <w:r w:rsidRPr="003F1484">
        <w:rPr>
          <w:rFonts w:ascii="Times" w:hAnsi="Times"/>
        </w:rPr>
        <w:t>12502.</w:t>
      </w:r>
    </w:p>
    <w:p w14:paraId="6B9862DE"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Erxleben</w:t>
      </w:r>
      <w:proofErr w:type="spellEnd"/>
      <w:r w:rsidRPr="003F1484">
        <w:rPr>
          <w:rFonts w:ascii="Times" w:hAnsi="Times"/>
        </w:rPr>
        <w:t xml:space="preserve"> F, Günther M, </w:t>
      </w:r>
      <w:proofErr w:type="spellStart"/>
      <w:r w:rsidRPr="003F1484">
        <w:rPr>
          <w:rFonts w:ascii="Times" w:hAnsi="Times"/>
        </w:rPr>
        <w:t>Krötzsch</w:t>
      </w:r>
      <w:proofErr w:type="spellEnd"/>
      <w:r w:rsidRPr="003F1484">
        <w:rPr>
          <w:rFonts w:ascii="Times" w:hAnsi="Times"/>
        </w:rPr>
        <w:t xml:space="preserve"> M, Mendez J, </w:t>
      </w:r>
      <w:proofErr w:type="spellStart"/>
      <w:r w:rsidRPr="003F1484">
        <w:rPr>
          <w:rFonts w:ascii="Times" w:hAnsi="Times"/>
        </w:rPr>
        <w:t>Vrandečić</w:t>
      </w:r>
      <w:proofErr w:type="spellEnd"/>
      <w:r w:rsidRPr="003F1484">
        <w:rPr>
          <w:rFonts w:ascii="Times" w:hAnsi="Times"/>
        </w:rPr>
        <w:t xml:space="preserve"> D. 2014. Introducing Wikidata to the Linked Data Web. In: Mika P, </w:t>
      </w:r>
      <w:proofErr w:type="spellStart"/>
      <w:r w:rsidRPr="003F1484">
        <w:rPr>
          <w:rFonts w:ascii="Times" w:hAnsi="Times"/>
        </w:rPr>
        <w:t>Tudorache</w:t>
      </w:r>
      <w:proofErr w:type="spellEnd"/>
      <w:r w:rsidRPr="003F1484">
        <w:rPr>
          <w:rFonts w:ascii="Times" w:hAnsi="Times"/>
        </w:rPr>
        <w:t xml:space="preserve"> T, Bernstein A, Welty C, </w:t>
      </w:r>
      <w:proofErr w:type="spellStart"/>
      <w:r w:rsidRPr="003F1484">
        <w:rPr>
          <w:rFonts w:ascii="Times" w:hAnsi="Times"/>
        </w:rPr>
        <w:t>Knoblock</w:t>
      </w:r>
      <w:proofErr w:type="spellEnd"/>
      <w:r w:rsidRPr="003F1484">
        <w:rPr>
          <w:rFonts w:ascii="Times" w:hAnsi="Times"/>
        </w:rPr>
        <w:t xml:space="preserve"> C, </w:t>
      </w:r>
      <w:proofErr w:type="spellStart"/>
      <w:r w:rsidRPr="003F1484">
        <w:rPr>
          <w:rFonts w:ascii="Times" w:hAnsi="Times"/>
        </w:rPr>
        <w:t>Vrandečić</w:t>
      </w:r>
      <w:proofErr w:type="spellEnd"/>
      <w:r w:rsidRPr="003F1484">
        <w:rPr>
          <w:rFonts w:ascii="Times" w:hAnsi="Times"/>
        </w:rPr>
        <w:t xml:space="preserve"> D, </w:t>
      </w:r>
      <w:proofErr w:type="spellStart"/>
      <w:r w:rsidRPr="003F1484">
        <w:rPr>
          <w:rFonts w:ascii="Times" w:hAnsi="Times"/>
        </w:rPr>
        <w:t>Groth</w:t>
      </w:r>
      <w:proofErr w:type="spellEnd"/>
      <w:r w:rsidRPr="003F1484">
        <w:rPr>
          <w:rFonts w:ascii="Times" w:hAnsi="Times"/>
        </w:rPr>
        <w:t xml:space="preserve"> P, Noy N, Janowicz K, Goble C eds. </w:t>
      </w:r>
      <w:r w:rsidRPr="003F1484">
        <w:rPr>
          <w:rFonts w:ascii="Times" w:hAnsi="Times"/>
          <w:i/>
          <w:iCs/>
        </w:rPr>
        <w:t>The Semantic Web – ISWC 2014</w:t>
      </w:r>
      <w:r w:rsidRPr="003F1484">
        <w:rPr>
          <w:rFonts w:ascii="Times" w:hAnsi="Times"/>
        </w:rPr>
        <w:t>. Lecture Notes in Computer Science. Cham: Springer International Publishing, 50–65. DOI: 10.1007/978-3-319-11964-9_4.</w:t>
      </w:r>
    </w:p>
    <w:p w14:paraId="5015D40F" w14:textId="77777777" w:rsidR="003F1484" w:rsidRPr="003F1484" w:rsidRDefault="003F1484" w:rsidP="00CA52E3">
      <w:pPr>
        <w:pStyle w:val="Bibliography"/>
        <w:spacing w:line="360" w:lineRule="auto"/>
        <w:rPr>
          <w:rFonts w:ascii="Times" w:hAnsi="Times"/>
        </w:rPr>
      </w:pPr>
      <w:r w:rsidRPr="003F1484">
        <w:rPr>
          <w:rFonts w:ascii="Times" w:hAnsi="Times"/>
        </w:rPr>
        <w:t xml:space="preserve">Farris SM. 2020. The rise to dominance of genetic model organisms and the decline of curiosity-driven organismal research. </w:t>
      </w:r>
      <w:r w:rsidRPr="003F1484">
        <w:rPr>
          <w:rFonts w:ascii="Times" w:hAnsi="Times"/>
          <w:i/>
          <w:iCs/>
        </w:rPr>
        <w:t>PLOS ONE</w:t>
      </w:r>
      <w:r w:rsidRPr="003F1484">
        <w:rPr>
          <w:rFonts w:ascii="Times" w:hAnsi="Times"/>
        </w:rPr>
        <w:t xml:space="preserve"> </w:t>
      </w:r>
      <w:proofErr w:type="gramStart"/>
      <w:r w:rsidRPr="003F1484">
        <w:rPr>
          <w:rFonts w:ascii="Times" w:hAnsi="Times"/>
        </w:rPr>
        <w:t>15:e</w:t>
      </w:r>
      <w:proofErr w:type="gramEnd"/>
      <w:r w:rsidRPr="003F1484">
        <w:rPr>
          <w:rFonts w:ascii="Times" w:hAnsi="Times"/>
        </w:rPr>
        <w:t>0243088. DOI: 10.1371/journal.pone.0243088.</w:t>
      </w:r>
    </w:p>
    <w:p w14:paraId="70753590" w14:textId="77777777" w:rsidR="003F1484" w:rsidRPr="003F1484" w:rsidRDefault="003F1484" w:rsidP="00CA52E3">
      <w:pPr>
        <w:pStyle w:val="Bibliography"/>
        <w:spacing w:line="360" w:lineRule="auto"/>
        <w:rPr>
          <w:rFonts w:ascii="Times" w:hAnsi="Times"/>
        </w:rPr>
      </w:pPr>
      <w:r w:rsidRPr="003F1484">
        <w:rPr>
          <w:rFonts w:ascii="Times" w:hAnsi="Times"/>
        </w:rPr>
        <w:t xml:space="preserve">Garfield E. 2001. Taxonomy is small, but it has its citation classics. </w:t>
      </w:r>
      <w:r w:rsidRPr="003F1484">
        <w:rPr>
          <w:rFonts w:ascii="Times" w:hAnsi="Times"/>
          <w:i/>
          <w:iCs/>
        </w:rPr>
        <w:t>Nature</w:t>
      </w:r>
      <w:r w:rsidRPr="003F1484">
        <w:rPr>
          <w:rFonts w:ascii="Times" w:hAnsi="Times"/>
        </w:rPr>
        <w:t xml:space="preserve"> 413:107–107. DOI: 10.1038/35093267.</w:t>
      </w:r>
    </w:p>
    <w:p w14:paraId="5B94C7A7" w14:textId="77777777" w:rsidR="003F1484" w:rsidRPr="003F1484" w:rsidRDefault="003F1484" w:rsidP="00CA52E3">
      <w:pPr>
        <w:pStyle w:val="Bibliography"/>
        <w:spacing w:line="360" w:lineRule="auto"/>
        <w:rPr>
          <w:rFonts w:ascii="Times" w:hAnsi="Times"/>
        </w:rPr>
      </w:pPr>
      <w:r w:rsidRPr="003F1484">
        <w:rPr>
          <w:rFonts w:ascii="Times" w:hAnsi="Times"/>
        </w:rPr>
        <w:t xml:space="preserve">Good BM, Clarke EL, de Alfaro L, </w:t>
      </w:r>
      <w:proofErr w:type="spellStart"/>
      <w:r w:rsidRPr="003F1484">
        <w:rPr>
          <w:rFonts w:ascii="Times" w:hAnsi="Times"/>
        </w:rPr>
        <w:t>Su</w:t>
      </w:r>
      <w:proofErr w:type="spellEnd"/>
      <w:r w:rsidRPr="003F1484">
        <w:rPr>
          <w:rFonts w:ascii="Times" w:hAnsi="Times"/>
        </w:rPr>
        <w:t xml:space="preserve"> AI. 2012. The Gene Wiki in 2011: community intelligence applied to human gene annotation. </w:t>
      </w:r>
      <w:r w:rsidRPr="003F1484">
        <w:rPr>
          <w:rFonts w:ascii="Times" w:hAnsi="Times"/>
          <w:i/>
          <w:iCs/>
        </w:rPr>
        <w:t>Nucleic Acids Research</w:t>
      </w:r>
      <w:r w:rsidRPr="003F1484">
        <w:rPr>
          <w:rFonts w:ascii="Times" w:hAnsi="Times"/>
        </w:rPr>
        <w:t xml:space="preserve"> </w:t>
      </w:r>
      <w:proofErr w:type="gramStart"/>
      <w:r w:rsidRPr="003F1484">
        <w:rPr>
          <w:rFonts w:ascii="Times" w:hAnsi="Times"/>
        </w:rPr>
        <w:t>40:D</w:t>
      </w:r>
      <w:proofErr w:type="gramEnd"/>
      <w:r w:rsidRPr="003F1484">
        <w:rPr>
          <w:rFonts w:ascii="Times" w:hAnsi="Times"/>
        </w:rPr>
        <w:t>1255–D1261. DOI: 10.1093/</w:t>
      </w:r>
      <w:proofErr w:type="spellStart"/>
      <w:r w:rsidRPr="003F1484">
        <w:rPr>
          <w:rFonts w:ascii="Times" w:hAnsi="Times"/>
        </w:rPr>
        <w:t>nar</w:t>
      </w:r>
      <w:proofErr w:type="spellEnd"/>
      <w:r w:rsidRPr="003F1484">
        <w:rPr>
          <w:rFonts w:ascii="Times" w:hAnsi="Times"/>
        </w:rPr>
        <w:t>/gkr925.</w:t>
      </w:r>
    </w:p>
    <w:p w14:paraId="75BC32B2"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Gusenleitner</w:t>
      </w:r>
      <w:proofErr w:type="spellEnd"/>
      <w:r w:rsidRPr="003F1484">
        <w:rPr>
          <w:rFonts w:ascii="Times" w:hAnsi="Times"/>
        </w:rPr>
        <w:t xml:space="preserve"> FJ [Friedrich], </w:t>
      </w:r>
      <w:proofErr w:type="spellStart"/>
      <w:r w:rsidRPr="003F1484">
        <w:rPr>
          <w:rFonts w:ascii="Times" w:hAnsi="Times"/>
        </w:rPr>
        <w:t>Malicky</w:t>
      </w:r>
      <w:proofErr w:type="spellEnd"/>
      <w:r w:rsidRPr="003F1484">
        <w:rPr>
          <w:rFonts w:ascii="Times" w:hAnsi="Times"/>
        </w:rPr>
        <w:t xml:space="preserve"> M. 2017. Die </w:t>
      </w:r>
      <w:proofErr w:type="spellStart"/>
      <w:r w:rsidRPr="003F1484">
        <w:rPr>
          <w:rFonts w:ascii="Times" w:hAnsi="Times"/>
        </w:rPr>
        <w:t>Datenbank</w:t>
      </w:r>
      <w:proofErr w:type="spellEnd"/>
      <w:r w:rsidRPr="003F1484">
        <w:rPr>
          <w:rFonts w:ascii="Times" w:hAnsi="Times"/>
        </w:rPr>
        <w:t xml:space="preserve"> www.ZOBODAT.at </w:t>
      </w:r>
      <w:proofErr w:type="spellStart"/>
      <w:r w:rsidRPr="003F1484">
        <w:rPr>
          <w:rFonts w:ascii="Times" w:hAnsi="Times"/>
        </w:rPr>
        <w:t>als</w:t>
      </w:r>
      <w:proofErr w:type="spellEnd"/>
      <w:r w:rsidRPr="003F1484">
        <w:rPr>
          <w:rFonts w:ascii="Times" w:hAnsi="Times"/>
        </w:rPr>
        <w:t xml:space="preserve"> </w:t>
      </w:r>
      <w:proofErr w:type="spellStart"/>
      <w:r w:rsidRPr="003F1484">
        <w:rPr>
          <w:rFonts w:ascii="Times" w:hAnsi="Times"/>
        </w:rPr>
        <w:t>Recherchewerkzeug</w:t>
      </w:r>
      <w:proofErr w:type="spellEnd"/>
      <w:r w:rsidRPr="003F1484">
        <w:rPr>
          <w:rFonts w:ascii="Times" w:hAnsi="Times"/>
        </w:rPr>
        <w:t xml:space="preserve"> </w:t>
      </w:r>
      <w:proofErr w:type="spellStart"/>
      <w:r w:rsidRPr="003F1484">
        <w:rPr>
          <w:rFonts w:ascii="Times" w:hAnsi="Times"/>
        </w:rPr>
        <w:t>für</w:t>
      </w:r>
      <w:proofErr w:type="spellEnd"/>
      <w:r w:rsidRPr="003F1484">
        <w:rPr>
          <w:rFonts w:ascii="Times" w:hAnsi="Times"/>
        </w:rPr>
        <w:t xml:space="preserve"> </w:t>
      </w:r>
      <w:proofErr w:type="spellStart"/>
      <w:r w:rsidRPr="003F1484">
        <w:rPr>
          <w:rFonts w:ascii="Times" w:hAnsi="Times"/>
        </w:rPr>
        <w:t>biologische</w:t>
      </w:r>
      <w:proofErr w:type="spellEnd"/>
      <w:r w:rsidRPr="003F1484">
        <w:rPr>
          <w:rFonts w:ascii="Times" w:hAnsi="Times"/>
        </w:rPr>
        <w:t xml:space="preserve"> und </w:t>
      </w:r>
      <w:proofErr w:type="spellStart"/>
      <w:r w:rsidRPr="003F1484">
        <w:rPr>
          <w:rFonts w:ascii="Times" w:hAnsi="Times"/>
        </w:rPr>
        <w:t>erdwissenschaftliche</w:t>
      </w:r>
      <w:proofErr w:type="spellEnd"/>
      <w:r w:rsidRPr="003F1484">
        <w:rPr>
          <w:rFonts w:ascii="Times" w:hAnsi="Times"/>
        </w:rPr>
        <w:t xml:space="preserve"> </w:t>
      </w:r>
      <w:proofErr w:type="spellStart"/>
      <w:r w:rsidRPr="003F1484">
        <w:rPr>
          <w:rFonts w:ascii="Times" w:hAnsi="Times"/>
        </w:rPr>
        <w:t>Forschung</w:t>
      </w:r>
      <w:proofErr w:type="spellEnd"/>
      <w:r w:rsidRPr="003F1484">
        <w:rPr>
          <w:rFonts w:ascii="Times" w:hAnsi="Times"/>
        </w:rPr>
        <w:t xml:space="preserve">. </w:t>
      </w:r>
      <w:r w:rsidRPr="003F1484">
        <w:rPr>
          <w:rFonts w:ascii="Times" w:hAnsi="Times"/>
          <w:i/>
          <w:iCs/>
        </w:rPr>
        <w:t xml:space="preserve">Linzer </w:t>
      </w:r>
      <w:proofErr w:type="spellStart"/>
      <w:r w:rsidRPr="003F1484">
        <w:rPr>
          <w:rFonts w:ascii="Times" w:hAnsi="Times"/>
          <w:i/>
          <w:iCs/>
        </w:rPr>
        <w:t>Biologische</w:t>
      </w:r>
      <w:proofErr w:type="spellEnd"/>
      <w:r w:rsidRPr="003F1484">
        <w:rPr>
          <w:rFonts w:ascii="Times" w:hAnsi="Times"/>
          <w:i/>
          <w:iCs/>
        </w:rPr>
        <w:t xml:space="preserve"> </w:t>
      </w:r>
      <w:proofErr w:type="spellStart"/>
      <w:r w:rsidRPr="003F1484">
        <w:rPr>
          <w:rFonts w:ascii="Times" w:hAnsi="Times"/>
          <w:i/>
          <w:iCs/>
        </w:rPr>
        <w:t>Beiträge</w:t>
      </w:r>
      <w:proofErr w:type="spellEnd"/>
      <w:r w:rsidRPr="003F1484">
        <w:rPr>
          <w:rFonts w:ascii="Times" w:hAnsi="Times"/>
        </w:rPr>
        <w:t xml:space="preserve"> 49:1163–1208.</w:t>
      </w:r>
    </w:p>
    <w:p w14:paraId="4FF1DF7C" w14:textId="77777777" w:rsidR="003F1484" w:rsidRPr="003F1484" w:rsidRDefault="003F1484" w:rsidP="00CA52E3">
      <w:pPr>
        <w:pStyle w:val="Bibliography"/>
        <w:spacing w:line="360" w:lineRule="auto"/>
        <w:rPr>
          <w:rFonts w:ascii="Times" w:hAnsi="Times"/>
        </w:rPr>
      </w:pPr>
      <w:r w:rsidRPr="003F1484">
        <w:rPr>
          <w:rFonts w:ascii="Times" w:hAnsi="Times"/>
        </w:rPr>
        <w:t xml:space="preserve">Gwinn NE, Rinaldo C. 2009. The Biodiversity Heritage Library: sharing biodiversity literature with the world. </w:t>
      </w:r>
      <w:r w:rsidRPr="003F1484">
        <w:rPr>
          <w:rFonts w:ascii="Times" w:hAnsi="Times"/>
          <w:i/>
          <w:iCs/>
        </w:rPr>
        <w:t>IFLA Journal</w:t>
      </w:r>
      <w:r w:rsidRPr="003F1484">
        <w:rPr>
          <w:rFonts w:ascii="Times" w:hAnsi="Times"/>
        </w:rPr>
        <w:t xml:space="preserve"> 35:25–34. DOI: 10.1177/0340035208102032.</w:t>
      </w:r>
    </w:p>
    <w:p w14:paraId="0D17659A" w14:textId="77777777" w:rsidR="003F1484" w:rsidRPr="003F1484" w:rsidRDefault="003F1484" w:rsidP="00CA52E3">
      <w:pPr>
        <w:pStyle w:val="Bibliography"/>
        <w:spacing w:line="360" w:lineRule="auto"/>
        <w:rPr>
          <w:rFonts w:ascii="Times" w:hAnsi="Times"/>
        </w:rPr>
      </w:pPr>
      <w:r w:rsidRPr="003F1484">
        <w:rPr>
          <w:rFonts w:ascii="Times" w:hAnsi="Times"/>
        </w:rPr>
        <w:t xml:space="preserve">Hamilton CA, Shockley FW, Simmons R, Smith A, Ware J, </w:t>
      </w:r>
      <w:proofErr w:type="spellStart"/>
      <w:r w:rsidRPr="003F1484">
        <w:rPr>
          <w:rFonts w:ascii="Times" w:hAnsi="Times"/>
        </w:rPr>
        <w:t>Zaspel</w:t>
      </w:r>
      <w:proofErr w:type="spellEnd"/>
      <w:r w:rsidRPr="003F1484">
        <w:rPr>
          <w:rFonts w:ascii="Times" w:hAnsi="Times"/>
        </w:rPr>
        <w:t xml:space="preserve"> JM. 2021. The Future for a Prominent Taxonomy. </w:t>
      </w:r>
      <w:r w:rsidRPr="003F1484">
        <w:rPr>
          <w:rFonts w:ascii="Times" w:hAnsi="Times"/>
          <w:i/>
          <w:iCs/>
        </w:rPr>
        <w:t>Insect Systematics and Diversity</w:t>
      </w:r>
      <w:r w:rsidRPr="003F1484">
        <w:rPr>
          <w:rFonts w:ascii="Times" w:hAnsi="Times"/>
        </w:rPr>
        <w:t xml:space="preserve"> 5. DOI: 10.1093/</w:t>
      </w:r>
      <w:proofErr w:type="spellStart"/>
      <w:r w:rsidRPr="003F1484">
        <w:rPr>
          <w:rFonts w:ascii="Times" w:hAnsi="Times"/>
        </w:rPr>
        <w:t>isd</w:t>
      </w:r>
      <w:proofErr w:type="spellEnd"/>
      <w:r w:rsidRPr="003F1484">
        <w:rPr>
          <w:rFonts w:ascii="Times" w:hAnsi="Times"/>
        </w:rPr>
        <w:t>/ixaa020.</w:t>
      </w:r>
    </w:p>
    <w:p w14:paraId="55A17858" w14:textId="77777777" w:rsidR="003F1484" w:rsidRPr="003F1484" w:rsidRDefault="003F1484" w:rsidP="00CA52E3">
      <w:pPr>
        <w:pStyle w:val="Bibliography"/>
        <w:spacing w:line="360" w:lineRule="auto"/>
        <w:rPr>
          <w:rFonts w:ascii="Times" w:hAnsi="Times"/>
        </w:rPr>
      </w:pPr>
      <w:r w:rsidRPr="003F1484">
        <w:rPr>
          <w:rFonts w:ascii="Times" w:hAnsi="Times"/>
        </w:rPr>
        <w:t xml:space="preserve">Hegde M, Talukdar PP. 2015. An Entity-centric Approach for Overcoming Knowledge Graph Sparsity. In: </w:t>
      </w:r>
      <w:r w:rsidRPr="003F1484">
        <w:rPr>
          <w:rFonts w:ascii="Times" w:hAnsi="Times"/>
          <w:i/>
          <w:iCs/>
        </w:rPr>
        <w:t>Proceedings of the 2015 Conference on Empirical Methods in Natural Language Processing</w:t>
      </w:r>
      <w:r w:rsidRPr="003F1484">
        <w:rPr>
          <w:rFonts w:ascii="Times" w:hAnsi="Times"/>
        </w:rPr>
        <w:t>. Lisbon, Portugal: Association for Computational Linguistics, 530–535. DOI: 10.18653/v1/D15-1061.</w:t>
      </w:r>
    </w:p>
    <w:p w14:paraId="2E92B909"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Heibi</w:t>
      </w:r>
      <w:proofErr w:type="spellEnd"/>
      <w:r w:rsidRPr="003F1484">
        <w:rPr>
          <w:rFonts w:ascii="Times" w:hAnsi="Times"/>
        </w:rPr>
        <w:t xml:space="preserve"> I, Peroni S, </w:t>
      </w:r>
      <w:proofErr w:type="spellStart"/>
      <w:r w:rsidRPr="003F1484">
        <w:rPr>
          <w:rFonts w:ascii="Times" w:hAnsi="Times"/>
        </w:rPr>
        <w:t>Shotton</w:t>
      </w:r>
      <w:proofErr w:type="spellEnd"/>
      <w:r w:rsidRPr="003F1484">
        <w:rPr>
          <w:rFonts w:ascii="Times" w:hAnsi="Times"/>
        </w:rPr>
        <w:t xml:space="preserve"> D. 2019. Software review: COCI, the </w:t>
      </w:r>
      <w:proofErr w:type="spellStart"/>
      <w:r w:rsidRPr="003F1484">
        <w:rPr>
          <w:rFonts w:ascii="Times" w:hAnsi="Times"/>
        </w:rPr>
        <w:t>OpenCitations</w:t>
      </w:r>
      <w:proofErr w:type="spellEnd"/>
      <w:r w:rsidRPr="003F1484">
        <w:rPr>
          <w:rFonts w:ascii="Times" w:hAnsi="Times"/>
        </w:rPr>
        <w:t xml:space="preserve"> Index of </w:t>
      </w:r>
      <w:proofErr w:type="spellStart"/>
      <w:r w:rsidRPr="003F1484">
        <w:rPr>
          <w:rFonts w:ascii="Times" w:hAnsi="Times"/>
        </w:rPr>
        <w:t>Crossref</w:t>
      </w:r>
      <w:proofErr w:type="spellEnd"/>
      <w:r w:rsidRPr="003F1484">
        <w:rPr>
          <w:rFonts w:ascii="Times" w:hAnsi="Times"/>
        </w:rPr>
        <w:t xml:space="preserve"> open DOI-to-DOI citations. </w:t>
      </w:r>
      <w:proofErr w:type="spellStart"/>
      <w:r w:rsidRPr="003F1484">
        <w:rPr>
          <w:rFonts w:ascii="Times" w:hAnsi="Times"/>
          <w:i/>
          <w:iCs/>
        </w:rPr>
        <w:t>Scientometrics</w:t>
      </w:r>
      <w:proofErr w:type="spellEnd"/>
      <w:r w:rsidRPr="003F1484">
        <w:rPr>
          <w:rFonts w:ascii="Times" w:hAnsi="Times"/>
        </w:rPr>
        <w:t xml:space="preserve"> 121:1213–1228. DOI: 10.1007/s11192-019-03217-6.</w:t>
      </w:r>
    </w:p>
    <w:p w14:paraId="4DD16BC8" w14:textId="77777777" w:rsidR="003F1484" w:rsidRPr="003F1484" w:rsidRDefault="003F1484" w:rsidP="00CA52E3">
      <w:pPr>
        <w:pStyle w:val="Bibliography"/>
        <w:spacing w:line="360" w:lineRule="auto"/>
        <w:rPr>
          <w:rFonts w:ascii="Times" w:hAnsi="Times"/>
        </w:rPr>
      </w:pPr>
      <w:r w:rsidRPr="003F1484">
        <w:rPr>
          <w:rFonts w:ascii="Times" w:hAnsi="Times"/>
        </w:rPr>
        <w:t xml:space="preserve">Index </w:t>
      </w:r>
      <w:proofErr w:type="spellStart"/>
      <w:r w:rsidRPr="003F1484">
        <w:rPr>
          <w:rFonts w:ascii="Times" w:hAnsi="Times"/>
        </w:rPr>
        <w:t>Fungorum</w:t>
      </w:r>
      <w:proofErr w:type="spellEnd"/>
      <w:r w:rsidRPr="003F1484">
        <w:rPr>
          <w:rFonts w:ascii="Times" w:hAnsi="Times"/>
        </w:rPr>
        <w:t xml:space="preserve"> Home Page. </w:t>
      </w:r>
      <w:r w:rsidRPr="003F1484">
        <w:rPr>
          <w:rFonts w:ascii="Times" w:hAnsi="Times"/>
          <w:i/>
          <w:iCs/>
        </w:rPr>
        <w:t>Available at</w:t>
      </w:r>
      <w:r w:rsidRPr="003F1484">
        <w:rPr>
          <w:rFonts w:ascii="Times" w:hAnsi="Times"/>
        </w:rPr>
        <w:t xml:space="preserve"> </w:t>
      </w:r>
      <w:r w:rsidRPr="003F1484">
        <w:rPr>
          <w:rFonts w:ascii="Times" w:hAnsi="Times"/>
          <w:i/>
          <w:iCs/>
        </w:rPr>
        <w:t>http://www.indexfungorum.org/</w:t>
      </w:r>
      <w:r w:rsidRPr="003F1484">
        <w:rPr>
          <w:rFonts w:ascii="Times" w:hAnsi="Times"/>
        </w:rPr>
        <w:t xml:space="preserve"> (accessed March 18, 2022).</w:t>
      </w:r>
    </w:p>
    <w:p w14:paraId="7620A581" w14:textId="77777777" w:rsidR="003F1484" w:rsidRPr="003F1484" w:rsidRDefault="003F1484" w:rsidP="00CA52E3">
      <w:pPr>
        <w:pStyle w:val="Bibliography"/>
        <w:spacing w:line="360" w:lineRule="auto"/>
        <w:rPr>
          <w:rFonts w:ascii="Times" w:hAnsi="Times"/>
        </w:rPr>
      </w:pPr>
      <w:r w:rsidRPr="003F1484">
        <w:rPr>
          <w:rFonts w:ascii="Times" w:hAnsi="Times"/>
        </w:rPr>
        <w:lastRenderedPageBreak/>
        <w:t xml:space="preserve">International Plant Names Index. </w:t>
      </w:r>
      <w:r w:rsidRPr="003F1484">
        <w:rPr>
          <w:rFonts w:ascii="Times" w:hAnsi="Times"/>
          <w:i/>
          <w:iCs/>
        </w:rPr>
        <w:t>Available at</w:t>
      </w:r>
      <w:r w:rsidRPr="003F1484">
        <w:rPr>
          <w:rFonts w:ascii="Times" w:hAnsi="Times"/>
        </w:rPr>
        <w:t xml:space="preserve"> </w:t>
      </w:r>
      <w:r w:rsidRPr="003F1484">
        <w:rPr>
          <w:rFonts w:ascii="Times" w:hAnsi="Times"/>
          <w:i/>
          <w:iCs/>
        </w:rPr>
        <w:t>https://ipni.org/</w:t>
      </w:r>
      <w:r w:rsidRPr="003F1484">
        <w:rPr>
          <w:rFonts w:ascii="Times" w:hAnsi="Times"/>
        </w:rPr>
        <w:t xml:space="preserve"> (accessed March 18, 2022).</w:t>
      </w:r>
    </w:p>
    <w:p w14:paraId="5D7A3B80" w14:textId="77777777" w:rsidR="003F1484" w:rsidRPr="003F1484" w:rsidRDefault="003F1484" w:rsidP="00CA52E3">
      <w:pPr>
        <w:pStyle w:val="Bibliography"/>
        <w:spacing w:line="360" w:lineRule="auto"/>
        <w:rPr>
          <w:rFonts w:ascii="Times" w:hAnsi="Times"/>
        </w:rPr>
      </w:pPr>
      <w:r w:rsidRPr="003F1484">
        <w:rPr>
          <w:rFonts w:ascii="Times" w:hAnsi="Times"/>
        </w:rPr>
        <w:t xml:space="preserve">King D, Morse D, Willis A, </w:t>
      </w:r>
      <w:proofErr w:type="spellStart"/>
      <w:r w:rsidRPr="003F1484">
        <w:rPr>
          <w:rFonts w:ascii="Times" w:hAnsi="Times"/>
        </w:rPr>
        <w:t>Dil</w:t>
      </w:r>
      <w:proofErr w:type="spellEnd"/>
      <w:r w:rsidRPr="003F1484">
        <w:rPr>
          <w:rFonts w:ascii="Times" w:hAnsi="Times"/>
        </w:rPr>
        <w:t xml:space="preserve"> A. 2011. Towards the bibliography of life. </w:t>
      </w:r>
      <w:proofErr w:type="spellStart"/>
      <w:r w:rsidRPr="003F1484">
        <w:rPr>
          <w:rFonts w:ascii="Times" w:hAnsi="Times"/>
          <w:i/>
          <w:iCs/>
        </w:rPr>
        <w:t>ZooKeys</w:t>
      </w:r>
      <w:proofErr w:type="spellEnd"/>
      <w:r w:rsidRPr="003F1484">
        <w:rPr>
          <w:rFonts w:ascii="Times" w:hAnsi="Times"/>
        </w:rPr>
        <w:t xml:space="preserve"> 150:151–166. DOI: 10.3897/zookeys.150.2167.</w:t>
      </w:r>
    </w:p>
    <w:p w14:paraId="35497E3C"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Korotyaev</w:t>
      </w:r>
      <w:proofErr w:type="spellEnd"/>
      <w:r w:rsidRPr="003F1484">
        <w:rPr>
          <w:rFonts w:ascii="Times" w:hAnsi="Times"/>
        </w:rPr>
        <w:t xml:space="preserve"> BA. 2018. Two New Species of the Weevil Genus </w:t>
      </w:r>
      <w:proofErr w:type="spellStart"/>
      <w:r w:rsidRPr="003F1484">
        <w:rPr>
          <w:rFonts w:ascii="Times" w:hAnsi="Times"/>
        </w:rPr>
        <w:t>Mecysmoderes</w:t>
      </w:r>
      <w:proofErr w:type="spellEnd"/>
      <w:r w:rsidRPr="003F1484">
        <w:rPr>
          <w:rFonts w:ascii="Times" w:hAnsi="Times"/>
        </w:rPr>
        <w:t xml:space="preserve"> Schoenherr, 1837 (Coleoptera, Curculionidae: </w:t>
      </w:r>
      <w:proofErr w:type="spellStart"/>
      <w:r w:rsidRPr="003F1484">
        <w:rPr>
          <w:rFonts w:ascii="Times" w:hAnsi="Times"/>
        </w:rPr>
        <w:t>Ceutorhynchinae</w:t>
      </w:r>
      <w:proofErr w:type="spellEnd"/>
      <w:r w:rsidRPr="003F1484">
        <w:rPr>
          <w:rFonts w:ascii="Times" w:hAnsi="Times"/>
        </w:rPr>
        <w:t xml:space="preserve">) from Vietnam. </w:t>
      </w:r>
      <w:r w:rsidRPr="003F1484">
        <w:rPr>
          <w:rFonts w:ascii="Times" w:hAnsi="Times"/>
          <w:i/>
          <w:iCs/>
        </w:rPr>
        <w:t>Entomological Review</w:t>
      </w:r>
      <w:r w:rsidRPr="003F1484">
        <w:rPr>
          <w:rFonts w:ascii="Times" w:hAnsi="Times"/>
        </w:rPr>
        <w:t xml:space="preserve"> 98:899–906. DOI: 10.1134/S0013873818070114.</w:t>
      </w:r>
    </w:p>
    <w:p w14:paraId="5F7C8A61"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Laakso</w:t>
      </w:r>
      <w:proofErr w:type="spellEnd"/>
      <w:r w:rsidRPr="003F1484">
        <w:rPr>
          <w:rFonts w:ascii="Times" w:hAnsi="Times"/>
        </w:rPr>
        <w:t xml:space="preserve"> M, Matthias L, Jahn N. 2020. Open is not forever: a study of vanished open access journals. </w:t>
      </w:r>
      <w:r w:rsidRPr="003F1484">
        <w:rPr>
          <w:rFonts w:ascii="Times" w:hAnsi="Times"/>
          <w:i/>
          <w:iCs/>
        </w:rPr>
        <w:t>arXiv:2008.11933 [cs]</w:t>
      </w:r>
      <w:r w:rsidRPr="003F1484">
        <w:rPr>
          <w:rFonts w:ascii="Times" w:hAnsi="Times"/>
        </w:rPr>
        <w:t>.</w:t>
      </w:r>
    </w:p>
    <w:p w14:paraId="47D58920" w14:textId="77777777" w:rsidR="003F1484" w:rsidRPr="003F1484" w:rsidRDefault="003F1484" w:rsidP="00CA52E3">
      <w:pPr>
        <w:pStyle w:val="Bibliography"/>
        <w:spacing w:line="360" w:lineRule="auto"/>
        <w:rPr>
          <w:rFonts w:ascii="Times" w:hAnsi="Times"/>
        </w:rPr>
      </w:pPr>
      <w:r w:rsidRPr="003F1484">
        <w:rPr>
          <w:rFonts w:ascii="Times" w:hAnsi="Times"/>
        </w:rPr>
        <w:t xml:space="preserve">Lindon HL, Gardiner LM, Brady A, </w:t>
      </w:r>
      <w:proofErr w:type="spellStart"/>
      <w:r w:rsidRPr="003F1484">
        <w:rPr>
          <w:rFonts w:ascii="Times" w:hAnsi="Times"/>
        </w:rPr>
        <w:t>Vorontsova</w:t>
      </w:r>
      <w:proofErr w:type="spellEnd"/>
      <w:r w:rsidRPr="003F1484">
        <w:rPr>
          <w:rFonts w:ascii="Times" w:hAnsi="Times"/>
        </w:rPr>
        <w:t xml:space="preserve"> MS. 2015. Fewer than three percent of land plant species named by women: Author gender over 260 years. </w:t>
      </w:r>
      <w:r w:rsidRPr="003F1484">
        <w:rPr>
          <w:rFonts w:ascii="Times" w:hAnsi="Times"/>
          <w:i/>
          <w:iCs/>
        </w:rPr>
        <w:t>TAXON</w:t>
      </w:r>
      <w:r w:rsidRPr="003F1484">
        <w:rPr>
          <w:rFonts w:ascii="Times" w:hAnsi="Times"/>
        </w:rPr>
        <w:t xml:space="preserve"> 64:209–215. DOI: https://doi.org/10.12705/642.4.</w:t>
      </w:r>
    </w:p>
    <w:p w14:paraId="65FA5AF4"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Marshakova-Shaikevich</w:t>
      </w:r>
      <w:proofErr w:type="spellEnd"/>
      <w:r w:rsidRPr="003F1484">
        <w:rPr>
          <w:rFonts w:ascii="Times" w:hAnsi="Times"/>
        </w:rPr>
        <w:t xml:space="preserve"> I. 1973. System of Document Connections Based on References. </w:t>
      </w:r>
      <w:r w:rsidRPr="003F1484">
        <w:rPr>
          <w:rFonts w:ascii="Times" w:hAnsi="Times"/>
          <w:i/>
          <w:iCs/>
        </w:rPr>
        <w:t>Scientific and Technical Information Serial of VINITI</w:t>
      </w:r>
      <w:r w:rsidRPr="003F1484">
        <w:rPr>
          <w:rFonts w:ascii="Times" w:hAnsi="Times"/>
        </w:rPr>
        <w:t xml:space="preserve"> 6:3–8.</w:t>
      </w:r>
    </w:p>
    <w:p w14:paraId="508023AC" w14:textId="77777777" w:rsidR="003F1484" w:rsidRPr="003F1484" w:rsidRDefault="003F1484" w:rsidP="00CA52E3">
      <w:pPr>
        <w:pStyle w:val="Bibliography"/>
        <w:spacing w:line="360" w:lineRule="auto"/>
        <w:rPr>
          <w:rFonts w:ascii="Times" w:hAnsi="Times"/>
        </w:rPr>
      </w:pPr>
      <w:r w:rsidRPr="003F1484">
        <w:rPr>
          <w:rFonts w:ascii="Times" w:hAnsi="Times"/>
        </w:rPr>
        <w:t xml:space="preserve">May RM. 1988. How Many Species Are There on Earth? </w:t>
      </w:r>
      <w:r w:rsidRPr="003F1484">
        <w:rPr>
          <w:rFonts w:ascii="Times" w:hAnsi="Times"/>
          <w:i/>
          <w:iCs/>
        </w:rPr>
        <w:t>Science</w:t>
      </w:r>
      <w:r w:rsidRPr="003F1484">
        <w:rPr>
          <w:rFonts w:ascii="Times" w:hAnsi="Times"/>
        </w:rPr>
        <w:t xml:space="preserve"> 241:1441–1449. DOI: 10.1126/science.241.4872.1441.</w:t>
      </w:r>
    </w:p>
    <w:p w14:paraId="5EE55FF0" w14:textId="77777777" w:rsidR="003F1484" w:rsidRPr="003F1484" w:rsidRDefault="003F1484" w:rsidP="00CA52E3">
      <w:pPr>
        <w:pStyle w:val="Bibliography"/>
        <w:spacing w:line="360" w:lineRule="auto"/>
        <w:rPr>
          <w:rFonts w:ascii="Times" w:hAnsi="Times"/>
        </w:rPr>
      </w:pPr>
      <w:r w:rsidRPr="003F1484">
        <w:rPr>
          <w:rFonts w:ascii="Times" w:hAnsi="Times"/>
        </w:rPr>
        <w:t>Miquel-</w:t>
      </w:r>
      <w:proofErr w:type="spellStart"/>
      <w:r w:rsidRPr="003F1484">
        <w:rPr>
          <w:rFonts w:ascii="Times" w:hAnsi="Times"/>
        </w:rPr>
        <w:t>Ribé</w:t>
      </w:r>
      <w:proofErr w:type="spellEnd"/>
      <w:r w:rsidRPr="003F1484">
        <w:rPr>
          <w:rFonts w:ascii="Times" w:hAnsi="Times"/>
        </w:rPr>
        <w:t xml:space="preserve"> M, </w:t>
      </w:r>
      <w:proofErr w:type="spellStart"/>
      <w:r w:rsidRPr="003F1484">
        <w:rPr>
          <w:rFonts w:ascii="Times" w:hAnsi="Times"/>
        </w:rPr>
        <w:t>Laniado</w:t>
      </w:r>
      <w:proofErr w:type="spellEnd"/>
      <w:r w:rsidRPr="003F1484">
        <w:rPr>
          <w:rFonts w:ascii="Times" w:hAnsi="Times"/>
        </w:rPr>
        <w:t xml:space="preserve"> D. 2021. The Wikipedia Diversity Observatory: helping communities to bridge content gaps through interactive interfaces. </w:t>
      </w:r>
      <w:r w:rsidRPr="003F1484">
        <w:rPr>
          <w:rFonts w:ascii="Times" w:hAnsi="Times"/>
          <w:i/>
          <w:iCs/>
        </w:rPr>
        <w:t>Journal of Internet Services and Applications</w:t>
      </w:r>
      <w:r w:rsidRPr="003F1484">
        <w:rPr>
          <w:rFonts w:ascii="Times" w:hAnsi="Times"/>
        </w:rPr>
        <w:t xml:space="preserve"> 12:10. DOI: 10.1186/s13174-021-00141-y.</w:t>
      </w:r>
    </w:p>
    <w:p w14:paraId="209E6DF4" w14:textId="77777777" w:rsidR="003F1484" w:rsidRPr="003F1484" w:rsidRDefault="003F1484" w:rsidP="00CA52E3">
      <w:pPr>
        <w:pStyle w:val="Bibliography"/>
        <w:spacing w:line="360" w:lineRule="auto"/>
        <w:rPr>
          <w:rFonts w:ascii="Times" w:hAnsi="Times"/>
        </w:rPr>
      </w:pPr>
      <w:r w:rsidRPr="003F1484">
        <w:rPr>
          <w:rFonts w:ascii="Times" w:hAnsi="Times"/>
        </w:rPr>
        <w:t xml:space="preserve">Nielsen FÅ, </w:t>
      </w:r>
      <w:proofErr w:type="spellStart"/>
      <w:r w:rsidRPr="003F1484">
        <w:rPr>
          <w:rFonts w:ascii="Times" w:hAnsi="Times"/>
        </w:rPr>
        <w:t>Mietchen</w:t>
      </w:r>
      <w:proofErr w:type="spellEnd"/>
      <w:r w:rsidRPr="003F1484">
        <w:rPr>
          <w:rFonts w:ascii="Times" w:hAnsi="Times"/>
        </w:rPr>
        <w:t xml:space="preserve"> D, </w:t>
      </w:r>
      <w:proofErr w:type="spellStart"/>
      <w:r w:rsidRPr="003F1484">
        <w:rPr>
          <w:rFonts w:ascii="Times" w:hAnsi="Times"/>
        </w:rPr>
        <w:t>Willighagen</w:t>
      </w:r>
      <w:proofErr w:type="spellEnd"/>
      <w:r w:rsidRPr="003F1484">
        <w:rPr>
          <w:rFonts w:ascii="Times" w:hAnsi="Times"/>
        </w:rPr>
        <w:t xml:space="preserve"> E. 2017. Scholia, </w:t>
      </w:r>
      <w:proofErr w:type="spellStart"/>
      <w:r w:rsidRPr="003F1484">
        <w:rPr>
          <w:rFonts w:ascii="Times" w:hAnsi="Times"/>
        </w:rPr>
        <w:t>Scientometrics</w:t>
      </w:r>
      <w:proofErr w:type="spellEnd"/>
      <w:r w:rsidRPr="003F1484">
        <w:rPr>
          <w:rFonts w:ascii="Times" w:hAnsi="Times"/>
        </w:rPr>
        <w:t xml:space="preserve"> and Wikidata. </w:t>
      </w:r>
      <w:r w:rsidRPr="003F1484">
        <w:rPr>
          <w:rFonts w:ascii="Times" w:hAnsi="Times"/>
          <w:i/>
          <w:iCs/>
        </w:rPr>
        <w:t>Lecture Notes in Computer Science</w:t>
      </w:r>
      <w:r w:rsidRPr="003F1484">
        <w:rPr>
          <w:rFonts w:ascii="Times" w:hAnsi="Times"/>
        </w:rPr>
        <w:t>:237–259. DOI: 10.1007/978-3-319-70407-4_36.</w:t>
      </w:r>
    </w:p>
    <w:p w14:paraId="78ECF577" w14:textId="77777777" w:rsidR="003F1484" w:rsidRPr="003F1484" w:rsidRDefault="003F1484" w:rsidP="00CA52E3">
      <w:pPr>
        <w:pStyle w:val="Bibliography"/>
        <w:spacing w:line="360" w:lineRule="auto"/>
        <w:rPr>
          <w:rFonts w:ascii="Times" w:hAnsi="Times"/>
        </w:rPr>
      </w:pPr>
      <w:r w:rsidRPr="003F1484">
        <w:rPr>
          <w:rFonts w:ascii="Times" w:hAnsi="Times"/>
        </w:rPr>
        <w:t xml:space="preserve">ORCID. </w:t>
      </w:r>
      <w:r w:rsidRPr="003F1484">
        <w:rPr>
          <w:rFonts w:ascii="Times" w:hAnsi="Times"/>
          <w:i/>
          <w:iCs/>
        </w:rPr>
        <w:t>Available at</w:t>
      </w:r>
      <w:r w:rsidRPr="003F1484">
        <w:rPr>
          <w:rFonts w:ascii="Times" w:hAnsi="Times"/>
        </w:rPr>
        <w:t xml:space="preserve"> </w:t>
      </w:r>
      <w:r w:rsidRPr="003F1484">
        <w:rPr>
          <w:rFonts w:ascii="Times" w:hAnsi="Times"/>
          <w:i/>
          <w:iCs/>
        </w:rPr>
        <w:t>https://orcid.org/</w:t>
      </w:r>
      <w:r w:rsidRPr="003F1484">
        <w:rPr>
          <w:rFonts w:ascii="Times" w:hAnsi="Times"/>
        </w:rPr>
        <w:t xml:space="preserve"> (accessed November 27, 2018).</w:t>
      </w:r>
    </w:p>
    <w:p w14:paraId="3591CF8A"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 2009. </w:t>
      </w:r>
      <w:proofErr w:type="spellStart"/>
      <w:r w:rsidRPr="003F1484">
        <w:rPr>
          <w:rFonts w:ascii="Times" w:hAnsi="Times"/>
        </w:rPr>
        <w:t>bioGUID</w:t>
      </w:r>
      <w:proofErr w:type="spellEnd"/>
      <w:r w:rsidRPr="003F1484">
        <w:rPr>
          <w:rFonts w:ascii="Times" w:hAnsi="Times"/>
        </w:rPr>
        <w:t xml:space="preserve">: resolving, discovering, and minting identifiers for biodiversity informatics. </w:t>
      </w:r>
      <w:r w:rsidRPr="003F1484">
        <w:rPr>
          <w:rFonts w:ascii="Times" w:hAnsi="Times"/>
          <w:i/>
          <w:iCs/>
        </w:rPr>
        <w:t>BMC bioinformatics</w:t>
      </w:r>
      <w:r w:rsidRPr="003F1484">
        <w:rPr>
          <w:rFonts w:ascii="Times" w:hAnsi="Times"/>
        </w:rPr>
        <w:t xml:space="preserve"> </w:t>
      </w:r>
      <w:proofErr w:type="gramStart"/>
      <w:r w:rsidRPr="003F1484">
        <w:rPr>
          <w:rFonts w:ascii="Times" w:hAnsi="Times"/>
        </w:rPr>
        <w:t>10:S</w:t>
      </w:r>
      <w:proofErr w:type="gramEnd"/>
      <w:r w:rsidRPr="003F1484">
        <w:rPr>
          <w:rFonts w:ascii="Times" w:hAnsi="Times"/>
        </w:rPr>
        <w:t>5.</w:t>
      </w:r>
    </w:p>
    <w:p w14:paraId="35D3BDF8"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2010. Wikipedia as an encyclopaedia of life. </w:t>
      </w:r>
      <w:r w:rsidRPr="003F1484">
        <w:rPr>
          <w:rFonts w:ascii="Times" w:hAnsi="Times"/>
          <w:i/>
          <w:iCs/>
        </w:rPr>
        <w:t>Organisms Diversity &amp; Evolution</w:t>
      </w:r>
      <w:r w:rsidRPr="003F1484">
        <w:rPr>
          <w:rFonts w:ascii="Times" w:hAnsi="Times"/>
        </w:rPr>
        <w:t xml:space="preserve"> 10:343–349. DOI: 10.1007/s13127-010-0028-9.</w:t>
      </w:r>
    </w:p>
    <w:p w14:paraId="172BAEF5"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 2011. Extracting scientific articles from a large digital archive: </w:t>
      </w:r>
      <w:proofErr w:type="spellStart"/>
      <w:r w:rsidRPr="003F1484">
        <w:rPr>
          <w:rFonts w:ascii="Times" w:hAnsi="Times"/>
        </w:rPr>
        <w:t>BioStor</w:t>
      </w:r>
      <w:proofErr w:type="spellEnd"/>
      <w:r w:rsidRPr="003F1484">
        <w:rPr>
          <w:rFonts w:ascii="Times" w:hAnsi="Times"/>
        </w:rPr>
        <w:t xml:space="preserve"> and the Biodiversity Heritage Library. </w:t>
      </w:r>
      <w:r w:rsidRPr="003F1484">
        <w:rPr>
          <w:rFonts w:ascii="Times" w:hAnsi="Times"/>
          <w:i/>
          <w:iCs/>
        </w:rPr>
        <w:t>BMC Bioinformatics</w:t>
      </w:r>
      <w:r w:rsidRPr="003F1484">
        <w:rPr>
          <w:rFonts w:ascii="Times" w:hAnsi="Times"/>
        </w:rPr>
        <w:t xml:space="preserve"> 12:187. DOI: 10.1186/1471-2105-12-187.</w:t>
      </w:r>
    </w:p>
    <w:p w14:paraId="01E3BB02"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2013. </w:t>
      </w:r>
      <w:proofErr w:type="spellStart"/>
      <w:r w:rsidRPr="003F1484">
        <w:rPr>
          <w:rFonts w:ascii="Times" w:hAnsi="Times"/>
        </w:rPr>
        <w:t>BioNames</w:t>
      </w:r>
      <w:proofErr w:type="spellEnd"/>
      <w:r w:rsidRPr="003F1484">
        <w:rPr>
          <w:rFonts w:ascii="Times" w:hAnsi="Times"/>
        </w:rPr>
        <w:t xml:space="preserve">: linking taxonomy, texts, and trees. </w:t>
      </w:r>
      <w:proofErr w:type="spellStart"/>
      <w:r w:rsidRPr="003F1484">
        <w:rPr>
          <w:rFonts w:ascii="Times" w:hAnsi="Times"/>
          <w:i/>
          <w:iCs/>
        </w:rPr>
        <w:t>PeerJ</w:t>
      </w:r>
      <w:proofErr w:type="spellEnd"/>
      <w:r w:rsidRPr="003F1484">
        <w:rPr>
          <w:rFonts w:ascii="Times" w:hAnsi="Times"/>
        </w:rPr>
        <w:t xml:space="preserve"> </w:t>
      </w:r>
      <w:proofErr w:type="gramStart"/>
      <w:r w:rsidRPr="003F1484">
        <w:rPr>
          <w:rFonts w:ascii="Times" w:hAnsi="Times"/>
        </w:rPr>
        <w:t>1:e</w:t>
      </w:r>
      <w:proofErr w:type="gramEnd"/>
      <w:r w:rsidRPr="003F1484">
        <w:rPr>
          <w:rFonts w:ascii="Times" w:hAnsi="Times"/>
        </w:rPr>
        <w:t>190. DOI: 10.7717/peerj.190.</w:t>
      </w:r>
    </w:p>
    <w:p w14:paraId="1889F294"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 2016a. Surfacing the deep data of taxonomy. </w:t>
      </w:r>
      <w:r w:rsidRPr="003F1484">
        <w:rPr>
          <w:rFonts w:ascii="Times" w:hAnsi="Times"/>
          <w:i/>
          <w:iCs/>
        </w:rPr>
        <w:t>ZooKeys</w:t>
      </w:r>
      <w:r w:rsidRPr="003F1484">
        <w:rPr>
          <w:rFonts w:ascii="Times" w:hAnsi="Times"/>
        </w:rPr>
        <w:t>:247.</w:t>
      </w:r>
    </w:p>
    <w:p w14:paraId="7F2BC9BE" w14:textId="77777777" w:rsidR="003F1484" w:rsidRPr="003F1484" w:rsidRDefault="003F1484" w:rsidP="00CA52E3">
      <w:pPr>
        <w:pStyle w:val="Bibliography"/>
        <w:spacing w:line="360" w:lineRule="auto"/>
        <w:rPr>
          <w:rFonts w:ascii="Times" w:hAnsi="Times"/>
        </w:rPr>
      </w:pPr>
      <w:r w:rsidRPr="003F1484">
        <w:rPr>
          <w:rFonts w:ascii="Times" w:hAnsi="Times"/>
        </w:rPr>
        <w:t>Page RDM. 2016b. The Plant List with literature. DOI: 10.15468/btkum2.</w:t>
      </w:r>
    </w:p>
    <w:p w14:paraId="4DE774C9" w14:textId="77777777" w:rsidR="003F1484" w:rsidRPr="003F1484" w:rsidRDefault="003F1484" w:rsidP="00CA52E3">
      <w:pPr>
        <w:pStyle w:val="Bibliography"/>
        <w:spacing w:line="360" w:lineRule="auto"/>
        <w:rPr>
          <w:rFonts w:ascii="Times" w:hAnsi="Times"/>
        </w:rPr>
      </w:pPr>
      <w:r w:rsidRPr="003F1484">
        <w:rPr>
          <w:rFonts w:ascii="Times" w:hAnsi="Times"/>
        </w:rPr>
        <w:lastRenderedPageBreak/>
        <w:t xml:space="preserve">Page RDM. 2016c. DNA barcoding and taxonomy: dark taxa and dark texts. </w:t>
      </w:r>
      <w:r w:rsidRPr="003F1484">
        <w:rPr>
          <w:rFonts w:ascii="Times" w:hAnsi="Times"/>
          <w:i/>
          <w:iCs/>
        </w:rPr>
        <w:t>Phil. Trans. R. Soc. B</w:t>
      </w:r>
      <w:r w:rsidRPr="003F1484">
        <w:rPr>
          <w:rFonts w:ascii="Times" w:hAnsi="Times"/>
        </w:rPr>
        <w:t xml:space="preserve"> 371:20150334. DOI: 10.1098/rstb.2015.0334.</w:t>
      </w:r>
    </w:p>
    <w:p w14:paraId="4378191D"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 2018. Liberating links between datasets using lightweight data publishing: an example using plant names and the taxonomic literature. </w:t>
      </w:r>
      <w:r w:rsidRPr="003F1484">
        <w:rPr>
          <w:rFonts w:ascii="Times" w:hAnsi="Times"/>
          <w:i/>
          <w:iCs/>
        </w:rPr>
        <w:t>Biodiversity Data Journal</w:t>
      </w:r>
      <w:r w:rsidRPr="003F1484">
        <w:rPr>
          <w:rFonts w:ascii="Times" w:hAnsi="Times"/>
        </w:rPr>
        <w:t>. DOI: 10.3897/BDJ.</w:t>
      </w:r>
      <w:proofErr w:type="gramStart"/>
      <w:r w:rsidRPr="003F1484">
        <w:rPr>
          <w:rFonts w:ascii="Times" w:hAnsi="Times"/>
        </w:rPr>
        <w:t>6.e</w:t>
      </w:r>
      <w:proofErr w:type="gramEnd"/>
      <w:r w:rsidRPr="003F1484">
        <w:rPr>
          <w:rFonts w:ascii="Times" w:hAnsi="Times"/>
        </w:rPr>
        <w:t>27539.</w:t>
      </w:r>
    </w:p>
    <w:p w14:paraId="71683C0F"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2019. Reconciling Author Names in Taxonomic and Publication Databases. In: </w:t>
      </w:r>
      <w:r w:rsidRPr="003F1484">
        <w:rPr>
          <w:rFonts w:ascii="Times" w:hAnsi="Times"/>
          <w:i/>
          <w:iCs/>
        </w:rPr>
        <w:t>Proceedings of the 12th International Conference on Semantic Web Applications and Tools for Health Care and Life Sciences (SWAT4HCLS)</w:t>
      </w:r>
      <w:r w:rsidRPr="003F1484">
        <w:rPr>
          <w:rFonts w:ascii="Times" w:hAnsi="Times"/>
        </w:rPr>
        <w:t>. CEUR Workshop Proceedings. Edinburgh, Scotland, 36–43.</w:t>
      </w:r>
    </w:p>
    <w:p w14:paraId="46D4F313" w14:textId="77777777" w:rsidR="003F1484" w:rsidRPr="003F1484" w:rsidRDefault="003F1484" w:rsidP="00CA52E3">
      <w:pPr>
        <w:pStyle w:val="Bibliography"/>
        <w:spacing w:line="360" w:lineRule="auto"/>
        <w:rPr>
          <w:rFonts w:ascii="Times" w:hAnsi="Times"/>
        </w:rPr>
      </w:pPr>
      <w:r w:rsidRPr="003F1484">
        <w:rPr>
          <w:rFonts w:ascii="Times" w:hAnsi="Times"/>
        </w:rPr>
        <w:t xml:space="preserve">Page RDM. 2020. IPNI plant names linked to bibliographic identifiers. DOI: </w:t>
      </w:r>
      <w:proofErr w:type="gramStart"/>
      <w:r w:rsidRPr="003F1484">
        <w:rPr>
          <w:rFonts w:ascii="Times" w:hAnsi="Times"/>
        </w:rPr>
        <w:t>10.6084/m9.figshare.13055804.v</w:t>
      </w:r>
      <w:proofErr w:type="gramEnd"/>
      <w:r w:rsidRPr="003F1484">
        <w:rPr>
          <w:rFonts w:ascii="Times" w:hAnsi="Times"/>
        </w:rPr>
        <w:t>1.</w:t>
      </w:r>
    </w:p>
    <w:p w14:paraId="727E01D5" w14:textId="77777777" w:rsidR="003F1484" w:rsidRPr="003F1484" w:rsidRDefault="003F1484" w:rsidP="00CA52E3">
      <w:pPr>
        <w:pStyle w:val="Bibliography"/>
        <w:spacing w:line="360" w:lineRule="auto"/>
        <w:rPr>
          <w:rFonts w:ascii="Times" w:hAnsi="Times"/>
        </w:rPr>
      </w:pPr>
      <w:r w:rsidRPr="003F1484">
        <w:rPr>
          <w:rFonts w:ascii="Times" w:hAnsi="Times"/>
        </w:rPr>
        <w:t xml:space="preserve">Peroni S, </w:t>
      </w:r>
      <w:proofErr w:type="spellStart"/>
      <w:r w:rsidRPr="003F1484">
        <w:rPr>
          <w:rFonts w:ascii="Times" w:hAnsi="Times"/>
        </w:rPr>
        <w:t>Shotton</w:t>
      </w:r>
      <w:proofErr w:type="spellEnd"/>
      <w:r w:rsidRPr="003F1484">
        <w:rPr>
          <w:rFonts w:ascii="Times" w:hAnsi="Times"/>
        </w:rPr>
        <w:t xml:space="preserve"> D. 2020. </w:t>
      </w:r>
      <w:proofErr w:type="spellStart"/>
      <w:r w:rsidRPr="003F1484">
        <w:rPr>
          <w:rFonts w:ascii="Times" w:hAnsi="Times"/>
        </w:rPr>
        <w:t>OpenCitations</w:t>
      </w:r>
      <w:proofErr w:type="spellEnd"/>
      <w:r w:rsidRPr="003F1484">
        <w:rPr>
          <w:rFonts w:ascii="Times" w:hAnsi="Times"/>
        </w:rPr>
        <w:t xml:space="preserve">, an infrastructure organization for open scholarship. </w:t>
      </w:r>
      <w:r w:rsidRPr="003F1484">
        <w:rPr>
          <w:rFonts w:ascii="Times" w:hAnsi="Times"/>
          <w:i/>
          <w:iCs/>
        </w:rPr>
        <w:t>Quantitative Science Studies</w:t>
      </w:r>
      <w:r w:rsidRPr="003F1484">
        <w:rPr>
          <w:rFonts w:ascii="Times" w:hAnsi="Times"/>
        </w:rPr>
        <w:t xml:space="preserve"> 1:428–444. DOI: 10.1162/qss_a_00023.</w:t>
      </w:r>
    </w:p>
    <w:p w14:paraId="671931BA" w14:textId="77777777" w:rsidR="003F1484" w:rsidRPr="003F1484" w:rsidRDefault="003F1484" w:rsidP="00CA52E3">
      <w:pPr>
        <w:pStyle w:val="Bibliography"/>
        <w:spacing w:line="360" w:lineRule="auto"/>
        <w:rPr>
          <w:rFonts w:ascii="Times" w:hAnsi="Times"/>
        </w:rPr>
      </w:pPr>
      <w:r w:rsidRPr="003F1484">
        <w:rPr>
          <w:rFonts w:ascii="Times" w:hAnsi="Times"/>
        </w:rPr>
        <w:t xml:space="preserve">PubMed. </w:t>
      </w:r>
      <w:r w:rsidRPr="003F1484">
        <w:rPr>
          <w:rFonts w:ascii="Times" w:hAnsi="Times"/>
          <w:i/>
          <w:iCs/>
        </w:rPr>
        <w:t>Available at</w:t>
      </w:r>
      <w:r w:rsidRPr="003F1484">
        <w:rPr>
          <w:rFonts w:ascii="Times" w:hAnsi="Times"/>
        </w:rPr>
        <w:t xml:space="preserve"> </w:t>
      </w:r>
      <w:r w:rsidRPr="003F1484">
        <w:rPr>
          <w:rFonts w:ascii="Times" w:hAnsi="Times"/>
          <w:i/>
          <w:iCs/>
        </w:rPr>
        <w:t>https://pubmed.ncbi.nlm.nih.gov/</w:t>
      </w:r>
      <w:r w:rsidRPr="003F1484">
        <w:rPr>
          <w:rFonts w:ascii="Times" w:hAnsi="Times"/>
        </w:rPr>
        <w:t xml:space="preserve"> (accessed April 27, 2021).</w:t>
      </w:r>
    </w:p>
    <w:p w14:paraId="4C959565" w14:textId="77777777" w:rsidR="003F1484" w:rsidRPr="003F1484" w:rsidRDefault="003F1484" w:rsidP="00CA52E3">
      <w:pPr>
        <w:pStyle w:val="Bibliography"/>
        <w:spacing w:line="360" w:lineRule="auto"/>
        <w:rPr>
          <w:rFonts w:ascii="Times" w:hAnsi="Times"/>
        </w:rPr>
      </w:pPr>
      <w:r w:rsidRPr="003F1484">
        <w:rPr>
          <w:rFonts w:ascii="Times" w:hAnsi="Times"/>
        </w:rPr>
        <w:t xml:space="preserve">Pyle RL, Michel E. 2008. </w:t>
      </w:r>
      <w:proofErr w:type="spellStart"/>
      <w:r w:rsidRPr="003F1484">
        <w:rPr>
          <w:rFonts w:ascii="Times" w:hAnsi="Times"/>
        </w:rPr>
        <w:t>ZooBank</w:t>
      </w:r>
      <w:proofErr w:type="spellEnd"/>
      <w:r w:rsidRPr="003F1484">
        <w:rPr>
          <w:rFonts w:ascii="Times" w:hAnsi="Times"/>
        </w:rPr>
        <w:t xml:space="preserve">: Developing a nomenclatural tool for unifying 250 years of biological information. </w:t>
      </w:r>
      <w:proofErr w:type="spellStart"/>
      <w:r w:rsidRPr="003F1484">
        <w:rPr>
          <w:rFonts w:ascii="Times" w:hAnsi="Times"/>
          <w:i/>
          <w:iCs/>
        </w:rPr>
        <w:t>Zootaxa</w:t>
      </w:r>
      <w:proofErr w:type="spellEnd"/>
      <w:r w:rsidRPr="003F1484">
        <w:rPr>
          <w:rFonts w:ascii="Times" w:hAnsi="Times"/>
        </w:rPr>
        <w:t xml:space="preserve"> 1950:39–50. DOI: 10.11646/zootaxa.1950.1.6.</w:t>
      </w:r>
    </w:p>
    <w:p w14:paraId="219121F4"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QuickStatements</w:t>
      </w:r>
      <w:proofErr w:type="spellEnd"/>
      <w:r w:rsidRPr="003F1484">
        <w:rPr>
          <w:rFonts w:ascii="Times" w:hAnsi="Times"/>
        </w:rPr>
        <w:t xml:space="preserve">. </w:t>
      </w:r>
      <w:r w:rsidRPr="003F1484">
        <w:rPr>
          <w:rFonts w:ascii="Times" w:hAnsi="Times"/>
          <w:i/>
          <w:iCs/>
        </w:rPr>
        <w:t>Available at</w:t>
      </w:r>
      <w:r w:rsidRPr="003F1484">
        <w:rPr>
          <w:rFonts w:ascii="Times" w:hAnsi="Times"/>
        </w:rPr>
        <w:t xml:space="preserve"> </w:t>
      </w:r>
      <w:r w:rsidRPr="003F1484">
        <w:rPr>
          <w:rFonts w:ascii="Times" w:hAnsi="Times"/>
          <w:i/>
          <w:iCs/>
        </w:rPr>
        <w:t>https://quickstatements.toolforge.org/#/</w:t>
      </w:r>
      <w:r w:rsidRPr="003F1484">
        <w:rPr>
          <w:rFonts w:ascii="Times" w:hAnsi="Times"/>
        </w:rPr>
        <w:t xml:space="preserve"> (accessed May 14, 2021).</w:t>
      </w:r>
    </w:p>
    <w:p w14:paraId="57D05472" w14:textId="77777777" w:rsidR="003F1484" w:rsidRPr="003F1484" w:rsidRDefault="003F1484" w:rsidP="00CA52E3">
      <w:pPr>
        <w:pStyle w:val="Bibliography"/>
        <w:spacing w:line="360" w:lineRule="auto"/>
        <w:rPr>
          <w:rFonts w:ascii="Times" w:hAnsi="Times"/>
        </w:rPr>
      </w:pPr>
      <w:r w:rsidRPr="003F1484">
        <w:rPr>
          <w:rFonts w:ascii="Times" w:hAnsi="Times"/>
        </w:rPr>
        <w:t xml:space="preserve">ResearchGate. </w:t>
      </w:r>
      <w:r w:rsidRPr="003F1484">
        <w:rPr>
          <w:rFonts w:ascii="Times" w:hAnsi="Times"/>
          <w:i/>
          <w:iCs/>
        </w:rPr>
        <w:t>Available at</w:t>
      </w:r>
      <w:r w:rsidRPr="003F1484">
        <w:rPr>
          <w:rFonts w:ascii="Times" w:hAnsi="Times"/>
        </w:rPr>
        <w:t xml:space="preserve"> </w:t>
      </w:r>
      <w:r w:rsidRPr="003F1484">
        <w:rPr>
          <w:rFonts w:ascii="Times" w:hAnsi="Times"/>
          <w:i/>
          <w:iCs/>
        </w:rPr>
        <w:t>https://www.researchgate.net/profile/Stefan_Wanke/research</w:t>
      </w:r>
      <w:r w:rsidRPr="003F1484">
        <w:rPr>
          <w:rFonts w:ascii="Times" w:hAnsi="Times"/>
        </w:rPr>
        <w:t xml:space="preserve"> (accessed December 26, 2019).</w:t>
      </w:r>
    </w:p>
    <w:p w14:paraId="6E448C34" w14:textId="77777777" w:rsidR="003F1484" w:rsidRPr="003F1484" w:rsidRDefault="003F1484" w:rsidP="00CA52E3">
      <w:pPr>
        <w:pStyle w:val="Bibliography"/>
        <w:spacing w:line="360" w:lineRule="auto"/>
        <w:rPr>
          <w:rFonts w:ascii="Times" w:hAnsi="Times"/>
        </w:rPr>
      </w:pPr>
      <w:r w:rsidRPr="003F1484">
        <w:rPr>
          <w:rFonts w:ascii="Times" w:hAnsi="Times"/>
        </w:rPr>
        <w:t xml:space="preserve">Small H. 1973. Co-citation in the scientific literature: A new measure of the relationship between two documents. </w:t>
      </w:r>
      <w:r w:rsidRPr="003F1484">
        <w:rPr>
          <w:rFonts w:ascii="Times" w:hAnsi="Times"/>
          <w:i/>
          <w:iCs/>
        </w:rPr>
        <w:t>Journal of the American Society for Information Science</w:t>
      </w:r>
      <w:r w:rsidRPr="003F1484">
        <w:rPr>
          <w:rFonts w:ascii="Times" w:hAnsi="Times"/>
        </w:rPr>
        <w:t xml:space="preserve"> 24:265–269. DOI: https://doi.org/10.1002/asi.4630240406.</w:t>
      </w:r>
    </w:p>
    <w:p w14:paraId="56C38B38" w14:textId="77777777" w:rsidR="003F1484" w:rsidRPr="003F1484" w:rsidRDefault="003F1484" w:rsidP="00CA52E3">
      <w:pPr>
        <w:pStyle w:val="Bibliography"/>
        <w:spacing w:line="360" w:lineRule="auto"/>
        <w:rPr>
          <w:rFonts w:ascii="Times" w:hAnsi="Times"/>
        </w:rPr>
      </w:pPr>
      <w:r w:rsidRPr="003F1484">
        <w:rPr>
          <w:rFonts w:ascii="Times" w:hAnsi="Times"/>
        </w:rPr>
        <w:t xml:space="preserve">The Europe PMC Consortium. 2015. Europe PMC: a full-text literature database for the life sciences and platform for innovation. </w:t>
      </w:r>
      <w:r w:rsidRPr="003F1484">
        <w:rPr>
          <w:rFonts w:ascii="Times" w:hAnsi="Times"/>
          <w:i/>
          <w:iCs/>
        </w:rPr>
        <w:t>Nucleic Acids Research</w:t>
      </w:r>
      <w:r w:rsidRPr="003F1484">
        <w:rPr>
          <w:rFonts w:ascii="Times" w:hAnsi="Times"/>
        </w:rPr>
        <w:t xml:space="preserve"> </w:t>
      </w:r>
      <w:proofErr w:type="gramStart"/>
      <w:r w:rsidRPr="003F1484">
        <w:rPr>
          <w:rFonts w:ascii="Times" w:hAnsi="Times"/>
        </w:rPr>
        <w:t>43:D</w:t>
      </w:r>
      <w:proofErr w:type="gramEnd"/>
      <w:r w:rsidRPr="003F1484">
        <w:rPr>
          <w:rFonts w:ascii="Times" w:hAnsi="Times"/>
        </w:rPr>
        <w:t>1042–D1048. DOI: 10.1093/</w:t>
      </w:r>
      <w:proofErr w:type="spellStart"/>
      <w:r w:rsidRPr="003F1484">
        <w:rPr>
          <w:rFonts w:ascii="Times" w:hAnsi="Times"/>
        </w:rPr>
        <w:t>nar</w:t>
      </w:r>
      <w:proofErr w:type="spellEnd"/>
      <w:r w:rsidRPr="003F1484">
        <w:rPr>
          <w:rFonts w:ascii="Times" w:hAnsi="Times"/>
        </w:rPr>
        <w:t>/gku1061.</w:t>
      </w:r>
    </w:p>
    <w:p w14:paraId="26C0C594"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Troudet</w:t>
      </w:r>
      <w:proofErr w:type="spellEnd"/>
      <w:r w:rsidRPr="003F1484">
        <w:rPr>
          <w:rFonts w:ascii="Times" w:hAnsi="Times"/>
        </w:rPr>
        <w:t xml:space="preserve"> J, Grandcolas P, Blin A, </w:t>
      </w:r>
      <w:proofErr w:type="spellStart"/>
      <w:r w:rsidRPr="003F1484">
        <w:rPr>
          <w:rFonts w:ascii="Times" w:hAnsi="Times"/>
        </w:rPr>
        <w:t>Vignes-Lebbe</w:t>
      </w:r>
      <w:proofErr w:type="spellEnd"/>
      <w:r w:rsidRPr="003F1484">
        <w:rPr>
          <w:rFonts w:ascii="Times" w:hAnsi="Times"/>
        </w:rPr>
        <w:t xml:space="preserve"> R, Legendre F. 2017. Taxonomic bias in biodiversity data and societal preferences. </w:t>
      </w:r>
      <w:r w:rsidRPr="003F1484">
        <w:rPr>
          <w:rFonts w:ascii="Times" w:hAnsi="Times"/>
          <w:i/>
          <w:iCs/>
        </w:rPr>
        <w:t>Scientific Reports</w:t>
      </w:r>
      <w:r w:rsidRPr="003F1484">
        <w:rPr>
          <w:rFonts w:ascii="Times" w:hAnsi="Times"/>
        </w:rPr>
        <w:t xml:space="preserve"> 7:9132. DOI: 10.1038/s41598-017-09084-6.</w:t>
      </w:r>
    </w:p>
    <w:p w14:paraId="4C687743"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Unpaywall</w:t>
      </w:r>
      <w:proofErr w:type="spellEnd"/>
      <w:r w:rsidRPr="003F1484">
        <w:rPr>
          <w:rFonts w:ascii="Times" w:hAnsi="Times"/>
        </w:rPr>
        <w:t xml:space="preserve">. </w:t>
      </w:r>
      <w:r w:rsidRPr="003F1484">
        <w:rPr>
          <w:rFonts w:ascii="Times" w:hAnsi="Times"/>
          <w:i/>
          <w:iCs/>
        </w:rPr>
        <w:t>Available at</w:t>
      </w:r>
      <w:r w:rsidRPr="003F1484">
        <w:rPr>
          <w:rFonts w:ascii="Times" w:hAnsi="Times"/>
        </w:rPr>
        <w:t xml:space="preserve"> </w:t>
      </w:r>
      <w:r w:rsidRPr="003F1484">
        <w:rPr>
          <w:rFonts w:ascii="Times" w:hAnsi="Times"/>
          <w:i/>
          <w:iCs/>
        </w:rPr>
        <w:t>http://unpaywall.org/</w:t>
      </w:r>
      <w:r w:rsidRPr="003F1484">
        <w:rPr>
          <w:rFonts w:ascii="Times" w:hAnsi="Times"/>
        </w:rPr>
        <w:t xml:space="preserve"> (accessed April 16, 2021).</w:t>
      </w:r>
    </w:p>
    <w:p w14:paraId="5EB41D87" w14:textId="77777777" w:rsidR="003F1484" w:rsidRPr="003F1484" w:rsidRDefault="003F1484" w:rsidP="00CA52E3">
      <w:pPr>
        <w:pStyle w:val="Bibliography"/>
        <w:spacing w:line="360" w:lineRule="auto"/>
        <w:rPr>
          <w:rFonts w:ascii="Times" w:hAnsi="Times"/>
        </w:rPr>
      </w:pPr>
      <w:r w:rsidRPr="003F1484">
        <w:rPr>
          <w:rFonts w:ascii="Times" w:hAnsi="Times"/>
        </w:rPr>
        <w:t xml:space="preserve">Veen T van. 2019. </w:t>
      </w:r>
      <w:proofErr w:type="spellStart"/>
      <w:proofErr w:type="gramStart"/>
      <w:r w:rsidRPr="003F1484">
        <w:rPr>
          <w:rFonts w:ascii="Times" w:hAnsi="Times"/>
        </w:rPr>
        <w:t>Wikidata:From</w:t>
      </w:r>
      <w:proofErr w:type="spellEnd"/>
      <w:proofErr w:type="gramEnd"/>
      <w:r w:rsidRPr="003F1484">
        <w:rPr>
          <w:rFonts w:ascii="Times" w:hAnsi="Times"/>
        </w:rPr>
        <w:t xml:space="preserve"> “an” Identifier to “the” Identifier. </w:t>
      </w:r>
      <w:r w:rsidRPr="003F1484">
        <w:rPr>
          <w:rFonts w:ascii="Times" w:hAnsi="Times"/>
          <w:i/>
          <w:iCs/>
        </w:rPr>
        <w:t>Information Technology and Libraries</w:t>
      </w:r>
      <w:r w:rsidRPr="003F1484">
        <w:rPr>
          <w:rFonts w:ascii="Times" w:hAnsi="Times"/>
        </w:rPr>
        <w:t xml:space="preserve"> 38:72–81. DOI: 10.6017/</w:t>
      </w:r>
      <w:proofErr w:type="gramStart"/>
      <w:r w:rsidRPr="003F1484">
        <w:rPr>
          <w:rFonts w:ascii="Times" w:hAnsi="Times"/>
        </w:rPr>
        <w:t>ital.v</w:t>
      </w:r>
      <w:proofErr w:type="gramEnd"/>
      <w:r w:rsidRPr="003F1484">
        <w:rPr>
          <w:rFonts w:ascii="Times" w:hAnsi="Times"/>
        </w:rPr>
        <w:t>38i2.10886.</w:t>
      </w:r>
    </w:p>
    <w:p w14:paraId="3EDDBC3A"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lastRenderedPageBreak/>
        <w:t>Vrandečić</w:t>
      </w:r>
      <w:proofErr w:type="spellEnd"/>
      <w:r w:rsidRPr="003F1484">
        <w:rPr>
          <w:rFonts w:ascii="Times" w:hAnsi="Times"/>
        </w:rPr>
        <w:t xml:space="preserve"> D, </w:t>
      </w:r>
      <w:proofErr w:type="spellStart"/>
      <w:r w:rsidRPr="003F1484">
        <w:rPr>
          <w:rFonts w:ascii="Times" w:hAnsi="Times"/>
        </w:rPr>
        <w:t>Krötzsch</w:t>
      </w:r>
      <w:proofErr w:type="spellEnd"/>
      <w:r w:rsidRPr="003F1484">
        <w:rPr>
          <w:rFonts w:ascii="Times" w:hAnsi="Times"/>
        </w:rPr>
        <w:t xml:space="preserve"> M. 2014. Wikidata. </w:t>
      </w:r>
      <w:r w:rsidRPr="003F1484">
        <w:rPr>
          <w:rFonts w:ascii="Times" w:hAnsi="Times"/>
          <w:i/>
          <w:iCs/>
        </w:rPr>
        <w:t>Communications of the ACM</w:t>
      </w:r>
      <w:r w:rsidRPr="003F1484">
        <w:rPr>
          <w:rFonts w:ascii="Times" w:hAnsi="Times"/>
        </w:rPr>
        <w:t xml:space="preserve"> 57:78–85. DOI: 10.1145/2629489.</w:t>
      </w:r>
    </w:p>
    <w:p w14:paraId="5B8AE465"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Waagmeester</w:t>
      </w:r>
      <w:proofErr w:type="spellEnd"/>
      <w:r w:rsidRPr="003F1484">
        <w:rPr>
          <w:rFonts w:ascii="Times" w:hAnsi="Times"/>
        </w:rPr>
        <w:t xml:space="preserve"> A, Stupp G, </w:t>
      </w:r>
      <w:proofErr w:type="spellStart"/>
      <w:r w:rsidRPr="003F1484">
        <w:rPr>
          <w:rFonts w:ascii="Times" w:hAnsi="Times"/>
        </w:rPr>
        <w:t>Burgstaller-Muehlbacher</w:t>
      </w:r>
      <w:proofErr w:type="spellEnd"/>
      <w:r w:rsidRPr="003F1484">
        <w:rPr>
          <w:rFonts w:ascii="Times" w:hAnsi="Times"/>
        </w:rPr>
        <w:t xml:space="preserve"> S, Good BM, Griffith M, Griffith OL, </w:t>
      </w:r>
      <w:proofErr w:type="spellStart"/>
      <w:r w:rsidRPr="003F1484">
        <w:rPr>
          <w:rFonts w:ascii="Times" w:hAnsi="Times"/>
        </w:rPr>
        <w:t>Hanspers</w:t>
      </w:r>
      <w:proofErr w:type="spellEnd"/>
      <w:r w:rsidRPr="003F1484">
        <w:rPr>
          <w:rFonts w:ascii="Times" w:hAnsi="Times"/>
        </w:rPr>
        <w:t xml:space="preserve"> K, </w:t>
      </w:r>
      <w:proofErr w:type="spellStart"/>
      <w:r w:rsidRPr="003F1484">
        <w:rPr>
          <w:rFonts w:ascii="Times" w:hAnsi="Times"/>
        </w:rPr>
        <w:t>Hermjakob</w:t>
      </w:r>
      <w:proofErr w:type="spellEnd"/>
      <w:r w:rsidRPr="003F1484">
        <w:rPr>
          <w:rFonts w:ascii="Times" w:hAnsi="Times"/>
        </w:rPr>
        <w:t xml:space="preserve"> H, Hudson TS, </w:t>
      </w:r>
      <w:proofErr w:type="spellStart"/>
      <w:r w:rsidRPr="003F1484">
        <w:rPr>
          <w:rFonts w:ascii="Times" w:hAnsi="Times"/>
        </w:rPr>
        <w:t>Hybiske</w:t>
      </w:r>
      <w:proofErr w:type="spellEnd"/>
      <w:r w:rsidRPr="003F1484">
        <w:rPr>
          <w:rFonts w:ascii="Times" w:hAnsi="Times"/>
        </w:rPr>
        <w:t xml:space="preserve"> K, Keating SM, </w:t>
      </w:r>
      <w:proofErr w:type="spellStart"/>
      <w:r w:rsidRPr="003F1484">
        <w:rPr>
          <w:rFonts w:ascii="Times" w:hAnsi="Times"/>
        </w:rPr>
        <w:t>Manske</w:t>
      </w:r>
      <w:proofErr w:type="spellEnd"/>
      <w:r w:rsidRPr="003F1484">
        <w:rPr>
          <w:rFonts w:ascii="Times" w:hAnsi="Times"/>
        </w:rPr>
        <w:t xml:space="preserve"> M, </w:t>
      </w:r>
      <w:proofErr w:type="spellStart"/>
      <w:r w:rsidRPr="003F1484">
        <w:rPr>
          <w:rFonts w:ascii="Times" w:hAnsi="Times"/>
        </w:rPr>
        <w:t>Mayers</w:t>
      </w:r>
      <w:proofErr w:type="spellEnd"/>
      <w:r w:rsidRPr="003F1484">
        <w:rPr>
          <w:rFonts w:ascii="Times" w:hAnsi="Times"/>
        </w:rPr>
        <w:t xml:space="preserve"> M, </w:t>
      </w:r>
      <w:proofErr w:type="spellStart"/>
      <w:r w:rsidRPr="003F1484">
        <w:rPr>
          <w:rFonts w:ascii="Times" w:hAnsi="Times"/>
        </w:rPr>
        <w:t>Mietchen</w:t>
      </w:r>
      <w:proofErr w:type="spellEnd"/>
      <w:r w:rsidRPr="003F1484">
        <w:rPr>
          <w:rFonts w:ascii="Times" w:hAnsi="Times"/>
        </w:rPr>
        <w:t xml:space="preserve"> D, </w:t>
      </w:r>
      <w:proofErr w:type="spellStart"/>
      <w:r w:rsidRPr="003F1484">
        <w:rPr>
          <w:rFonts w:ascii="Times" w:hAnsi="Times"/>
        </w:rPr>
        <w:t>Mitraka</w:t>
      </w:r>
      <w:proofErr w:type="spellEnd"/>
      <w:r w:rsidRPr="003F1484">
        <w:rPr>
          <w:rFonts w:ascii="Times" w:hAnsi="Times"/>
        </w:rPr>
        <w:t xml:space="preserve"> E, Pico AR, Putman T, </w:t>
      </w:r>
      <w:proofErr w:type="spellStart"/>
      <w:r w:rsidRPr="003F1484">
        <w:rPr>
          <w:rFonts w:ascii="Times" w:hAnsi="Times"/>
        </w:rPr>
        <w:t>Riutta</w:t>
      </w:r>
      <w:proofErr w:type="spellEnd"/>
      <w:r w:rsidRPr="003F1484">
        <w:rPr>
          <w:rFonts w:ascii="Times" w:hAnsi="Times"/>
        </w:rPr>
        <w:t xml:space="preserve"> A, </w:t>
      </w:r>
      <w:proofErr w:type="spellStart"/>
      <w:r w:rsidRPr="003F1484">
        <w:rPr>
          <w:rFonts w:ascii="Times" w:hAnsi="Times"/>
        </w:rPr>
        <w:t>Queralt-Rosinach</w:t>
      </w:r>
      <w:proofErr w:type="spellEnd"/>
      <w:r w:rsidRPr="003F1484">
        <w:rPr>
          <w:rFonts w:ascii="Times" w:hAnsi="Times"/>
        </w:rPr>
        <w:t xml:space="preserve"> N, </w:t>
      </w:r>
      <w:proofErr w:type="spellStart"/>
      <w:r w:rsidRPr="003F1484">
        <w:rPr>
          <w:rFonts w:ascii="Times" w:hAnsi="Times"/>
        </w:rPr>
        <w:t>Schriml</w:t>
      </w:r>
      <w:proofErr w:type="spellEnd"/>
      <w:r w:rsidRPr="003F1484">
        <w:rPr>
          <w:rFonts w:ascii="Times" w:hAnsi="Times"/>
        </w:rPr>
        <w:t xml:space="preserve"> LM, </w:t>
      </w:r>
      <w:proofErr w:type="spellStart"/>
      <w:r w:rsidRPr="003F1484">
        <w:rPr>
          <w:rFonts w:ascii="Times" w:hAnsi="Times"/>
        </w:rPr>
        <w:t>Shafee</w:t>
      </w:r>
      <w:proofErr w:type="spellEnd"/>
      <w:r w:rsidRPr="003F1484">
        <w:rPr>
          <w:rFonts w:ascii="Times" w:hAnsi="Times"/>
        </w:rPr>
        <w:t xml:space="preserve"> T, </w:t>
      </w:r>
      <w:proofErr w:type="spellStart"/>
      <w:r w:rsidRPr="003F1484">
        <w:rPr>
          <w:rFonts w:ascii="Times" w:hAnsi="Times"/>
        </w:rPr>
        <w:t>Slenter</w:t>
      </w:r>
      <w:proofErr w:type="spellEnd"/>
      <w:r w:rsidRPr="003F1484">
        <w:rPr>
          <w:rFonts w:ascii="Times" w:hAnsi="Times"/>
        </w:rPr>
        <w:t xml:space="preserve"> D, Stephan R, Thornton K, </w:t>
      </w:r>
      <w:proofErr w:type="spellStart"/>
      <w:r w:rsidRPr="003F1484">
        <w:rPr>
          <w:rFonts w:ascii="Times" w:hAnsi="Times"/>
        </w:rPr>
        <w:t>Tsueng</w:t>
      </w:r>
      <w:proofErr w:type="spellEnd"/>
      <w:r w:rsidRPr="003F1484">
        <w:rPr>
          <w:rFonts w:ascii="Times" w:hAnsi="Times"/>
        </w:rPr>
        <w:t xml:space="preserve"> G, Tu R, Ul-Hasan S, </w:t>
      </w:r>
      <w:proofErr w:type="spellStart"/>
      <w:r w:rsidRPr="003F1484">
        <w:rPr>
          <w:rFonts w:ascii="Times" w:hAnsi="Times"/>
        </w:rPr>
        <w:t>Willighagen</w:t>
      </w:r>
      <w:proofErr w:type="spellEnd"/>
      <w:r w:rsidRPr="003F1484">
        <w:rPr>
          <w:rFonts w:ascii="Times" w:hAnsi="Times"/>
        </w:rPr>
        <w:t xml:space="preserve"> E, Wu C, </w:t>
      </w:r>
      <w:proofErr w:type="spellStart"/>
      <w:r w:rsidRPr="003F1484">
        <w:rPr>
          <w:rFonts w:ascii="Times" w:hAnsi="Times"/>
        </w:rPr>
        <w:t>Su</w:t>
      </w:r>
      <w:proofErr w:type="spellEnd"/>
      <w:r w:rsidRPr="003F1484">
        <w:rPr>
          <w:rFonts w:ascii="Times" w:hAnsi="Times"/>
        </w:rPr>
        <w:t xml:space="preserve"> AI. 2020. Science Forum: Wikidata as a knowledge graph for the life sciences. </w:t>
      </w:r>
      <w:proofErr w:type="spellStart"/>
      <w:r w:rsidRPr="003F1484">
        <w:rPr>
          <w:rFonts w:ascii="Times" w:hAnsi="Times"/>
          <w:i/>
          <w:iCs/>
        </w:rPr>
        <w:t>eLife</w:t>
      </w:r>
      <w:proofErr w:type="spellEnd"/>
      <w:r w:rsidRPr="003F1484">
        <w:rPr>
          <w:rFonts w:ascii="Times" w:hAnsi="Times"/>
        </w:rPr>
        <w:t>. DOI: 10.7554/eLife.52614.</w:t>
      </w:r>
    </w:p>
    <w:p w14:paraId="7A68E309" w14:textId="77777777" w:rsidR="003F1484" w:rsidRPr="003F1484" w:rsidRDefault="003F1484" w:rsidP="00CA52E3">
      <w:pPr>
        <w:pStyle w:val="Bibliography"/>
        <w:spacing w:line="360" w:lineRule="auto"/>
        <w:rPr>
          <w:rFonts w:ascii="Times" w:hAnsi="Times"/>
        </w:rPr>
      </w:pPr>
      <w:r w:rsidRPr="003F1484">
        <w:rPr>
          <w:rFonts w:ascii="Times" w:hAnsi="Times"/>
        </w:rPr>
        <w:t xml:space="preserve">Wang W, Deng L, You B, Zhang P, Chen Y. 2018. Digital object identifier and its use in core Chinese academic journals: A Chinese perspective. </w:t>
      </w:r>
      <w:r w:rsidRPr="003F1484">
        <w:rPr>
          <w:rFonts w:ascii="Times" w:hAnsi="Times"/>
          <w:i/>
          <w:iCs/>
        </w:rPr>
        <w:t>Learned Publishing</w:t>
      </w:r>
      <w:r w:rsidRPr="003F1484">
        <w:rPr>
          <w:rFonts w:ascii="Times" w:hAnsi="Times"/>
        </w:rPr>
        <w:t xml:space="preserve"> 31:149–154. DOI: 10.1002/leap.1137.</w:t>
      </w:r>
    </w:p>
    <w:p w14:paraId="24DAC323" w14:textId="77777777" w:rsidR="003F1484" w:rsidRPr="003F1484" w:rsidRDefault="003F1484" w:rsidP="00CA52E3">
      <w:pPr>
        <w:pStyle w:val="Bibliography"/>
        <w:spacing w:line="360" w:lineRule="auto"/>
        <w:rPr>
          <w:rFonts w:ascii="Times" w:hAnsi="Times"/>
        </w:rPr>
      </w:pPr>
      <w:r w:rsidRPr="003F1484">
        <w:rPr>
          <w:rFonts w:ascii="Times" w:hAnsi="Times"/>
        </w:rPr>
        <w:t xml:space="preserve">Wanger R, </w:t>
      </w:r>
      <w:proofErr w:type="spellStart"/>
      <w:r w:rsidRPr="003F1484">
        <w:rPr>
          <w:rFonts w:ascii="Times" w:hAnsi="Times"/>
        </w:rPr>
        <w:t>Ehrismann</w:t>
      </w:r>
      <w:proofErr w:type="spellEnd"/>
      <w:r w:rsidRPr="003F1484">
        <w:rPr>
          <w:rFonts w:ascii="Times" w:hAnsi="Times"/>
        </w:rPr>
        <w:t xml:space="preserve"> M. 2016. </w:t>
      </w:r>
      <w:r w:rsidRPr="003F1484">
        <w:rPr>
          <w:rFonts w:ascii="Times" w:hAnsi="Times"/>
          <w:i/>
          <w:iCs/>
        </w:rPr>
        <w:t>E-</w:t>
      </w:r>
      <w:proofErr w:type="spellStart"/>
      <w:r w:rsidRPr="003F1484">
        <w:rPr>
          <w:rFonts w:ascii="Times" w:hAnsi="Times"/>
          <w:i/>
          <w:iCs/>
        </w:rPr>
        <w:t>Periodica</w:t>
      </w:r>
      <w:proofErr w:type="spellEnd"/>
      <w:r w:rsidRPr="003F1484">
        <w:rPr>
          <w:rFonts w:ascii="Times" w:hAnsi="Times"/>
          <w:i/>
          <w:iCs/>
        </w:rPr>
        <w:t xml:space="preserve">: die </w:t>
      </w:r>
      <w:proofErr w:type="spellStart"/>
      <w:r w:rsidRPr="003F1484">
        <w:rPr>
          <w:rFonts w:ascii="Times" w:hAnsi="Times"/>
          <w:i/>
          <w:iCs/>
        </w:rPr>
        <w:t>Plattform</w:t>
      </w:r>
      <w:proofErr w:type="spellEnd"/>
      <w:r w:rsidRPr="003F1484">
        <w:rPr>
          <w:rFonts w:ascii="Times" w:hAnsi="Times"/>
          <w:i/>
          <w:iCs/>
        </w:rPr>
        <w:t xml:space="preserve"> </w:t>
      </w:r>
      <w:proofErr w:type="spellStart"/>
      <w:r w:rsidRPr="003F1484">
        <w:rPr>
          <w:rFonts w:ascii="Times" w:hAnsi="Times"/>
          <w:i/>
          <w:iCs/>
        </w:rPr>
        <w:t>für</w:t>
      </w:r>
      <w:proofErr w:type="spellEnd"/>
      <w:r w:rsidRPr="003F1484">
        <w:rPr>
          <w:rFonts w:ascii="Times" w:hAnsi="Times"/>
          <w:i/>
          <w:iCs/>
        </w:rPr>
        <w:t xml:space="preserve"> </w:t>
      </w:r>
      <w:proofErr w:type="spellStart"/>
      <w:r w:rsidRPr="003F1484">
        <w:rPr>
          <w:rFonts w:ascii="Times" w:hAnsi="Times"/>
          <w:i/>
          <w:iCs/>
        </w:rPr>
        <w:t>digitalisierte</w:t>
      </w:r>
      <w:proofErr w:type="spellEnd"/>
      <w:r w:rsidRPr="003F1484">
        <w:rPr>
          <w:rFonts w:ascii="Times" w:hAnsi="Times"/>
          <w:i/>
          <w:iCs/>
        </w:rPr>
        <w:t xml:space="preserve"> Schweizer </w:t>
      </w:r>
      <w:proofErr w:type="spellStart"/>
      <w:r w:rsidRPr="003F1484">
        <w:rPr>
          <w:rFonts w:ascii="Times" w:hAnsi="Times"/>
          <w:i/>
          <w:iCs/>
        </w:rPr>
        <w:t>Zeitschriften</w:t>
      </w:r>
      <w:proofErr w:type="spellEnd"/>
      <w:r w:rsidRPr="003F1484">
        <w:rPr>
          <w:rFonts w:ascii="Times" w:hAnsi="Times"/>
        </w:rPr>
        <w:t xml:space="preserve">. </w:t>
      </w:r>
      <w:proofErr w:type="spellStart"/>
      <w:r w:rsidRPr="003F1484">
        <w:rPr>
          <w:rFonts w:ascii="Times" w:hAnsi="Times"/>
        </w:rPr>
        <w:t>Jülich</w:t>
      </w:r>
      <w:proofErr w:type="spellEnd"/>
      <w:r w:rsidRPr="003F1484">
        <w:rPr>
          <w:rFonts w:ascii="Times" w:hAnsi="Times"/>
        </w:rPr>
        <w:t xml:space="preserve">: </w:t>
      </w:r>
      <w:proofErr w:type="spellStart"/>
      <w:r w:rsidRPr="003F1484">
        <w:rPr>
          <w:rFonts w:ascii="Times" w:hAnsi="Times"/>
        </w:rPr>
        <w:t>Forschungszentrum</w:t>
      </w:r>
      <w:proofErr w:type="spellEnd"/>
      <w:r w:rsidRPr="003F1484">
        <w:rPr>
          <w:rFonts w:ascii="Times" w:hAnsi="Times"/>
        </w:rPr>
        <w:t xml:space="preserve"> </w:t>
      </w:r>
      <w:proofErr w:type="spellStart"/>
      <w:r w:rsidRPr="003F1484">
        <w:rPr>
          <w:rFonts w:ascii="Times" w:hAnsi="Times"/>
        </w:rPr>
        <w:t>Jülich</w:t>
      </w:r>
      <w:proofErr w:type="spellEnd"/>
      <w:r w:rsidRPr="003F1484">
        <w:rPr>
          <w:rFonts w:ascii="Times" w:hAnsi="Times"/>
        </w:rPr>
        <w:t xml:space="preserve"> </w:t>
      </w:r>
      <w:proofErr w:type="spellStart"/>
      <w:r w:rsidRPr="003F1484">
        <w:rPr>
          <w:rFonts w:ascii="Times" w:hAnsi="Times"/>
        </w:rPr>
        <w:t>Zentralbibliothek</w:t>
      </w:r>
      <w:proofErr w:type="spellEnd"/>
      <w:r w:rsidRPr="003F1484">
        <w:rPr>
          <w:rFonts w:ascii="Times" w:hAnsi="Times"/>
        </w:rPr>
        <w:t>, Verlag.</w:t>
      </w:r>
    </w:p>
    <w:p w14:paraId="777CDAB9"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Wayback</w:t>
      </w:r>
      <w:proofErr w:type="spellEnd"/>
      <w:r w:rsidRPr="003F1484">
        <w:rPr>
          <w:rFonts w:ascii="Times" w:hAnsi="Times"/>
        </w:rPr>
        <w:t xml:space="preserve"> Machine. </w:t>
      </w:r>
      <w:r w:rsidRPr="003F1484">
        <w:rPr>
          <w:rFonts w:ascii="Times" w:hAnsi="Times"/>
          <w:i/>
          <w:iCs/>
        </w:rPr>
        <w:t>Available at</w:t>
      </w:r>
      <w:r w:rsidRPr="003F1484">
        <w:rPr>
          <w:rFonts w:ascii="Times" w:hAnsi="Times"/>
        </w:rPr>
        <w:t xml:space="preserve"> </w:t>
      </w:r>
      <w:r w:rsidRPr="003F1484">
        <w:rPr>
          <w:rFonts w:ascii="Times" w:hAnsi="Times"/>
          <w:i/>
          <w:iCs/>
        </w:rPr>
        <w:t>https://web.archive.org/</w:t>
      </w:r>
      <w:r w:rsidRPr="003F1484">
        <w:rPr>
          <w:rFonts w:ascii="Times" w:hAnsi="Times"/>
        </w:rPr>
        <w:t xml:space="preserve"> (accessed April 15, 2021).</w:t>
      </w:r>
    </w:p>
    <w:p w14:paraId="0BDFD037" w14:textId="77777777" w:rsidR="003F1484" w:rsidRPr="003F1484" w:rsidRDefault="003F1484" w:rsidP="00CA52E3">
      <w:pPr>
        <w:pStyle w:val="Bibliography"/>
        <w:spacing w:line="360" w:lineRule="auto"/>
        <w:rPr>
          <w:rFonts w:ascii="Times" w:hAnsi="Times"/>
        </w:rPr>
      </w:pPr>
      <w:r w:rsidRPr="003F1484">
        <w:rPr>
          <w:rFonts w:ascii="Times" w:hAnsi="Times"/>
        </w:rPr>
        <w:t xml:space="preserve">Werner YL. 2006. The case of impact factor versus taxonomy: a proposal. </w:t>
      </w:r>
      <w:r w:rsidRPr="003F1484">
        <w:rPr>
          <w:rFonts w:ascii="Times" w:hAnsi="Times"/>
          <w:i/>
          <w:iCs/>
        </w:rPr>
        <w:t>Journal of Natural History</w:t>
      </w:r>
      <w:r w:rsidRPr="003F1484">
        <w:rPr>
          <w:rFonts w:ascii="Times" w:hAnsi="Times"/>
        </w:rPr>
        <w:t xml:space="preserve"> 40:1285–1286. DOI: 10.1080/00222930600903660.</w:t>
      </w:r>
    </w:p>
    <w:p w14:paraId="24437BC4" w14:textId="77777777" w:rsidR="003F1484" w:rsidRPr="003F1484" w:rsidRDefault="003F1484" w:rsidP="00CA52E3">
      <w:pPr>
        <w:pStyle w:val="Bibliography"/>
        <w:spacing w:line="360" w:lineRule="auto"/>
        <w:rPr>
          <w:rFonts w:ascii="Times" w:hAnsi="Times"/>
        </w:rPr>
      </w:pPr>
      <w:r w:rsidRPr="003F1484">
        <w:rPr>
          <w:rFonts w:ascii="Times" w:hAnsi="Times"/>
        </w:rPr>
        <w:t xml:space="preserve">Whitelaw M. 2015. Generous Interfaces for Digital Cultural Collections. </w:t>
      </w:r>
      <w:r w:rsidRPr="003F1484">
        <w:rPr>
          <w:rFonts w:ascii="Times" w:hAnsi="Times"/>
          <w:i/>
          <w:iCs/>
        </w:rPr>
        <w:t>Digital Humanities Quarterly</w:t>
      </w:r>
      <w:r w:rsidRPr="003F1484">
        <w:rPr>
          <w:rFonts w:ascii="Times" w:hAnsi="Times"/>
        </w:rPr>
        <w:t xml:space="preserve"> 9.</w:t>
      </w:r>
    </w:p>
    <w:p w14:paraId="4BEFC101"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Willighagen</w:t>
      </w:r>
      <w:proofErr w:type="spellEnd"/>
      <w:r w:rsidRPr="003F1484">
        <w:rPr>
          <w:rFonts w:ascii="Times" w:hAnsi="Times"/>
        </w:rPr>
        <w:t xml:space="preserve"> LG. 2019. Citation.js: a format-independent, modular bibliography tool for the browser and command line. </w:t>
      </w:r>
      <w:proofErr w:type="spellStart"/>
      <w:r w:rsidRPr="003F1484">
        <w:rPr>
          <w:rFonts w:ascii="Times" w:hAnsi="Times"/>
          <w:i/>
          <w:iCs/>
        </w:rPr>
        <w:t>PeerJ</w:t>
      </w:r>
      <w:proofErr w:type="spellEnd"/>
      <w:r w:rsidRPr="003F1484">
        <w:rPr>
          <w:rFonts w:ascii="Times" w:hAnsi="Times"/>
          <w:i/>
          <w:iCs/>
        </w:rPr>
        <w:t xml:space="preserve"> Computer Science</w:t>
      </w:r>
      <w:r w:rsidRPr="003F1484">
        <w:rPr>
          <w:rFonts w:ascii="Times" w:hAnsi="Times"/>
        </w:rPr>
        <w:t xml:space="preserve"> </w:t>
      </w:r>
      <w:proofErr w:type="gramStart"/>
      <w:r w:rsidRPr="003F1484">
        <w:rPr>
          <w:rFonts w:ascii="Times" w:hAnsi="Times"/>
        </w:rPr>
        <w:t>5:e</w:t>
      </w:r>
      <w:proofErr w:type="gramEnd"/>
      <w:r w:rsidRPr="003F1484">
        <w:rPr>
          <w:rFonts w:ascii="Times" w:hAnsi="Times"/>
        </w:rPr>
        <w:t>214. DOI: 10.7717/peerj-cs.214.</w:t>
      </w:r>
    </w:p>
    <w:p w14:paraId="47CC230C" w14:textId="77777777" w:rsidR="003F1484" w:rsidRPr="003F1484" w:rsidRDefault="003F1484" w:rsidP="00CA52E3">
      <w:pPr>
        <w:pStyle w:val="Bibliography"/>
        <w:spacing w:line="360" w:lineRule="auto"/>
        <w:rPr>
          <w:rFonts w:ascii="Times" w:hAnsi="Times"/>
        </w:rPr>
      </w:pPr>
      <w:proofErr w:type="spellStart"/>
      <w:r w:rsidRPr="003F1484">
        <w:rPr>
          <w:rFonts w:ascii="Times" w:hAnsi="Times"/>
        </w:rPr>
        <w:t>Коротяев</w:t>
      </w:r>
      <w:proofErr w:type="spellEnd"/>
      <w:r w:rsidRPr="003F1484">
        <w:rPr>
          <w:rFonts w:ascii="Times" w:hAnsi="Times"/>
        </w:rPr>
        <w:t xml:space="preserve"> БА. 2018. </w:t>
      </w:r>
      <w:proofErr w:type="spellStart"/>
      <w:r w:rsidRPr="003F1484">
        <w:rPr>
          <w:rFonts w:ascii="Times" w:hAnsi="Times"/>
        </w:rPr>
        <w:t>Два</w:t>
      </w:r>
      <w:proofErr w:type="spellEnd"/>
      <w:r w:rsidRPr="003F1484">
        <w:rPr>
          <w:rFonts w:ascii="Times" w:hAnsi="Times"/>
        </w:rPr>
        <w:t xml:space="preserve"> </w:t>
      </w:r>
      <w:proofErr w:type="spellStart"/>
      <w:r w:rsidRPr="003F1484">
        <w:rPr>
          <w:rFonts w:ascii="Times" w:hAnsi="Times"/>
        </w:rPr>
        <w:t>новых</w:t>
      </w:r>
      <w:proofErr w:type="spellEnd"/>
      <w:r w:rsidRPr="003F1484">
        <w:rPr>
          <w:rFonts w:ascii="Times" w:hAnsi="Times"/>
        </w:rPr>
        <w:t xml:space="preserve"> </w:t>
      </w:r>
      <w:proofErr w:type="spellStart"/>
      <w:r w:rsidRPr="003F1484">
        <w:rPr>
          <w:rFonts w:ascii="Times" w:hAnsi="Times"/>
        </w:rPr>
        <w:t>вида</w:t>
      </w:r>
      <w:proofErr w:type="spellEnd"/>
      <w:r w:rsidRPr="003F1484">
        <w:rPr>
          <w:rFonts w:ascii="Times" w:hAnsi="Times"/>
        </w:rPr>
        <w:t xml:space="preserve"> </w:t>
      </w:r>
      <w:proofErr w:type="spellStart"/>
      <w:r w:rsidRPr="003F1484">
        <w:rPr>
          <w:rFonts w:ascii="Times" w:hAnsi="Times"/>
        </w:rPr>
        <w:t>долгоносиков</w:t>
      </w:r>
      <w:proofErr w:type="spellEnd"/>
      <w:r w:rsidRPr="003F1484">
        <w:rPr>
          <w:rFonts w:ascii="Times" w:hAnsi="Times"/>
        </w:rPr>
        <w:t xml:space="preserve"> </w:t>
      </w:r>
      <w:proofErr w:type="spellStart"/>
      <w:r w:rsidRPr="003F1484">
        <w:rPr>
          <w:rFonts w:ascii="Times" w:hAnsi="Times"/>
        </w:rPr>
        <w:t>рода</w:t>
      </w:r>
      <w:proofErr w:type="spellEnd"/>
      <w:r w:rsidRPr="003F1484">
        <w:rPr>
          <w:rFonts w:ascii="Times" w:hAnsi="Times"/>
        </w:rPr>
        <w:t xml:space="preserve"> </w:t>
      </w:r>
      <w:proofErr w:type="spellStart"/>
      <w:r w:rsidRPr="003F1484">
        <w:rPr>
          <w:rFonts w:ascii="Times" w:hAnsi="Times"/>
          <w:i/>
          <w:iCs/>
        </w:rPr>
        <w:t>mecysmoderes</w:t>
      </w:r>
      <w:proofErr w:type="spellEnd"/>
      <w:r w:rsidRPr="003F1484">
        <w:rPr>
          <w:rFonts w:ascii="Times" w:hAnsi="Times"/>
          <w:i/>
          <w:iCs/>
        </w:rPr>
        <w:t xml:space="preserve"> </w:t>
      </w:r>
      <w:proofErr w:type="spellStart"/>
      <w:r w:rsidRPr="003F1484">
        <w:rPr>
          <w:rFonts w:ascii="Times" w:hAnsi="Times"/>
        </w:rPr>
        <w:t>schoenherr</w:t>
      </w:r>
      <w:proofErr w:type="spellEnd"/>
      <w:r w:rsidRPr="003F1484">
        <w:rPr>
          <w:rFonts w:ascii="Times" w:hAnsi="Times"/>
        </w:rPr>
        <w:t xml:space="preserve">, 1837 (coleoptera, </w:t>
      </w:r>
      <w:proofErr w:type="spellStart"/>
      <w:r w:rsidRPr="003F1484">
        <w:rPr>
          <w:rFonts w:ascii="Times" w:hAnsi="Times"/>
        </w:rPr>
        <w:t>curculionidae</w:t>
      </w:r>
      <w:proofErr w:type="spellEnd"/>
      <w:r w:rsidRPr="003F1484">
        <w:rPr>
          <w:rFonts w:ascii="Times" w:hAnsi="Times"/>
        </w:rPr>
        <w:t xml:space="preserve">: </w:t>
      </w:r>
      <w:proofErr w:type="spellStart"/>
      <w:r w:rsidRPr="003F1484">
        <w:rPr>
          <w:rFonts w:ascii="Times" w:hAnsi="Times"/>
        </w:rPr>
        <w:t>ceutorhynchinae</w:t>
      </w:r>
      <w:proofErr w:type="spellEnd"/>
      <w:r w:rsidRPr="003F1484">
        <w:rPr>
          <w:rFonts w:ascii="Times" w:hAnsi="Times"/>
        </w:rPr>
        <w:t xml:space="preserve">) </w:t>
      </w:r>
      <w:proofErr w:type="spellStart"/>
      <w:r w:rsidRPr="003F1484">
        <w:rPr>
          <w:rFonts w:ascii="Times" w:hAnsi="Times"/>
        </w:rPr>
        <w:t>из</w:t>
      </w:r>
      <w:proofErr w:type="spellEnd"/>
      <w:r w:rsidRPr="003F1484">
        <w:rPr>
          <w:rFonts w:ascii="Times" w:hAnsi="Times"/>
        </w:rPr>
        <w:t xml:space="preserve"> </w:t>
      </w:r>
      <w:proofErr w:type="spellStart"/>
      <w:r w:rsidRPr="003F1484">
        <w:rPr>
          <w:rFonts w:ascii="Times" w:hAnsi="Times"/>
        </w:rPr>
        <w:t>Вьетнама</w:t>
      </w:r>
      <w:proofErr w:type="spellEnd"/>
      <w:r w:rsidRPr="003F1484">
        <w:rPr>
          <w:rFonts w:ascii="Times" w:hAnsi="Times"/>
        </w:rPr>
        <w:t xml:space="preserve">. </w:t>
      </w:r>
      <w:proofErr w:type="spellStart"/>
      <w:r w:rsidRPr="003F1484">
        <w:rPr>
          <w:rFonts w:ascii="Times" w:hAnsi="Times"/>
          <w:i/>
          <w:iCs/>
        </w:rPr>
        <w:t>Энтомологическое</w:t>
      </w:r>
      <w:proofErr w:type="spellEnd"/>
      <w:r w:rsidRPr="003F1484">
        <w:rPr>
          <w:rFonts w:ascii="Times" w:hAnsi="Times"/>
          <w:i/>
          <w:iCs/>
        </w:rPr>
        <w:t xml:space="preserve"> </w:t>
      </w:r>
      <w:proofErr w:type="spellStart"/>
      <w:r w:rsidRPr="003F1484">
        <w:rPr>
          <w:rFonts w:ascii="Times" w:hAnsi="Times"/>
          <w:i/>
          <w:iCs/>
        </w:rPr>
        <w:t>Обозрение</w:t>
      </w:r>
      <w:proofErr w:type="spellEnd"/>
      <w:r w:rsidRPr="003F1484">
        <w:rPr>
          <w:rFonts w:ascii="Times" w:hAnsi="Times"/>
        </w:rPr>
        <w:t xml:space="preserve"> 97. DOI: 10.1134/S0367144518030115.</w:t>
      </w:r>
    </w:p>
    <w:p w14:paraId="000000B4" w14:textId="7D84D34D" w:rsidR="00BF5FD8" w:rsidRPr="00E66A20" w:rsidDel="003A5A6E" w:rsidRDefault="00C44725" w:rsidP="00CA52E3">
      <w:pPr>
        <w:widowControl w:val="0"/>
        <w:pBdr>
          <w:top w:val="nil"/>
          <w:left w:val="nil"/>
          <w:bottom w:val="nil"/>
          <w:right w:val="nil"/>
          <w:between w:val="nil"/>
        </w:pBdr>
        <w:spacing w:line="360" w:lineRule="auto"/>
        <w:ind w:left="720" w:hanging="720"/>
        <w:rPr>
          <w:del w:id="462" w:author="Roderic Page" w:date="2022-03-16T18:15:00Z"/>
          <w:rFonts w:ascii="Times" w:hAnsi="Times"/>
        </w:rPr>
      </w:pPr>
      <w:r w:rsidRPr="00C44725">
        <w:rPr>
          <w:rFonts w:ascii="Times" w:hAnsi="Times"/>
        </w:rPr>
        <w:fldChar w:fldCharType="end"/>
      </w:r>
      <w:del w:id="463" w:author="Roderic Page" w:date="2022-03-16T18:15:00Z">
        <w:r w:rsidR="00F12EB2" w:rsidDel="003A5A6E">
          <w:fldChar w:fldCharType="begin"/>
        </w:r>
        <w:r w:rsidR="00F12EB2" w:rsidDel="003A5A6E">
          <w:delInstrText xml:space="preserve"> HYPERLINK "https://www.zotero.org/google-docs/?ZbvSut" \h </w:delInstrText>
        </w:r>
        <w:r w:rsidR="00F12EB2" w:rsidDel="003A5A6E">
          <w:fldChar w:fldCharType="separate"/>
        </w:r>
        <w:r w:rsidR="001C1C9C" w:rsidRPr="00E66A20" w:rsidDel="003A5A6E">
          <w:rPr>
            <w:rFonts w:ascii="Times" w:hAnsi="Times"/>
          </w:rPr>
          <w:delText xml:space="preserve">Aspesi C, Brand A. 2020. In pursuit of open science, open access is not enough. </w:delText>
        </w:r>
        <w:r w:rsidR="00F12EB2" w:rsidDel="003A5A6E">
          <w:rPr>
            <w:rFonts w:ascii="Times" w:hAnsi="Times"/>
          </w:rPr>
          <w:fldChar w:fldCharType="end"/>
        </w:r>
        <w:r w:rsidR="00F12EB2" w:rsidDel="003A5A6E">
          <w:fldChar w:fldCharType="begin"/>
        </w:r>
        <w:r w:rsidR="00F12EB2" w:rsidDel="003A5A6E">
          <w:delInstrText xml:space="preserve"> HYPERLINK "https://www.zotero.org/google-docs/?ZbvSut" \h </w:delInstrText>
        </w:r>
        <w:r w:rsidR="00F12EB2" w:rsidDel="003A5A6E">
          <w:fldChar w:fldCharType="separate"/>
        </w:r>
        <w:r w:rsidR="001C1C9C" w:rsidRPr="00E66A20" w:rsidDel="003A5A6E">
          <w:rPr>
            <w:rFonts w:ascii="Times" w:hAnsi="Times"/>
          </w:rPr>
          <w:delText>Science</w:delText>
        </w:r>
        <w:r w:rsidR="00F12EB2" w:rsidDel="003A5A6E">
          <w:rPr>
            <w:rFonts w:ascii="Times" w:hAnsi="Times"/>
          </w:rPr>
          <w:fldChar w:fldCharType="end"/>
        </w:r>
        <w:r w:rsidR="00F12EB2" w:rsidDel="003A5A6E">
          <w:fldChar w:fldCharType="begin"/>
        </w:r>
        <w:r w:rsidR="00F12EB2" w:rsidDel="003A5A6E">
          <w:delInstrText xml:space="preserve"> HYPERLINK "https://www.zotero.org/google-docs/?ZbvSut" \h </w:delInstrText>
        </w:r>
        <w:r w:rsidR="00F12EB2" w:rsidDel="003A5A6E">
          <w:fldChar w:fldCharType="separate"/>
        </w:r>
        <w:r w:rsidR="001C1C9C" w:rsidRPr="00E66A20" w:rsidDel="003A5A6E">
          <w:rPr>
            <w:rFonts w:ascii="Times" w:hAnsi="Times"/>
          </w:rPr>
          <w:delText xml:space="preserve"> 368:574–577. DOI: 10.1126/science.aba3763.</w:delText>
        </w:r>
        <w:r w:rsidR="00F12EB2" w:rsidDel="003A5A6E">
          <w:rPr>
            <w:rFonts w:ascii="Times" w:hAnsi="Times"/>
          </w:rPr>
          <w:fldChar w:fldCharType="end"/>
        </w:r>
      </w:del>
    </w:p>
    <w:p w14:paraId="000000B5" w14:textId="2005B16D" w:rsidR="00BF5FD8" w:rsidRPr="00E66A20" w:rsidDel="003A5A6E" w:rsidRDefault="00F12EB2" w:rsidP="00CA52E3">
      <w:pPr>
        <w:widowControl w:val="0"/>
        <w:pBdr>
          <w:top w:val="nil"/>
          <w:left w:val="nil"/>
          <w:bottom w:val="nil"/>
          <w:right w:val="nil"/>
          <w:between w:val="nil"/>
        </w:pBdr>
        <w:spacing w:line="360" w:lineRule="auto"/>
        <w:ind w:left="720" w:hanging="720"/>
        <w:rPr>
          <w:del w:id="464" w:author="Roderic Page" w:date="2022-03-16T18:15:00Z"/>
          <w:rFonts w:ascii="Times" w:hAnsi="Times"/>
        </w:rPr>
      </w:pPr>
      <w:del w:id="46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Bennett F. 2021.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Juris-M/citeproc-js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Juris-M Project.</w:delText>
        </w:r>
        <w:r w:rsidDel="003A5A6E">
          <w:rPr>
            <w:rFonts w:ascii="Times" w:hAnsi="Times"/>
          </w:rPr>
          <w:fldChar w:fldCharType="end"/>
        </w:r>
      </w:del>
    </w:p>
    <w:p w14:paraId="000000B6" w14:textId="6788701B" w:rsidR="00BF5FD8" w:rsidRPr="00E66A20" w:rsidDel="003A5A6E" w:rsidRDefault="00F12EB2" w:rsidP="00CA52E3">
      <w:pPr>
        <w:widowControl w:val="0"/>
        <w:pBdr>
          <w:top w:val="nil"/>
          <w:left w:val="nil"/>
          <w:bottom w:val="nil"/>
          <w:right w:val="nil"/>
          <w:between w:val="nil"/>
        </w:pBdr>
        <w:spacing w:line="360" w:lineRule="auto"/>
        <w:ind w:left="720" w:hanging="720"/>
        <w:rPr>
          <w:del w:id="466" w:author="Roderic Page" w:date="2022-03-16T18:15:00Z"/>
          <w:rFonts w:ascii="Times" w:hAnsi="Times"/>
        </w:rPr>
      </w:pPr>
      <w:del w:id="46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Biodiversity Heritage Library.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https://www.biodiversitylibrary.org/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May 14, 2021).</w:delText>
        </w:r>
        <w:r w:rsidDel="003A5A6E">
          <w:rPr>
            <w:rFonts w:ascii="Times" w:hAnsi="Times"/>
          </w:rPr>
          <w:fldChar w:fldCharType="end"/>
        </w:r>
      </w:del>
    </w:p>
    <w:p w14:paraId="000000B7" w14:textId="2606B65D" w:rsidR="00BF5FD8" w:rsidRPr="00E66A20" w:rsidDel="003A5A6E" w:rsidRDefault="00F12EB2" w:rsidP="00CA52E3">
      <w:pPr>
        <w:widowControl w:val="0"/>
        <w:pBdr>
          <w:top w:val="nil"/>
          <w:left w:val="nil"/>
          <w:bottom w:val="nil"/>
          <w:right w:val="nil"/>
          <w:between w:val="nil"/>
        </w:pBdr>
        <w:spacing w:line="360" w:lineRule="auto"/>
        <w:ind w:left="720" w:hanging="720"/>
        <w:rPr>
          <w:del w:id="468" w:author="Roderic Page" w:date="2022-03-16T18:15:00Z"/>
          <w:rFonts w:ascii="Times" w:hAnsi="Times"/>
        </w:rPr>
      </w:pPr>
      <w:del w:id="46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Biodiversity Literature Repository.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http://plazi.org/resources/bibliography-of-life-bol/biodiversity-literature-repository-blr/</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November 28, 2018).</w:delText>
        </w:r>
        <w:r w:rsidDel="003A5A6E">
          <w:rPr>
            <w:rFonts w:ascii="Times" w:hAnsi="Times"/>
          </w:rPr>
          <w:fldChar w:fldCharType="end"/>
        </w:r>
      </w:del>
    </w:p>
    <w:p w14:paraId="000000B8" w14:textId="7EEF9405" w:rsidR="00BF5FD8" w:rsidRPr="00E66A20" w:rsidDel="003A5A6E" w:rsidRDefault="00F12EB2" w:rsidP="00CA52E3">
      <w:pPr>
        <w:widowControl w:val="0"/>
        <w:pBdr>
          <w:top w:val="nil"/>
          <w:left w:val="nil"/>
          <w:bottom w:val="nil"/>
          <w:right w:val="nil"/>
          <w:between w:val="nil"/>
        </w:pBdr>
        <w:spacing w:line="360" w:lineRule="auto"/>
        <w:ind w:left="720" w:hanging="720"/>
        <w:rPr>
          <w:del w:id="470" w:author="Roderic Page" w:date="2022-03-16T18:15:00Z"/>
          <w:rFonts w:ascii="Times" w:hAnsi="Times"/>
        </w:rPr>
      </w:pPr>
      <w:del w:id="47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Bohannon J. 2016. Who’s downloading pirated papers? Everyone.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Science | AAAS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DOI: 10.1126/science.aaf5664.</w:delText>
        </w:r>
        <w:r w:rsidDel="003A5A6E">
          <w:rPr>
            <w:rFonts w:ascii="Times" w:hAnsi="Times"/>
          </w:rPr>
          <w:fldChar w:fldCharType="end"/>
        </w:r>
      </w:del>
    </w:p>
    <w:p w14:paraId="000000B9" w14:textId="3C187DC5" w:rsidR="00BF5FD8" w:rsidRPr="00E66A20" w:rsidDel="003A5A6E" w:rsidRDefault="00F12EB2" w:rsidP="00CA52E3">
      <w:pPr>
        <w:widowControl w:val="0"/>
        <w:pBdr>
          <w:top w:val="nil"/>
          <w:left w:val="nil"/>
          <w:bottom w:val="nil"/>
          <w:right w:val="nil"/>
          <w:between w:val="nil"/>
        </w:pBdr>
        <w:spacing w:line="360" w:lineRule="auto"/>
        <w:ind w:left="720" w:hanging="720"/>
        <w:rPr>
          <w:del w:id="472" w:author="Roderic Page" w:date="2022-03-16T18:15:00Z"/>
          <w:rFonts w:ascii="Times" w:hAnsi="Times"/>
        </w:rPr>
      </w:pPr>
      <w:del w:id="47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Bruyns PV, Mapaya RJ, Hedderson TJ. 2006. A new subgeneric classification for Euphorbia (Euphorbiaceae) in southern Africa based on ITS and psbA-trnH sequence 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TAXON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55:397–420. DOI: https://doi.org/10.2307/25065587.</w:delText>
        </w:r>
        <w:r w:rsidDel="003A5A6E">
          <w:rPr>
            <w:rFonts w:ascii="Times" w:hAnsi="Times"/>
          </w:rPr>
          <w:fldChar w:fldCharType="end"/>
        </w:r>
      </w:del>
    </w:p>
    <w:p w14:paraId="000000BA" w14:textId="4B5E6EC4" w:rsidR="00BF5FD8" w:rsidRPr="00E66A20" w:rsidDel="003A5A6E" w:rsidRDefault="00F12EB2" w:rsidP="00CA52E3">
      <w:pPr>
        <w:widowControl w:val="0"/>
        <w:pBdr>
          <w:top w:val="nil"/>
          <w:left w:val="nil"/>
          <w:bottom w:val="nil"/>
          <w:right w:val="nil"/>
          <w:between w:val="nil"/>
        </w:pBdr>
        <w:spacing w:line="360" w:lineRule="auto"/>
        <w:ind w:left="720" w:hanging="720"/>
        <w:rPr>
          <w:del w:id="474" w:author="Roderic Page" w:date="2022-03-16T18:15:00Z"/>
          <w:rFonts w:ascii="Times" w:hAnsi="Times"/>
        </w:rPr>
      </w:pPr>
      <w:del w:id="47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Cameron RD. 1997. A Universal Citation Database.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First Monday</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DOI: 10.5210/fm.v2i4.522.</w:delText>
        </w:r>
        <w:r w:rsidDel="003A5A6E">
          <w:rPr>
            <w:rFonts w:ascii="Times" w:hAnsi="Times"/>
          </w:rPr>
          <w:fldChar w:fldCharType="end"/>
        </w:r>
      </w:del>
    </w:p>
    <w:p w14:paraId="000000BB" w14:textId="4F512823" w:rsidR="00BF5FD8" w:rsidRPr="00E66A20" w:rsidDel="003A5A6E" w:rsidRDefault="00F12EB2" w:rsidP="00CA52E3">
      <w:pPr>
        <w:widowControl w:val="0"/>
        <w:pBdr>
          <w:top w:val="nil"/>
          <w:left w:val="nil"/>
          <w:bottom w:val="nil"/>
          <w:right w:val="nil"/>
          <w:between w:val="nil"/>
        </w:pBdr>
        <w:spacing w:line="360" w:lineRule="auto"/>
        <w:ind w:left="720" w:hanging="720"/>
        <w:rPr>
          <w:del w:id="476" w:author="Roderic Page" w:date="2022-03-16T18:15:00Z"/>
          <w:rFonts w:ascii="Times" w:hAnsi="Times"/>
        </w:rPr>
      </w:pPr>
      <w:del w:id="47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Egloff W, Agosti D, Kishor P, Patterson D, Miller J. 2017. Copyright and the Use of Images as Biodiversity 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Research Ideas and Outcomes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3:e12502. DOI: 10.3897/rio.3.e12502.</w:delText>
        </w:r>
        <w:r w:rsidDel="003A5A6E">
          <w:rPr>
            <w:rFonts w:ascii="Times" w:hAnsi="Times"/>
          </w:rPr>
          <w:fldChar w:fldCharType="end"/>
        </w:r>
      </w:del>
    </w:p>
    <w:p w14:paraId="000000BC" w14:textId="1555E723" w:rsidR="00BF5FD8" w:rsidRPr="00E66A20" w:rsidDel="003A5A6E" w:rsidRDefault="00F12EB2" w:rsidP="00CA52E3">
      <w:pPr>
        <w:widowControl w:val="0"/>
        <w:pBdr>
          <w:top w:val="nil"/>
          <w:left w:val="nil"/>
          <w:bottom w:val="nil"/>
          <w:right w:val="nil"/>
          <w:between w:val="nil"/>
        </w:pBdr>
        <w:spacing w:line="360" w:lineRule="auto"/>
        <w:ind w:left="720" w:hanging="720"/>
        <w:rPr>
          <w:del w:id="478" w:author="Roderic Page" w:date="2022-03-16T18:15:00Z"/>
          <w:rFonts w:ascii="Times" w:hAnsi="Times"/>
        </w:rPr>
      </w:pPr>
      <w:del w:id="47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Erxleben F, Günther M, Krötzsch M, Mendez J, Vrandečić D. 2014. Introducing Wikidata to the Linked Data Web. In: Mika P, Tudorache T, Bernstein A, Welty C, Knoblock C, Vrandečić D, Groth P, Noy N, Janowicz K, Goble C eds.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The Semantic Web – ISWC 2014</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Lecture Notes in Computer Science. Cham: Springer International Publishing, 50–65. DOI: 10.1007/978-3-319-11964-9_4.</w:delText>
        </w:r>
        <w:r w:rsidDel="003A5A6E">
          <w:rPr>
            <w:rFonts w:ascii="Times" w:hAnsi="Times"/>
          </w:rPr>
          <w:fldChar w:fldCharType="end"/>
        </w:r>
      </w:del>
    </w:p>
    <w:p w14:paraId="000000BD" w14:textId="12EE97B3" w:rsidR="00BF5FD8" w:rsidRPr="00E66A20" w:rsidDel="003A5A6E" w:rsidRDefault="00F12EB2" w:rsidP="00CA52E3">
      <w:pPr>
        <w:widowControl w:val="0"/>
        <w:pBdr>
          <w:top w:val="nil"/>
          <w:left w:val="nil"/>
          <w:bottom w:val="nil"/>
          <w:right w:val="nil"/>
          <w:between w:val="nil"/>
        </w:pBdr>
        <w:spacing w:line="360" w:lineRule="auto"/>
        <w:ind w:left="720" w:hanging="720"/>
        <w:rPr>
          <w:del w:id="480" w:author="Roderic Page" w:date="2022-03-16T18:15:00Z"/>
          <w:rFonts w:ascii="Times" w:hAnsi="Times"/>
        </w:rPr>
      </w:pPr>
      <w:del w:id="48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Garfield E. 2001. Taxonomy is small, but it has its citation classics.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Nature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413:107–107. DOI: 10.1038/35093267.</w:delText>
        </w:r>
        <w:r w:rsidDel="003A5A6E">
          <w:rPr>
            <w:rFonts w:ascii="Times" w:hAnsi="Times"/>
          </w:rPr>
          <w:fldChar w:fldCharType="end"/>
        </w:r>
      </w:del>
    </w:p>
    <w:p w14:paraId="000000BE" w14:textId="197C77EA" w:rsidR="00BF5FD8" w:rsidRPr="00E66A20" w:rsidDel="003A5A6E" w:rsidRDefault="00F12EB2" w:rsidP="00CA52E3">
      <w:pPr>
        <w:widowControl w:val="0"/>
        <w:pBdr>
          <w:top w:val="nil"/>
          <w:left w:val="nil"/>
          <w:bottom w:val="nil"/>
          <w:right w:val="nil"/>
          <w:between w:val="nil"/>
        </w:pBdr>
        <w:spacing w:line="360" w:lineRule="auto"/>
        <w:ind w:left="720" w:hanging="720"/>
        <w:rPr>
          <w:del w:id="482" w:author="Roderic Page" w:date="2022-03-16T18:15:00Z"/>
          <w:rFonts w:ascii="Times" w:hAnsi="Times"/>
        </w:rPr>
      </w:pPr>
      <w:del w:id="48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Good BM, Clarke EL, de Alfaro L, Su AI. 2012. The Gene Wiki in 2011: community intelligence applied to human gene annotation.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Nucleic Acids Research</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40:D1255–D1261. DOI: 10.1093/nar/gkr925.</w:delText>
        </w:r>
        <w:r w:rsidDel="003A5A6E">
          <w:rPr>
            <w:rFonts w:ascii="Times" w:hAnsi="Times"/>
          </w:rPr>
          <w:fldChar w:fldCharType="end"/>
        </w:r>
      </w:del>
    </w:p>
    <w:p w14:paraId="000000BF" w14:textId="7BD8AB99" w:rsidR="00BF5FD8" w:rsidRPr="00E66A20" w:rsidDel="003A5A6E" w:rsidRDefault="00F12EB2" w:rsidP="00CA52E3">
      <w:pPr>
        <w:widowControl w:val="0"/>
        <w:pBdr>
          <w:top w:val="nil"/>
          <w:left w:val="nil"/>
          <w:bottom w:val="nil"/>
          <w:right w:val="nil"/>
          <w:between w:val="nil"/>
        </w:pBdr>
        <w:spacing w:line="360" w:lineRule="auto"/>
        <w:ind w:left="720" w:hanging="720"/>
        <w:rPr>
          <w:del w:id="484" w:author="Roderic Page" w:date="2022-03-16T18:15:00Z"/>
          <w:rFonts w:ascii="Times" w:hAnsi="Times"/>
        </w:rPr>
      </w:pPr>
      <w:del w:id="48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Groom Q, Güntsch A, Huybrechts P, Kearney N, Leachman S, Nicolson N, Page RDM, Shorthouse DP, Thessen AE, Haston E. 2020. People are essential to linking biodiversity 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Database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2020. DOI: 10.1093/database/baaa072.</w:delText>
        </w:r>
        <w:r w:rsidDel="003A5A6E">
          <w:rPr>
            <w:rFonts w:ascii="Times" w:hAnsi="Times"/>
          </w:rPr>
          <w:fldChar w:fldCharType="end"/>
        </w:r>
      </w:del>
    </w:p>
    <w:p w14:paraId="000000C0" w14:textId="24A54149" w:rsidR="00BF5FD8" w:rsidRPr="00E66A20" w:rsidDel="003A5A6E" w:rsidRDefault="00F12EB2" w:rsidP="00CA52E3">
      <w:pPr>
        <w:widowControl w:val="0"/>
        <w:pBdr>
          <w:top w:val="nil"/>
          <w:left w:val="nil"/>
          <w:bottom w:val="nil"/>
          <w:right w:val="nil"/>
          <w:between w:val="nil"/>
        </w:pBdr>
        <w:spacing w:line="360" w:lineRule="auto"/>
        <w:ind w:left="720" w:hanging="720"/>
        <w:rPr>
          <w:del w:id="486" w:author="Roderic Page" w:date="2022-03-16T18:15:00Z"/>
          <w:rFonts w:ascii="Times" w:hAnsi="Times"/>
        </w:rPr>
      </w:pPr>
      <w:del w:id="48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Gusenleitner FJ [Friedrich], Malicky M. 2017. Die Datenbank www.ZOBODAT.at als Recherchewerkzeug für biologische und erdwissenschaftliche Forschung.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Linzer Biologische Beiträge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49:1163–1208.</w:delText>
        </w:r>
        <w:r w:rsidDel="003A5A6E">
          <w:rPr>
            <w:rFonts w:ascii="Times" w:hAnsi="Times"/>
          </w:rPr>
          <w:fldChar w:fldCharType="end"/>
        </w:r>
      </w:del>
    </w:p>
    <w:p w14:paraId="000000C1" w14:textId="4503B1B6" w:rsidR="00BF5FD8" w:rsidRPr="00E66A20" w:rsidDel="003A5A6E" w:rsidRDefault="00F12EB2" w:rsidP="00CA52E3">
      <w:pPr>
        <w:widowControl w:val="0"/>
        <w:pBdr>
          <w:top w:val="nil"/>
          <w:left w:val="nil"/>
          <w:bottom w:val="nil"/>
          <w:right w:val="nil"/>
          <w:between w:val="nil"/>
        </w:pBdr>
        <w:spacing w:line="360" w:lineRule="auto"/>
        <w:ind w:left="720" w:hanging="720"/>
        <w:rPr>
          <w:del w:id="488" w:author="Roderic Page" w:date="2022-03-16T18:15:00Z"/>
          <w:rFonts w:ascii="Times" w:hAnsi="Times"/>
        </w:rPr>
      </w:pPr>
      <w:del w:id="48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Hamilton CA, Shockley FW, Simmons R, Smith A, Ware J, Zaspel JM. 2021. The Future for a Prominent Taxonomy.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Insect Systematics and Diversity</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 DOI: 10.1093/isd/ixaa020.</w:delText>
        </w:r>
        <w:r w:rsidDel="003A5A6E">
          <w:rPr>
            <w:rFonts w:ascii="Times" w:hAnsi="Times"/>
          </w:rPr>
          <w:fldChar w:fldCharType="end"/>
        </w:r>
      </w:del>
    </w:p>
    <w:p w14:paraId="000000C2" w14:textId="6693F41E" w:rsidR="00BF5FD8" w:rsidRPr="00E66A20" w:rsidDel="003A5A6E" w:rsidRDefault="00F12EB2" w:rsidP="00CA52E3">
      <w:pPr>
        <w:widowControl w:val="0"/>
        <w:pBdr>
          <w:top w:val="nil"/>
          <w:left w:val="nil"/>
          <w:bottom w:val="nil"/>
          <w:right w:val="nil"/>
          <w:between w:val="nil"/>
        </w:pBdr>
        <w:spacing w:line="360" w:lineRule="auto"/>
        <w:ind w:left="720" w:hanging="720"/>
        <w:rPr>
          <w:del w:id="490" w:author="Roderic Page" w:date="2022-03-16T18:15:00Z"/>
          <w:rFonts w:ascii="Times" w:hAnsi="Times"/>
        </w:rPr>
      </w:pPr>
      <w:del w:id="49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Hegde M, Talukdar PP. 2015. An Entity-centric Approach for Overcoming Knowledge Graph Sparsity. In: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Proceedings of the 2015 Conference on Empirical Methods in Natural Language Processing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Lisbon, Portugal: Association for Computational Linguistics, 530–535. DOI: 10.18653/v1/D15-1061.</w:delText>
        </w:r>
        <w:r w:rsidDel="003A5A6E">
          <w:rPr>
            <w:rFonts w:ascii="Times" w:hAnsi="Times"/>
          </w:rPr>
          <w:fldChar w:fldCharType="end"/>
        </w:r>
      </w:del>
    </w:p>
    <w:p w14:paraId="000000C3" w14:textId="5267AB08" w:rsidR="00BF5FD8" w:rsidRPr="00E66A20" w:rsidDel="003A5A6E" w:rsidRDefault="00F12EB2" w:rsidP="00CA52E3">
      <w:pPr>
        <w:widowControl w:val="0"/>
        <w:pBdr>
          <w:top w:val="nil"/>
          <w:left w:val="nil"/>
          <w:bottom w:val="nil"/>
          <w:right w:val="nil"/>
          <w:between w:val="nil"/>
        </w:pBdr>
        <w:spacing w:line="360" w:lineRule="auto"/>
        <w:ind w:left="720" w:hanging="720"/>
        <w:rPr>
          <w:del w:id="492" w:author="Roderic Page" w:date="2022-03-16T18:15:00Z"/>
          <w:rFonts w:ascii="Times" w:hAnsi="Times"/>
        </w:rPr>
      </w:pPr>
      <w:del w:id="49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King D, Morse D, Willis A, Dil A. 2011. Towards the bibliography of life.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ZooKeys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150:151–166. DOI: 10.3897/zookeys.150.2167.</w:delText>
        </w:r>
        <w:r w:rsidDel="003A5A6E">
          <w:rPr>
            <w:rFonts w:ascii="Times" w:hAnsi="Times"/>
          </w:rPr>
          <w:fldChar w:fldCharType="end"/>
        </w:r>
      </w:del>
    </w:p>
    <w:p w14:paraId="000000C4" w14:textId="34E8F24E" w:rsidR="00BF5FD8" w:rsidRPr="00E66A20" w:rsidDel="003A5A6E" w:rsidRDefault="00F12EB2" w:rsidP="00CA52E3">
      <w:pPr>
        <w:widowControl w:val="0"/>
        <w:pBdr>
          <w:top w:val="nil"/>
          <w:left w:val="nil"/>
          <w:bottom w:val="nil"/>
          <w:right w:val="nil"/>
          <w:between w:val="nil"/>
        </w:pBdr>
        <w:spacing w:line="360" w:lineRule="auto"/>
        <w:ind w:left="720" w:hanging="720"/>
        <w:rPr>
          <w:del w:id="494" w:author="Roderic Page" w:date="2022-03-16T18:15:00Z"/>
          <w:rFonts w:ascii="Times" w:hAnsi="Times"/>
        </w:rPr>
      </w:pPr>
      <w:del w:id="49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Korotyaev BA. 2018. Two New Species of the Weevil Genus Mecysmoderes Schoenherr, 1837 (Coleoptera, Curculionidae: Ceutorhynchinae) from Vietnam.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Entomological Review</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98:899–906. DOI: 10.1134/S0013873818070114.</w:delText>
        </w:r>
        <w:r w:rsidDel="003A5A6E">
          <w:rPr>
            <w:rFonts w:ascii="Times" w:hAnsi="Times"/>
          </w:rPr>
          <w:fldChar w:fldCharType="end"/>
        </w:r>
      </w:del>
    </w:p>
    <w:p w14:paraId="000000C5" w14:textId="0EC70A5C" w:rsidR="00BF5FD8" w:rsidRPr="00E66A20" w:rsidDel="003A5A6E" w:rsidRDefault="00F12EB2" w:rsidP="00CA52E3">
      <w:pPr>
        <w:widowControl w:val="0"/>
        <w:pBdr>
          <w:top w:val="nil"/>
          <w:left w:val="nil"/>
          <w:bottom w:val="nil"/>
          <w:right w:val="nil"/>
          <w:between w:val="nil"/>
        </w:pBdr>
        <w:spacing w:line="360" w:lineRule="auto"/>
        <w:ind w:left="720" w:hanging="720"/>
        <w:rPr>
          <w:del w:id="496" w:author="Roderic Page" w:date="2022-03-16T18:15:00Z"/>
          <w:rFonts w:ascii="Times" w:hAnsi="Times"/>
        </w:rPr>
      </w:pPr>
      <w:del w:id="49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Laakso M, Matthias L, Jahn N. 2020. Open is not forever: a study of vanished open access journals.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arXiv:2008.11933 [cs]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w:delText>
        </w:r>
        <w:r w:rsidDel="003A5A6E">
          <w:rPr>
            <w:rFonts w:ascii="Times" w:hAnsi="Times"/>
          </w:rPr>
          <w:fldChar w:fldCharType="end"/>
        </w:r>
      </w:del>
    </w:p>
    <w:p w14:paraId="000000C6" w14:textId="7505981A" w:rsidR="00BF5FD8" w:rsidRPr="00E66A20" w:rsidDel="003A5A6E" w:rsidRDefault="00F12EB2" w:rsidP="00CA52E3">
      <w:pPr>
        <w:widowControl w:val="0"/>
        <w:pBdr>
          <w:top w:val="nil"/>
          <w:left w:val="nil"/>
          <w:bottom w:val="nil"/>
          <w:right w:val="nil"/>
          <w:between w:val="nil"/>
        </w:pBdr>
        <w:spacing w:line="360" w:lineRule="auto"/>
        <w:ind w:left="720" w:hanging="720"/>
        <w:rPr>
          <w:del w:id="498" w:author="Roderic Page" w:date="2022-03-16T18:15:00Z"/>
          <w:rFonts w:ascii="Times" w:hAnsi="Times"/>
        </w:rPr>
      </w:pPr>
      <w:del w:id="49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Lindon HL, Gardiner LM, Brady A, Vorontsova MS. 2015. Fewer than three percent of land plant species named by women: Author gender over 260 years.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TAXON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64:209–215. DOI: https://doi.org/10.12705/642.4.</w:delText>
        </w:r>
        <w:r w:rsidDel="003A5A6E">
          <w:rPr>
            <w:rFonts w:ascii="Times" w:hAnsi="Times"/>
          </w:rPr>
          <w:fldChar w:fldCharType="end"/>
        </w:r>
      </w:del>
    </w:p>
    <w:p w14:paraId="000000C7" w14:textId="1281078C" w:rsidR="00BF5FD8" w:rsidRPr="00E66A20" w:rsidDel="003A5A6E" w:rsidRDefault="00F12EB2" w:rsidP="00CA52E3">
      <w:pPr>
        <w:widowControl w:val="0"/>
        <w:pBdr>
          <w:top w:val="nil"/>
          <w:left w:val="nil"/>
          <w:bottom w:val="nil"/>
          <w:right w:val="nil"/>
          <w:between w:val="nil"/>
        </w:pBdr>
        <w:spacing w:line="360" w:lineRule="auto"/>
        <w:ind w:left="720" w:hanging="720"/>
        <w:rPr>
          <w:del w:id="500" w:author="Roderic Page" w:date="2022-03-16T18:15:00Z"/>
          <w:rFonts w:ascii="Times" w:hAnsi="Times"/>
        </w:rPr>
      </w:pPr>
      <w:del w:id="50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Marshakova-Shaikevich I. 1973. System of Document Connections Based on References.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Scientific and Technical Information Serial of VINITI</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6:3–8.</w:delText>
        </w:r>
        <w:r w:rsidDel="003A5A6E">
          <w:rPr>
            <w:rFonts w:ascii="Times" w:hAnsi="Times"/>
          </w:rPr>
          <w:fldChar w:fldCharType="end"/>
        </w:r>
      </w:del>
    </w:p>
    <w:p w14:paraId="000000C8" w14:textId="1E7608F4" w:rsidR="00BF5FD8" w:rsidRPr="00E66A20" w:rsidDel="003A5A6E" w:rsidRDefault="00F12EB2" w:rsidP="00CA52E3">
      <w:pPr>
        <w:widowControl w:val="0"/>
        <w:pBdr>
          <w:top w:val="nil"/>
          <w:left w:val="nil"/>
          <w:bottom w:val="nil"/>
          <w:right w:val="nil"/>
          <w:between w:val="nil"/>
        </w:pBdr>
        <w:spacing w:line="360" w:lineRule="auto"/>
        <w:ind w:left="720" w:hanging="720"/>
        <w:rPr>
          <w:del w:id="502" w:author="Roderic Page" w:date="2022-03-16T18:15:00Z"/>
          <w:rFonts w:ascii="Times" w:hAnsi="Times"/>
        </w:rPr>
      </w:pPr>
      <w:del w:id="50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Nielsen FÅ, Mietchen D, Willighagen E. 2017. Scholia, Scientometrics and Wikidata.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Lecture Notes in Computer Science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:237–259. DOI: 10.1007/978-3-319-70407-4_36.</w:delText>
        </w:r>
        <w:r w:rsidDel="003A5A6E">
          <w:rPr>
            <w:rFonts w:ascii="Times" w:hAnsi="Times"/>
          </w:rPr>
          <w:fldChar w:fldCharType="end"/>
        </w:r>
      </w:del>
    </w:p>
    <w:p w14:paraId="000000C9" w14:textId="6308E1B5" w:rsidR="00BF5FD8" w:rsidRPr="00E66A20" w:rsidDel="003A5A6E" w:rsidRDefault="00F12EB2" w:rsidP="00CA52E3">
      <w:pPr>
        <w:widowControl w:val="0"/>
        <w:pBdr>
          <w:top w:val="nil"/>
          <w:left w:val="nil"/>
          <w:bottom w:val="nil"/>
          <w:right w:val="nil"/>
          <w:between w:val="nil"/>
        </w:pBdr>
        <w:spacing w:line="360" w:lineRule="auto"/>
        <w:ind w:left="720" w:hanging="720"/>
        <w:rPr>
          <w:del w:id="504" w:author="Roderic Page" w:date="2022-03-16T18:15:00Z"/>
          <w:rFonts w:ascii="Times" w:hAnsi="Times"/>
        </w:rPr>
      </w:pPr>
      <w:del w:id="50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ORCID.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https://orcid.org/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November 27, 2018).</w:delText>
        </w:r>
        <w:r w:rsidDel="003A5A6E">
          <w:rPr>
            <w:rFonts w:ascii="Times" w:hAnsi="Times"/>
          </w:rPr>
          <w:fldChar w:fldCharType="end"/>
        </w:r>
      </w:del>
    </w:p>
    <w:p w14:paraId="000000CA" w14:textId="5F88810F" w:rsidR="00BF5FD8" w:rsidRPr="00E66A20" w:rsidDel="003A5A6E" w:rsidRDefault="00F12EB2" w:rsidP="00CA52E3">
      <w:pPr>
        <w:widowControl w:val="0"/>
        <w:pBdr>
          <w:top w:val="nil"/>
          <w:left w:val="nil"/>
          <w:bottom w:val="nil"/>
          <w:right w:val="nil"/>
          <w:between w:val="nil"/>
        </w:pBdr>
        <w:spacing w:line="360" w:lineRule="auto"/>
        <w:ind w:left="720" w:hanging="720"/>
        <w:rPr>
          <w:del w:id="506" w:author="Roderic Page" w:date="2022-03-16T18:15:00Z"/>
          <w:rFonts w:ascii="Times" w:hAnsi="Times"/>
        </w:rPr>
      </w:pPr>
      <w:del w:id="50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 2009. bioGUID: resolving, discovering, and minting identifiers for biodiversity informatics.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BMC Bioinformatics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10:S5. DOI: 10.1186/1471-2105-10-s14-s5.</w:delText>
        </w:r>
        <w:r w:rsidDel="003A5A6E">
          <w:rPr>
            <w:rFonts w:ascii="Times" w:hAnsi="Times"/>
          </w:rPr>
          <w:fldChar w:fldCharType="end"/>
        </w:r>
      </w:del>
    </w:p>
    <w:p w14:paraId="000000CB" w14:textId="3952FCAA" w:rsidR="00BF5FD8" w:rsidRPr="00E66A20" w:rsidDel="003A5A6E" w:rsidRDefault="00F12EB2" w:rsidP="00CA52E3">
      <w:pPr>
        <w:widowControl w:val="0"/>
        <w:pBdr>
          <w:top w:val="nil"/>
          <w:left w:val="nil"/>
          <w:bottom w:val="nil"/>
          <w:right w:val="nil"/>
          <w:between w:val="nil"/>
        </w:pBdr>
        <w:spacing w:line="360" w:lineRule="auto"/>
        <w:ind w:left="720" w:hanging="720"/>
        <w:rPr>
          <w:del w:id="508" w:author="Roderic Page" w:date="2022-03-16T18:15:00Z"/>
          <w:rFonts w:ascii="Times" w:hAnsi="Times"/>
        </w:rPr>
      </w:pPr>
      <w:del w:id="50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2010. Wikipedia as an encyclopaedia of life.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Organisms Diversity &amp; Evolution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10:343–349. DOI: 10.1007/s13127-010-0028-9.</w:delText>
        </w:r>
        <w:r w:rsidDel="003A5A6E">
          <w:rPr>
            <w:rFonts w:ascii="Times" w:hAnsi="Times"/>
          </w:rPr>
          <w:fldChar w:fldCharType="end"/>
        </w:r>
      </w:del>
    </w:p>
    <w:p w14:paraId="000000CC" w14:textId="6DD09350" w:rsidR="00BF5FD8" w:rsidRPr="00E66A20" w:rsidDel="003A5A6E" w:rsidRDefault="00F12EB2" w:rsidP="00CA52E3">
      <w:pPr>
        <w:widowControl w:val="0"/>
        <w:pBdr>
          <w:top w:val="nil"/>
          <w:left w:val="nil"/>
          <w:bottom w:val="nil"/>
          <w:right w:val="nil"/>
          <w:between w:val="nil"/>
        </w:pBdr>
        <w:spacing w:line="360" w:lineRule="auto"/>
        <w:ind w:left="720" w:hanging="720"/>
        <w:rPr>
          <w:del w:id="510" w:author="Roderic Page" w:date="2022-03-16T18:15:00Z"/>
          <w:rFonts w:ascii="Times" w:hAnsi="Times"/>
        </w:rPr>
      </w:pPr>
      <w:del w:id="51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 2011. Extracting scientific articles from a large digital archive: BioStor and the Biodiversity Heritage Library.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BMC Bioinformatics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12:187. DOI: 10.1186/1471-2105-12-187.</w:delText>
        </w:r>
        <w:r w:rsidDel="003A5A6E">
          <w:rPr>
            <w:rFonts w:ascii="Times" w:hAnsi="Times"/>
          </w:rPr>
          <w:fldChar w:fldCharType="end"/>
        </w:r>
      </w:del>
    </w:p>
    <w:p w14:paraId="000000CD" w14:textId="31230102" w:rsidR="00BF5FD8" w:rsidRPr="00E66A20" w:rsidDel="003A5A6E" w:rsidRDefault="00F12EB2" w:rsidP="00CA52E3">
      <w:pPr>
        <w:widowControl w:val="0"/>
        <w:pBdr>
          <w:top w:val="nil"/>
          <w:left w:val="nil"/>
          <w:bottom w:val="nil"/>
          <w:right w:val="nil"/>
          <w:between w:val="nil"/>
        </w:pBdr>
        <w:spacing w:line="360" w:lineRule="auto"/>
        <w:ind w:left="720" w:hanging="720"/>
        <w:rPr>
          <w:del w:id="512" w:author="Roderic Page" w:date="2022-03-16T18:15:00Z"/>
          <w:rFonts w:ascii="Times" w:hAnsi="Times"/>
        </w:rPr>
      </w:pPr>
      <w:del w:id="51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2013. BioNames: linking taxonomy, texts, and trees.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PeerJ</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1:e190. DOI: 10.7717/peerj.190.</w:delText>
        </w:r>
        <w:r w:rsidDel="003A5A6E">
          <w:rPr>
            <w:rFonts w:ascii="Times" w:hAnsi="Times"/>
          </w:rPr>
          <w:fldChar w:fldCharType="end"/>
        </w:r>
      </w:del>
    </w:p>
    <w:p w14:paraId="000000CE" w14:textId="2EE46DA3" w:rsidR="00BF5FD8" w:rsidRPr="00E66A20" w:rsidDel="003A5A6E" w:rsidRDefault="00F12EB2" w:rsidP="00CA52E3">
      <w:pPr>
        <w:widowControl w:val="0"/>
        <w:pBdr>
          <w:top w:val="nil"/>
          <w:left w:val="nil"/>
          <w:bottom w:val="nil"/>
          <w:right w:val="nil"/>
          <w:between w:val="nil"/>
        </w:pBdr>
        <w:spacing w:line="360" w:lineRule="auto"/>
        <w:ind w:left="720" w:hanging="720"/>
        <w:rPr>
          <w:del w:id="514" w:author="Roderic Page" w:date="2022-03-16T18:15:00Z"/>
          <w:rFonts w:ascii="Times" w:hAnsi="Times"/>
        </w:rPr>
      </w:pPr>
      <w:del w:id="51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 2016a. Surfacing the deep data of taxonomy.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ZooKeys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:247.</w:delText>
        </w:r>
        <w:r w:rsidDel="003A5A6E">
          <w:rPr>
            <w:rFonts w:ascii="Times" w:hAnsi="Times"/>
          </w:rPr>
          <w:fldChar w:fldCharType="end"/>
        </w:r>
      </w:del>
    </w:p>
    <w:p w14:paraId="000000CF" w14:textId="7C33B097" w:rsidR="00BF5FD8" w:rsidRPr="00E66A20" w:rsidDel="003A5A6E" w:rsidRDefault="00F12EB2" w:rsidP="00CA52E3">
      <w:pPr>
        <w:widowControl w:val="0"/>
        <w:pBdr>
          <w:top w:val="nil"/>
          <w:left w:val="nil"/>
          <w:bottom w:val="nil"/>
          <w:right w:val="nil"/>
          <w:between w:val="nil"/>
        </w:pBdr>
        <w:spacing w:line="360" w:lineRule="auto"/>
        <w:ind w:left="720" w:hanging="720"/>
        <w:rPr>
          <w:del w:id="516" w:author="Roderic Page" w:date="2022-03-16T18:15:00Z"/>
          <w:rFonts w:ascii="Times" w:hAnsi="Times"/>
        </w:rPr>
      </w:pPr>
      <w:del w:id="51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Page RDM. 2016. The Plant List with literature. DOI: 10.15468/btkum2.</w:delText>
        </w:r>
        <w:r w:rsidDel="003A5A6E">
          <w:rPr>
            <w:rFonts w:ascii="Times" w:hAnsi="Times"/>
          </w:rPr>
          <w:fldChar w:fldCharType="end"/>
        </w:r>
      </w:del>
    </w:p>
    <w:p w14:paraId="000000D0" w14:textId="6392AE1B" w:rsidR="00BF5FD8" w:rsidRPr="00E66A20" w:rsidDel="003A5A6E" w:rsidRDefault="00F12EB2" w:rsidP="00CA52E3">
      <w:pPr>
        <w:widowControl w:val="0"/>
        <w:pBdr>
          <w:top w:val="nil"/>
          <w:left w:val="nil"/>
          <w:bottom w:val="nil"/>
          <w:right w:val="nil"/>
          <w:between w:val="nil"/>
        </w:pBdr>
        <w:spacing w:line="360" w:lineRule="auto"/>
        <w:ind w:left="720" w:hanging="720"/>
        <w:rPr>
          <w:del w:id="518" w:author="Roderic Page" w:date="2022-03-16T18:15:00Z"/>
          <w:rFonts w:ascii="Times" w:hAnsi="Times"/>
        </w:rPr>
      </w:pPr>
      <w:del w:id="51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2016b. DNA barcoding and taxonomy: dark taxa and dark texts.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Phil. Trans. R. Soc. B</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371:20150334. DOI: 10.1098/rstb.2015.0334.</w:delText>
        </w:r>
        <w:r w:rsidDel="003A5A6E">
          <w:rPr>
            <w:rFonts w:ascii="Times" w:hAnsi="Times"/>
          </w:rPr>
          <w:fldChar w:fldCharType="end"/>
        </w:r>
      </w:del>
    </w:p>
    <w:p w14:paraId="000000D1" w14:textId="2E00A27B" w:rsidR="00BF5FD8" w:rsidRPr="00E66A20" w:rsidDel="003A5A6E" w:rsidRDefault="00F12EB2" w:rsidP="00CA52E3">
      <w:pPr>
        <w:widowControl w:val="0"/>
        <w:pBdr>
          <w:top w:val="nil"/>
          <w:left w:val="nil"/>
          <w:bottom w:val="nil"/>
          <w:right w:val="nil"/>
          <w:between w:val="nil"/>
        </w:pBdr>
        <w:spacing w:line="360" w:lineRule="auto"/>
        <w:ind w:left="720" w:hanging="720"/>
        <w:rPr>
          <w:del w:id="520" w:author="Roderic Page" w:date="2022-03-16T18:15:00Z"/>
          <w:rFonts w:ascii="Times" w:hAnsi="Times"/>
        </w:rPr>
      </w:pPr>
      <w:del w:id="52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 2018. Liberating links between datasets using lightweight data publishing: an example using plant names and the taxonomic literature.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Biodiversity Data Journal</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DOI: 10.3897/BDJ.6.e27539.</w:delText>
        </w:r>
        <w:r w:rsidDel="003A5A6E">
          <w:rPr>
            <w:rFonts w:ascii="Times" w:hAnsi="Times"/>
          </w:rPr>
          <w:fldChar w:fldCharType="end"/>
        </w:r>
      </w:del>
    </w:p>
    <w:p w14:paraId="000000D2" w14:textId="5092AFAF" w:rsidR="00BF5FD8" w:rsidRPr="00E66A20" w:rsidDel="003A5A6E" w:rsidRDefault="00F12EB2" w:rsidP="00CA52E3">
      <w:pPr>
        <w:widowControl w:val="0"/>
        <w:pBdr>
          <w:top w:val="nil"/>
          <w:left w:val="nil"/>
          <w:bottom w:val="nil"/>
          <w:right w:val="nil"/>
          <w:between w:val="nil"/>
        </w:pBdr>
        <w:spacing w:line="360" w:lineRule="auto"/>
        <w:ind w:left="720" w:hanging="720"/>
        <w:rPr>
          <w:del w:id="522" w:author="Roderic Page" w:date="2022-03-16T18:15:00Z"/>
          <w:rFonts w:ascii="Times" w:hAnsi="Times"/>
        </w:rPr>
      </w:pPr>
      <w:del w:id="52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Page RDM. 2019. Reconciling Author Names in Taxonomic and Publication Databases. In: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Proceedings of the 12th International Conference on Semantic Web Applications and Tools for Health Care and Life Sciences (SWAT4HCLS)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CEUR Workshop Proceedings. Edinburgh, Scotland, 36–43.</w:delText>
        </w:r>
        <w:r w:rsidDel="003A5A6E">
          <w:rPr>
            <w:rFonts w:ascii="Times" w:hAnsi="Times"/>
          </w:rPr>
          <w:fldChar w:fldCharType="end"/>
        </w:r>
      </w:del>
    </w:p>
    <w:p w14:paraId="000000D3" w14:textId="18AF97C4" w:rsidR="00BF5FD8" w:rsidRPr="00E66A20" w:rsidDel="003A5A6E" w:rsidRDefault="00F12EB2" w:rsidP="00CA52E3">
      <w:pPr>
        <w:widowControl w:val="0"/>
        <w:pBdr>
          <w:top w:val="nil"/>
          <w:left w:val="nil"/>
          <w:bottom w:val="nil"/>
          <w:right w:val="nil"/>
          <w:between w:val="nil"/>
        </w:pBdr>
        <w:spacing w:line="360" w:lineRule="auto"/>
        <w:ind w:left="720" w:hanging="720"/>
        <w:rPr>
          <w:del w:id="524" w:author="Roderic Page" w:date="2022-03-16T18:15:00Z"/>
          <w:rFonts w:ascii="Times" w:hAnsi="Times"/>
        </w:rPr>
      </w:pPr>
      <w:del w:id="52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Page RDM. 2020a. Zootaxa articles cited as TSV file. DOI: 10.6084/m9.figshare.12630773.</w:delText>
        </w:r>
        <w:r w:rsidDel="003A5A6E">
          <w:rPr>
            <w:rFonts w:ascii="Times" w:hAnsi="Times"/>
          </w:rPr>
          <w:fldChar w:fldCharType="end"/>
        </w:r>
      </w:del>
    </w:p>
    <w:p w14:paraId="000000D4" w14:textId="79C22454" w:rsidR="00BF5FD8" w:rsidRPr="00E66A20" w:rsidDel="003A5A6E" w:rsidRDefault="00F12EB2" w:rsidP="00CA52E3">
      <w:pPr>
        <w:widowControl w:val="0"/>
        <w:pBdr>
          <w:top w:val="nil"/>
          <w:left w:val="nil"/>
          <w:bottom w:val="nil"/>
          <w:right w:val="nil"/>
          <w:between w:val="nil"/>
        </w:pBdr>
        <w:spacing w:line="360" w:lineRule="auto"/>
        <w:ind w:left="720" w:hanging="720"/>
        <w:rPr>
          <w:del w:id="526" w:author="Roderic Page" w:date="2022-03-16T18:15:00Z"/>
          <w:rFonts w:ascii="Times" w:hAnsi="Times"/>
        </w:rPr>
      </w:pPr>
      <w:del w:id="52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Page RDM. 2020b. IPNI plant names linked to bibliographic identifiers. DOI: 10.6084/m9.figshare.13055804.v1.</w:delText>
        </w:r>
        <w:r w:rsidDel="003A5A6E">
          <w:rPr>
            <w:rFonts w:ascii="Times" w:hAnsi="Times"/>
          </w:rPr>
          <w:fldChar w:fldCharType="end"/>
        </w:r>
      </w:del>
    </w:p>
    <w:p w14:paraId="000000D5" w14:textId="516C1A6A" w:rsidR="00BF5FD8" w:rsidRPr="00E66A20" w:rsidDel="003A5A6E" w:rsidRDefault="00F12EB2" w:rsidP="00CA52E3">
      <w:pPr>
        <w:widowControl w:val="0"/>
        <w:pBdr>
          <w:top w:val="nil"/>
          <w:left w:val="nil"/>
          <w:bottom w:val="nil"/>
          <w:right w:val="nil"/>
          <w:between w:val="nil"/>
        </w:pBdr>
        <w:spacing w:line="360" w:lineRule="auto"/>
        <w:ind w:left="720" w:hanging="720"/>
        <w:rPr>
          <w:del w:id="528" w:author="Roderic Page" w:date="2022-03-16T18:15:00Z"/>
          <w:rFonts w:ascii="Times" w:hAnsi="Times"/>
        </w:rPr>
      </w:pPr>
      <w:del w:id="52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PDF.js.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https://mozilla.github.io/pdf.js/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16, 2021).</w:delText>
        </w:r>
        <w:r w:rsidDel="003A5A6E">
          <w:rPr>
            <w:rFonts w:ascii="Times" w:hAnsi="Times"/>
          </w:rPr>
          <w:fldChar w:fldCharType="end"/>
        </w:r>
      </w:del>
    </w:p>
    <w:p w14:paraId="000000D6" w14:textId="77EBECD4" w:rsidR="00BF5FD8" w:rsidRPr="00E66A20" w:rsidDel="003A5A6E" w:rsidRDefault="00F12EB2" w:rsidP="00CA52E3">
      <w:pPr>
        <w:widowControl w:val="0"/>
        <w:pBdr>
          <w:top w:val="nil"/>
          <w:left w:val="nil"/>
          <w:bottom w:val="nil"/>
          <w:right w:val="nil"/>
          <w:between w:val="nil"/>
        </w:pBdr>
        <w:spacing w:line="360" w:lineRule="auto"/>
        <w:ind w:left="720" w:hanging="720"/>
        <w:rPr>
          <w:del w:id="530" w:author="Roderic Page" w:date="2022-03-16T18:15:00Z"/>
          <w:rFonts w:ascii="Times" w:hAnsi="Times"/>
        </w:rPr>
      </w:pPr>
      <w:del w:id="53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Peroni S, Shotton D. 2020. OpenCitations, an infrastructure organization for open scholarship.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Quantitative Science Studies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1:428–444. DOI: 10.1162/qss_a_00023.</w:delText>
        </w:r>
        <w:r w:rsidDel="003A5A6E">
          <w:rPr>
            <w:rFonts w:ascii="Times" w:hAnsi="Times"/>
          </w:rPr>
          <w:fldChar w:fldCharType="end"/>
        </w:r>
      </w:del>
    </w:p>
    <w:p w14:paraId="000000D7" w14:textId="6F5DA161" w:rsidR="00BF5FD8" w:rsidRPr="00E66A20" w:rsidDel="003A5A6E" w:rsidRDefault="00F12EB2" w:rsidP="00CA52E3">
      <w:pPr>
        <w:widowControl w:val="0"/>
        <w:pBdr>
          <w:top w:val="nil"/>
          <w:left w:val="nil"/>
          <w:bottom w:val="nil"/>
          <w:right w:val="nil"/>
          <w:between w:val="nil"/>
        </w:pBdr>
        <w:spacing w:line="360" w:lineRule="auto"/>
        <w:ind w:left="720" w:hanging="720"/>
        <w:rPr>
          <w:del w:id="532" w:author="Roderic Page" w:date="2022-03-16T18:15:00Z"/>
          <w:rFonts w:ascii="Times" w:hAnsi="Times"/>
        </w:rPr>
      </w:pPr>
      <w:del w:id="53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PubMed.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https://pubmed.ncbi.nlm.nih.gov/</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27, 2021).</w:delText>
        </w:r>
        <w:r w:rsidDel="003A5A6E">
          <w:rPr>
            <w:rFonts w:ascii="Times" w:hAnsi="Times"/>
          </w:rPr>
          <w:fldChar w:fldCharType="end"/>
        </w:r>
      </w:del>
    </w:p>
    <w:p w14:paraId="000000D8" w14:textId="365BFD44" w:rsidR="00BF5FD8" w:rsidRPr="00E66A20" w:rsidDel="003A5A6E" w:rsidRDefault="00F12EB2" w:rsidP="00CA52E3">
      <w:pPr>
        <w:widowControl w:val="0"/>
        <w:pBdr>
          <w:top w:val="nil"/>
          <w:left w:val="nil"/>
          <w:bottom w:val="nil"/>
          <w:right w:val="nil"/>
          <w:between w:val="nil"/>
        </w:pBdr>
        <w:spacing w:line="360" w:lineRule="auto"/>
        <w:ind w:left="720" w:hanging="720"/>
        <w:rPr>
          <w:del w:id="534" w:author="Roderic Page" w:date="2022-03-16T18:15:00Z"/>
          <w:rFonts w:ascii="Times" w:hAnsi="Times"/>
        </w:rPr>
      </w:pPr>
      <w:del w:id="53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Pyle RL, Michel E. 2008. ZooBank: Developing a nomenclatural tool for unifying 250 years of biological information.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Zootaxa</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1950:39–50. DOI: 10.11646/zootaxa.1950.1.6.</w:delText>
        </w:r>
        <w:r w:rsidDel="003A5A6E">
          <w:rPr>
            <w:rFonts w:ascii="Times" w:hAnsi="Times"/>
          </w:rPr>
          <w:fldChar w:fldCharType="end"/>
        </w:r>
      </w:del>
    </w:p>
    <w:p w14:paraId="000000D9" w14:textId="7D2465D8" w:rsidR="00BF5FD8" w:rsidRPr="00E66A20" w:rsidDel="003A5A6E" w:rsidRDefault="00F12EB2" w:rsidP="00CA52E3">
      <w:pPr>
        <w:widowControl w:val="0"/>
        <w:pBdr>
          <w:top w:val="nil"/>
          <w:left w:val="nil"/>
          <w:bottom w:val="nil"/>
          <w:right w:val="nil"/>
          <w:between w:val="nil"/>
        </w:pBdr>
        <w:spacing w:line="360" w:lineRule="auto"/>
        <w:ind w:left="720" w:hanging="720"/>
        <w:rPr>
          <w:del w:id="536" w:author="Roderic Page" w:date="2022-03-16T18:15:00Z"/>
          <w:rFonts w:ascii="Times" w:hAnsi="Times"/>
        </w:rPr>
      </w:pPr>
      <w:del w:id="53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QuickStatements.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https://quickstatements.toolforge.org/#/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May 14, 2021).</w:delText>
        </w:r>
        <w:r w:rsidDel="003A5A6E">
          <w:rPr>
            <w:rFonts w:ascii="Times" w:hAnsi="Times"/>
          </w:rPr>
          <w:fldChar w:fldCharType="end"/>
        </w:r>
      </w:del>
    </w:p>
    <w:p w14:paraId="000000DA" w14:textId="0090C56F" w:rsidR="00BF5FD8" w:rsidRPr="00E66A20" w:rsidDel="003A5A6E" w:rsidRDefault="00F12EB2" w:rsidP="00CA52E3">
      <w:pPr>
        <w:widowControl w:val="0"/>
        <w:pBdr>
          <w:top w:val="nil"/>
          <w:left w:val="nil"/>
          <w:bottom w:val="nil"/>
          <w:right w:val="nil"/>
          <w:between w:val="nil"/>
        </w:pBdr>
        <w:spacing w:line="360" w:lineRule="auto"/>
        <w:ind w:left="720" w:hanging="720"/>
        <w:rPr>
          <w:del w:id="538" w:author="Roderic Page" w:date="2022-03-16T18:15:00Z"/>
          <w:rFonts w:ascii="Times" w:hAnsi="Times"/>
        </w:rPr>
      </w:pPr>
      <w:del w:id="53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Reasonator.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https://reasonator.toolforge.org/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February 23, 2021).</w:delText>
        </w:r>
        <w:r w:rsidDel="003A5A6E">
          <w:rPr>
            <w:rFonts w:ascii="Times" w:hAnsi="Times"/>
          </w:rPr>
          <w:fldChar w:fldCharType="end"/>
        </w:r>
      </w:del>
    </w:p>
    <w:p w14:paraId="000000DB" w14:textId="54A71583" w:rsidR="00BF5FD8" w:rsidRPr="00E66A20" w:rsidDel="003A5A6E" w:rsidRDefault="00F12EB2" w:rsidP="00CA52E3">
      <w:pPr>
        <w:widowControl w:val="0"/>
        <w:pBdr>
          <w:top w:val="nil"/>
          <w:left w:val="nil"/>
          <w:bottom w:val="nil"/>
          <w:right w:val="nil"/>
          <w:between w:val="nil"/>
        </w:pBdr>
        <w:spacing w:line="360" w:lineRule="auto"/>
        <w:ind w:left="720" w:hanging="720"/>
        <w:rPr>
          <w:del w:id="540" w:author="Roderic Page" w:date="2022-03-16T18:15:00Z"/>
          <w:rFonts w:ascii="Times" w:hAnsi="Times"/>
        </w:rPr>
      </w:pPr>
      <w:del w:id="54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ResearchGate.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https://www.researchgate.net/profile/Stefan_Wanke/research</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December 26, 2019).</w:delText>
        </w:r>
        <w:r w:rsidDel="003A5A6E">
          <w:rPr>
            <w:rFonts w:ascii="Times" w:hAnsi="Times"/>
          </w:rPr>
          <w:fldChar w:fldCharType="end"/>
        </w:r>
      </w:del>
    </w:p>
    <w:p w14:paraId="000000DC" w14:textId="0B751C2B" w:rsidR="00BF5FD8" w:rsidRPr="00E66A20" w:rsidDel="003A5A6E" w:rsidRDefault="00F12EB2" w:rsidP="00CA52E3">
      <w:pPr>
        <w:widowControl w:val="0"/>
        <w:pBdr>
          <w:top w:val="nil"/>
          <w:left w:val="nil"/>
          <w:bottom w:val="nil"/>
          <w:right w:val="nil"/>
          <w:between w:val="nil"/>
        </w:pBdr>
        <w:spacing w:line="360" w:lineRule="auto"/>
        <w:ind w:left="720" w:hanging="720"/>
        <w:rPr>
          <w:del w:id="542" w:author="Roderic Page" w:date="2022-03-16T18:15:00Z"/>
          <w:rFonts w:ascii="Times" w:hAnsi="Times"/>
        </w:rPr>
      </w:pPr>
      <w:del w:id="54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Schema.org.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https://schema.org/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December 3, 2018).</w:delText>
        </w:r>
        <w:r w:rsidDel="003A5A6E">
          <w:rPr>
            <w:rFonts w:ascii="Times" w:hAnsi="Times"/>
          </w:rPr>
          <w:fldChar w:fldCharType="end"/>
        </w:r>
      </w:del>
    </w:p>
    <w:p w14:paraId="000000DD" w14:textId="2D1C050D" w:rsidR="00BF5FD8" w:rsidRPr="00E66A20" w:rsidDel="003A5A6E" w:rsidRDefault="00F12EB2" w:rsidP="00CA52E3">
      <w:pPr>
        <w:widowControl w:val="0"/>
        <w:pBdr>
          <w:top w:val="nil"/>
          <w:left w:val="nil"/>
          <w:bottom w:val="nil"/>
          <w:right w:val="nil"/>
          <w:between w:val="nil"/>
        </w:pBdr>
        <w:spacing w:line="360" w:lineRule="auto"/>
        <w:ind w:left="720" w:hanging="720"/>
        <w:rPr>
          <w:del w:id="544" w:author="Roderic Page" w:date="2022-03-16T18:15:00Z"/>
          <w:rFonts w:ascii="Times" w:hAnsi="Times"/>
        </w:rPr>
      </w:pPr>
      <w:del w:id="54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Shotton D. 2013. Publishing: Open citations.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Nature News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502:295. DOI: 10.1038/502295a.</w:delText>
        </w:r>
        <w:r w:rsidDel="003A5A6E">
          <w:rPr>
            <w:rFonts w:ascii="Times" w:hAnsi="Times"/>
          </w:rPr>
          <w:fldChar w:fldCharType="end"/>
        </w:r>
      </w:del>
    </w:p>
    <w:p w14:paraId="000000DE" w14:textId="02F0368F" w:rsidR="00BF5FD8" w:rsidRPr="00E66A20" w:rsidDel="003A5A6E" w:rsidRDefault="00F12EB2" w:rsidP="00CA52E3">
      <w:pPr>
        <w:widowControl w:val="0"/>
        <w:pBdr>
          <w:top w:val="nil"/>
          <w:left w:val="nil"/>
          <w:bottom w:val="nil"/>
          <w:right w:val="nil"/>
          <w:between w:val="nil"/>
        </w:pBdr>
        <w:spacing w:line="360" w:lineRule="auto"/>
        <w:ind w:left="720" w:hanging="720"/>
        <w:rPr>
          <w:del w:id="546" w:author="Roderic Page" w:date="2022-03-16T18:15:00Z"/>
          <w:rFonts w:ascii="Times" w:hAnsi="Times"/>
        </w:rPr>
      </w:pPr>
      <w:del w:id="54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Small H. 1973. Co-citation in the scientific literature: A new measure of the relationship between two documents.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Journal of the American Society for Information Science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24:265–269. DOI: https://doi.org/10.1002/asi.4630240406.</w:delText>
        </w:r>
        <w:r w:rsidDel="003A5A6E">
          <w:rPr>
            <w:rFonts w:ascii="Times" w:hAnsi="Times"/>
          </w:rPr>
          <w:fldChar w:fldCharType="end"/>
        </w:r>
      </w:del>
    </w:p>
    <w:p w14:paraId="000000DF" w14:textId="572766C5" w:rsidR="00BF5FD8" w:rsidRPr="00E66A20" w:rsidDel="003A5A6E" w:rsidRDefault="00F12EB2" w:rsidP="00CA52E3">
      <w:pPr>
        <w:widowControl w:val="0"/>
        <w:pBdr>
          <w:top w:val="nil"/>
          <w:left w:val="nil"/>
          <w:bottom w:val="nil"/>
          <w:right w:val="nil"/>
          <w:between w:val="nil"/>
        </w:pBdr>
        <w:spacing w:line="360" w:lineRule="auto"/>
        <w:ind w:left="720" w:hanging="720"/>
        <w:rPr>
          <w:del w:id="548" w:author="Roderic Page" w:date="2022-03-16T18:15:00Z"/>
          <w:rFonts w:ascii="Times" w:hAnsi="Times"/>
        </w:rPr>
      </w:pPr>
      <w:del w:id="54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The Europe PMC Consortium. 2015. Europe PMC: a full-text literature database for the life sciences and platform for innovation.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Nucleic Acids Research</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43:D1042–D1048. DOI: 10.1093/nar/gku1061.</w:delText>
        </w:r>
        <w:r w:rsidDel="003A5A6E">
          <w:rPr>
            <w:rFonts w:ascii="Times" w:hAnsi="Times"/>
          </w:rPr>
          <w:fldChar w:fldCharType="end"/>
        </w:r>
      </w:del>
    </w:p>
    <w:p w14:paraId="000000E0" w14:textId="20C17DA4" w:rsidR="00BF5FD8" w:rsidRPr="00E66A20" w:rsidDel="003A5A6E" w:rsidRDefault="00F12EB2" w:rsidP="00CA52E3">
      <w:pPr>
        <w:widowControl w:val="0"/>
        <w:pBdr>
          <w:top w:val="nil"/>
          <w:left w:val="nil"/>
          <w:bottom w:val="nil"/>
          <w:right w:val="nil"/>
          <w:between w:val="nil"/>
        </w:pBdr>
        <w:spacing w:line="360" w:lineRule="auto"/>
        <w:ind w:left="720" w:hanging="720"/>
        <w:rPr>
          <w:del w:id="550" w:author="Roderic Page" w:date="2022-03-16T18:15:00Z"/>
          <w:rFonts w:ascii="Times" w:hAnsi="Times"/>
        </w:rPr>
      </w:pPr>
      <w:del w:id="55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Unpaywall.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http://unpaywall.org/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16, 2021).</w:delText>
        </w:r>
        <w:r w:rsidDel="003A5A6E">
          <w:rPr>
            <w:rFonts w:ascii="Times" w:hAnsi="Times"/>
          </w:rPr>
          <w:fldChar w:fldCharType="end"/>
        </w:r>
      </w:del>
    </w:p>
    <w:p w14:paraId="000000E1" w14:textId="320B8BB6" w:rsidR="00BF5FD8" w:rsidRPr="00E66A20" w:rsidDel="003A5A6E" w:rsidRDefault="00F12EB2" w:rsidP="00CA52E3">
      <w:pPr>
        <w:widowControl w:val="0"/>
        <w:pBdr>
          <w:top w:val="nil"/>
          <w:left w:val="nil"/>
          <w:bottom w:val="nil"/>
          <w:right w:val="nil"/>
          <w:between w:val="nil"/>
        </w:pBdr>
        <w:spacing w:line="360" w:lineRule="auto"/>
        <w:ind w:left="720" w:hanging="720"/>
        <w:rPr>
          <w:del w:id="552" w:author="Roderic Page" w:date="2022-03-16T18:15:00Z"/>
          <w:rFonts w:ascii="Times" w:hAnsi="Times"/>
        </w:rPr>
      </w:pPr>
      <w:del w:id="55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Veen T van. 2019. Wikidata:From “an” Identifier to “the” Identifier.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Information Technology and Libraries</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38:72–81. DOI: 10.6017/ital.v38i2.10886.</w:delText>
        </w:r>
        <w:r w:rsidDel="003A5A6E">
          <w:rPr>
            <w:rFonts w:ascii="Times" w:hAnsi="Times"/>
          </w:rPr>
          <w:fldChar w:fldCharType="end"/>
        </w:r>
      </w:del>
    </w:p>
    <w:p w14:paraId="000000E2" w14:textId="5984BE96" w:rsidR="00BF5FD8" w:rsidRPr="00E66A20" w:rsidDel="003A5A6E" w:rsidRDefault="00F12EB2" w:rsidP="00CA52E3">
      <w:pPr>
        <w:widowControl w:val="0"/>
        <w:pBdr>
          <w:top w:val="nil"/>
          <w:left w:val="nil"/>
          <w:bottom w:val="nil"/>
          <w:right w:val="nil"/>
          <w:between w:val="nil"/>
        </w:pBdr>
        <w:spacing w:line="360" w:lineRule="auto"/>
        <w:ind w:left="720" w:hanging="720"/>
        <w:rPr>
          <w:del w:id="554" w:author="Roderic Page" w:date="2022-03-16T18:15:00Z"/>
          <w:rFonts w:ascii="Times" w:hAnsi="Times"/>
        </w:rPr>
      </w:pPr>
      <w:del w:id="55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Vrandečić D, Krötzsch M. 2014. Wikidata.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Communications of the ACM</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57:78–85. DOI: 10.1145/2629489.</w:delText>
        </w:r>
        <w:r w:rsidDel="003A5A6E">
          <w:rPr>
            <w:rFonts w:ascii="Times" w:hAnsi="Times"/>
          </w:rPr>
          <w:fldChar w:fldCharType="end"/>
        </w:r>
      </w:del>
    </w:p>
    <w:p w14:paraId="000000E3" w14:textId="6F08E37F" w:rsidR="00BF5FD8" w:rsidRPr="00E66A20" w:rsidDel="003A5A6E" w:rsidRDefault="00F12EB2" w:rsidP="00CA52E3">
      <w:pPr>
        <w:widowControl w:val="0"/>
        <w:pBdr>
          <w:top w:val="nil"/>
          <w:left w:val="nil"/>
          <w:bottom w:val="nil"/>
          <w:right w:val="nil"/>
          <w:between w:val="nil"/>
        </w:pBdr>
        <w:spacing w:line="360" w:lineRule="auto"/>
        <w:ind w:left="720" w:hanging="720"/>
        <w:rPr>
          <w:del w:id="556" w:author="Roderic Page" w:date="2022-03-16T18:15:00Z"/>
          <w:rFonts w:ascii="Times" w:hAnsi="Times"/>
        </w:rPr>
      </w:pPr>
      <w:del w:id="55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Waagmeester A, Stupp G, Burgstaller-Muehlbacher S, Good BM, Griffith M, Griffith OL, Hanspers K, Hermjakob H, Hudson TS, Hybiske K, Keating SM, Manske M, Mayers M, Mietchen D, Mitraka E, Pico AR, Putman T, Riutta A, Queralt-Rosinach N, Schriml LM, Shafee T, Slenter D, Stephan R, Thornton K, Tsueng G, Tu R, Ul-Hasan S, Willighagen E, Wu C, Su AI. 2020. Wikidata as a knowledge graph for the life sciences.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eLife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9:e52614. DOI: 10.7554/eLife.52614.</w:delText>
        </w:r>
        <w:r w:rsidDel="003A5A6E">
          <w:rPr>
            <w:rFonts w:ascii="Times" w:hAnsi="Times"/>
          </w:rPr>
          <w:fldChar w:fldCharType="end"/>
        </w:r>
      </w:del>
    </w:p>
    <w:p w14:paraId="000000E4" w14:textId="68E00984" w:rsidR="00BF5FD8" w:rsidRPr="00E66A20" w:rsidDel="003A5A6E" w:rsidRDefault="00F12EB2" w:rsidP="00CA52E3">
      <w:pPr>
        <w:widowControl w:val="0"/>
        <w:pBdr>
          <w:top w:val="nil"/>
          <w:left w:val="nil"/>
          <w:bottom w:val="nil"/>
          <w:right w:val="nil"/>
          <w:between w:val="nil"/>
        </w:pBdr>
        <w:spacing w:line="360" w:lineRule="auto"/>
        <w:ind w:left="720" w:hanging="720"/>
        <w:rPr>
          <w:del w:id="558" w:author="Roderic Page" w:date="2022-03-16T18:15:00Z"/>
          <w:rFonts w:ascii="Times" w:hAnsi="Times"/>
        </w:rPr>
      </w:pPr>
      <w:del w:id="55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Wang W, Deng L, You B, Zhang P, Chen Y. 2018. Digital object identifier and its use in core Chinese academic journals: A Chinese perspective.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Learned Publishing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31:149–154. DOI: 10.1002/leap.1137.</w:delText>
        </w:r>
        <w:r w:rsidDel="003A5A6E">
          <w:rPr>
            <w:rFonts w:ascii="Times" w:hAnsi="Times"/>
          </w:rPr>
          <w:fldChar w:fldCharType="end"/>
        </w:r>
      </w:del>
    </w:p>
    <w:p w14:paraId="000000E5" w14:textId="7DD66EF6" w:rsidR="00BF5FD8" w:rsidRPr="00E66A20" w:rsidDel="003A5A6E" w:rsidRDefault="00F12EB2" w:rsidP="00CA52E3">
      <w:pPr>
        <w:widowControl w:val="0"/>
        <w:pBdr>
          <w:top w:val="nil"/>
          <w:left w:val="nil"/>
          <w:bottom w:val="nil"/>
          <w:right w:val="nil"/>
          <w:between w:val="nil"/>
        </w:pBdr>
        <w:spacing w:line="360" w:lineRule="auto"/>
        <w:ind w:left="720" w:hanging="720"/>
        <w:rPr>
          <w:del w:id="560" w:author="Roderic Page" w:date="2022-03-16T18:15:00Z"/>
          <w:rFonts w:ascii="Times" w:hAnsi="Times"/>
        </w:rPr>
      </w:pPr>
      <w:del w:id="56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Wanger R, Ehrismann M. 2016.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E-Periodica: die Plattform für digitalisierte Schweizer Zeitschriften</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Jülich: Forschungszentrum Jülich Zentralbibliothek, Verlag.</w:delText>
        </w:r>
        <w:r w:rsidDel="003A5A6E">
          <w:rPr>
            <w:rFonts w:ascii="Times" w:hAnsi="Times"/>
          </w:rPr>
          <w:fldChar w:fldCharType="end"/>
        </w:r>
      </w:del>
    </w:p>
    <w:p w14:paraId="000000E6" w14:textId="31C69648" w:rsidR="00BF5FD8" w:rsidRPr="00E66A20" w:rsidDel="003A5A6E" w:rsidRDefault="00F12EB2" w:rsidP="00CA52E3">
      <w:pPr>
        <w:widowControl w:val="0"/>
        <w:pBdr>
          <w:top w:val="nil"/>
          <w:left w:val="nil"/>
          <w:bottom w:val="nil"/>
          <w:right w:val="nil"/>
          <w:between w:val="nil"/>
        </w:pBdr>
        <w:spacing w:line="360" w:lineRule="auto"/>
        <w:ind w:left="720" w:hanging="720"/>
        <w:rPr>
          <w:del w:id="562" w:author="Roderic Page" w:date="2022-03-16T18:15:00Z"/>
          <w:rFonts w:ascii="Times" w:hAnsi="Times"/>
        </w:rPr>
      </w:pPr>
      <w:del w:id="563"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Wayback Machine.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https://web.archive.org/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April 15, 2021).</w:delText>
        </w:r>
        <w:r w:rsidDel="003A5A6E">
          <w:rPr>
            <w:rFonts w:ascii="Times" w:hAnsi="Times"/>
          </w:rPr>
          <w:fldChar w:fldCharType="end"/>
        </w:r>
      </w:del>
    </w:p>
    <w:p w14:paraId="000000E7" w14:textId="0F6ADE9C" w:rsidR="00BF5FD8" w:rsidRPr="00E66A20" w:rsidDel="003A5A6E" w:rsidRDefault="00F12EB2" w:rsidP="00CA52E3">
      <w:pPr>
        <w:widowControl w:val="0"/>
        <w:pBdr>
          <w:top w:val="nil"/>
          <w:left w:val="nil"/>
          <w:bottom w:val="nil"/>
          <w:right w:val="nil"/>
          <w:between w:val="nil"/>
        </w:pBdr>
        <w:spacing w:line="360" w:lineRule="auto"/>
        <w:ind w:left="720" w:hanging="720"/>
        <w:rPr>
          <w:del w:id="564" w:author="Roderic Page" w:date="2022-03-16T18:15:00Z"/>
          <w:rFonts w:ascii="Times" w:hAnsi="Times"/>
        </w:rPr>
      </w:pPr>
      <w:del w:id="565"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Werner YL. 2006. The case of impact factor versus taxonomy: a proposal.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Journal of Natural History</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40:1285–1286. DOI: 10.1080/00222930600903660.</w:delText>
        </w:r>
        <w:r w:rsidDel="003A5A6E">
          <w:rPr>
            <w:rFonts w:ascii="Times" w:hAnsi="Times"/>
          </w:rPr>
          <w:fldChar w:fldCharType="end"/>
        </w:r>
      </w:del>
    </w:p>
    <w:p w14:paraId="000000E8" w14:textId="5FD53698" w:rsidR="00BF5FD8" w:rsidRPr="00E66A20" w:rsidDel="003A5A6E" w:rsidRDefault="00F12EB2" w:rsidP="00CA52E3">
      <w:pPr>
        <w:widowControl w:val="0"/>
        <w:pBdr>
          <w:top w:val="nil"/>
          <w:left w:val="nil"/>
          <w:bottom w:val="nil"/>
          <w:right w:val="nil"/>
          <w:between w:val="nil"/>
        </w:pBdr>
        <w:spacing w:line="360" w:lineRule="auto"/>
        <w:ind w:left="720" w:hanging="720"/>
        <w:rPr>
          <w:del w:id="566" w:author="Roderic Page" w:date="2022-03-16T18:15:00Z"/>
          <w:rFonts w:ascii="Times" w:hAnsi="Times"/>
        </w:rPr>
      </w:pPr>
      <w:del w:id="567"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WikiCite.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http://wikicite.org/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January 26, 2021).</w:delText>
        </w:r>
        <w:r w:rsidDel="003A5A6E">
          <w:rPr>
            <w:rFonts w:ascii="Times" w:hAnsi="Times"/>
          </w:rPr>
          <w:fldChar w:fldCharType="end"/>
        </w:r>
      </w:del>
    </w:p>
    <w:p w14:paraId="000000E9" w14:textId="6142D0DB" w:rsidR="00BF5FD8" w:rsidRPr="00E66A20" w:rsidDel="003A5A6E" w:rsidRDefault="00F12EB2" w:rsidP="00CA52E3">
      <w:pPr>
        <w:widowControl w:val="0"/>
        <w:pBdr>
          <w:top w:val="nil"/>
          <w:left w:val="nil"/>
          <w:bottom w:val="nil"/>
          <w:right w:val="nil"/>
          <w:between w:val="nil"/>
        </w:pBdr>
        <w:spacing w:line="360" w:lineRule="auto"/>
        <w:ind w:left="720" w:hanging="720"/>
        <w:rPr>
          <w:del w:id="568" w:author="Roderic Page" w:date="2022-03-16T18:15:00Z"/>
          <w:rFonts w:ascii="Times" w:hAnsi="Times"/>
        </w:rPr>
      </w:pPr>
      <w:del w:id="569"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Wikidata.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Available at https://www.wikidata.org</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(accessed May 14, 2021).</w:delText>
        </w:r>
        <w:r w:rsidDel="003A5A6E">
          <w:rPr>
            <w:rFonts w:ascii="Times" w:hAnsi="Times"/>
          </w:rPr>
          <w:fldChar w:fldCharType="end"/>
        </w:r>
      </w:del>
    </w:p>
    <w:p w14:paraId="000000EA" w14:textId="09DE162C" w:rsidR="00BF5FD8" w:rsidRPr="00E66A20" w:rsidDel="003A5A6E" w:rsidRDefault="00F12EB2" w:rsidP="00CA52E3">
      <w:pPr>
        <w:widowControl w:val="0"/>
        <w:pBdr>
          <w:top w:val="nil"/>
          <w:left w:val="nil"/>
          <w:bottom w:val="nil"/>
          <w:right w:val="nil"/>
          <w:between w:val="nil"/>
        </w:pBdr>
        <w:spacing w:line="360" w:lineRule="auto"/>
        <w:ind w:left="720" w:hanging="720"/>
        <w:rPr>
          <w:del w:id="570" w:author="Roderic Page" w:date="2022-03-16T18:15:00Z"/>
          <w:rFonts w:ascii="Times" w:hAnsi="Times"/>
        </w:rPr>
      </w:pPr>
      <w:del w:id="571"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Willighagen LG. 2019. Citation.js: a format-independent, modular bibliography tool for the browser and command line.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PeerJ Computer Science</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5:e214. DOI: 10.7717/peerj-cs.214.</w:delText>
        </w:r>
        <w:r w:rsidDel="003A5A6E">
          <w:rPr>
            <w:rFonts w:ascii="Times" w:hAnsi="Times"/>
          </w:rPr>
          <w:fldChar w:fldCharType="end"/>
        </w:r>
      </w:del>
    </w:p>
    <w:p w14:paraId="000000EB" w14:textId="7A0994BD" w:rsidR="00BF5FD8" w:rsidRPr="00E66A20" w:rsidRDefault="00F12EB2" w:rsidP="00CA52E3">
      <w:pPr>
        <w:widowControl w:val="0"/>
        <w:pBdr>
          <w:top w:val="nil"/>
          <w:left w:val="nil"/>
          <w:bottom w:val="nil"/>
          <w:right w:val="nil"/>
          <w:between w:val="nil"/>
        </w:pBdr>
        <w:spacing w:line="360" w:lineRule="auto"/>
        <w:ind w:left="720" w:hanging="720"/>
        <w:rPr>
          <w:rFonts w:ascii="Times" w:hAnsi="Times"/>
        </w:rPr>
      </w:pPr>
      <w:del w:id="572" w:author="Roderic Page" w:date="2022-03-16T18:15:00Z">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Коротяев БА. 2018. Два новых вида долгоносиков рода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mecysmoderes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schoenherr, 1837 (coleoptera, curculionidae: ceutorhynchinae) из Вьетнама. </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Энтомологическое Обозрение</w:delText>
        </w:r>
        <w:r w:rsidDel="003A5A6E">
          <w:rPr>
            <w:rFonts w:ascii="Times" w:hAnsi="Times"/>
          </w:rPr>
          <w:fldChar w:fldCharType="end"/>
        </w:r>
        <w:r w:rsidDel="003A5A6E">
          <w:fldChar w:fldCharType="begin"/>
        </w:r>
        <w:r w:rsidDel="003A5A6E">
          <w:delInstrText xml:space="preserve"> HYPERLINK "https://www.zotero.org/google-docs/?ZbvSut" \h </w:delInstrText>
        </w:r>
        <w:r w:rsidDel="003A5A6E">
          <w:fldChar w:fldCharType="separate"/>
        </w:r>
        <w:r w:rsidR="001C1C9C" w:rsidRPr="00E66A20" w:rsidDel="003A5A6E">
          <w:rPr>
            <w:rFonts w:ascii="Times" w:hAnsi="Times"/>
          </w:rPr>
          <w:delText xml:space="preserve"> 97. DOI: 10.1134/S0367144518030115.</w:delText>
        </w:r>
        <w:r w:rsidDel="003A5A6E">
          <w:rPr>
            <w:rFonts w:ascii="Times" w:hAnsi="Times"/>
          </w:rPr>
          <w:fldChar w:fldCharType="end"/>
        </w:r>
      </w:del>
    </w:p>
    <w:sectPr w:rsidR="00BF5FD8" w:rsidRPr="00E66A20" w:rsidSect="00E66A20">
      <w:pgSz w:w="11909" w:h="16834"/>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eric Page">
    <w15:presenceInfo w15:providerId="AD" w15:userId="S::roderic.page@glasgow.ac.uk::f2b377b1-4be6-4815-b247-b3f280aaf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D8"/>
    <w:rsid w:val="00001179"/>
    <w:rsid w:val="00030648"/>
    <w:rsid w:val="00042C60"/>
    <w:rsid w:val="000C6B55"/>
    <w:rsid w:val="000C6BFF"/>
    <w:rsid w:val="0011507D"/>
    <w:rsid w:val="00120B00"/>
    <w:rsid w:val="001433CD"/>
    <w:rsid w:val="00153791"/>
    <w:rsid w:val="001667A5"/>
    <w:rsid w:val="00184C07"/>
    <w:rsid w:val="001C1C9C"/>
    <w:rsid w:val="001C6D3F"/>
    <w:rsid w:val="001D371F"/>
    <w:rsid w:val="00202DAA"/>
    <w:rsid w:val="002038B0"/>
    <w:rsid w:val="00272FEA"/>
    <w:rsid w:val="002858EC"/>
    <w:rsid w:val="0028797E"/>
    <w:rsid w:val="002C1AF3"/>
    <w:rsid w:val="002E5ACB"/>
    <w:rsid w:val="002E75BD"/>
    <w:rsid w:val="0030439C"/>
    <w:rsid w:val="003A5A6E"/>
    <w:rsid w:val="003F1484"/>
    <w:rsid w:val="004014A9"/>
    <w:rsid w:val="00402E9B"/>
    <w:rsid w:val="00427831"/>
    <w:rsid w:val="00452CF0"/>
    <w:rsid w:val="00472DF5"/>
    <w:rsid w:val="004C69FC"/>
    <w:rsid w:val="004E0BC1"/>
    <w:rsid w:val="004E495E"/>
    <w:rsid w:val="00523284"/>
    <w:rsid w:val="00580FDC"/>
    <w:rsid w:val="005D7977"/>
    <w:rsid w:val="00651AE6"/>
    <w:rsid w:val="006551F3"/>
    <w:rsid w:val="00671F78"/>
    <w:rsid w:val="00732FF7"/>
    <w:rsid w:val="00736873"/>
    <w:rsid w:val="0076155F"/>
    <w:rsid w:val="00774E68"/>
    <w:rsid w:val="008369C2"/>
    <w:rsid w:val="008515FF"/>
    <w:rsid w:val="00852EA3"/>
    <w:rsid w:val="00857FEF"/>
    <w:rsid w:val="008D6EA8"/>
    <w:rsid w:val="008E5FEE"/>
    <w:rsid w:val="008F37C7"/>
    <w:rsid w:val="009202B3"/>
    <w:rsid w:val="00943B31"/>
    <w:rsid w:val="009958BE"/>
    <w:rsid w:val="009A0940"/>
    <w:rsid w:val="009C4160"/>
    <w:rsid w:val="009D0BF5"/>
    <w:rsid w:val="00A37C44"/>
    <w:rsid w:val="00A60528"/>
    <w:rsid w:val="00AB1FDE"/>
    <w:rsid w:val="00AB2024"/>
    <w:rsid w:val="00AB39B3"/>
    <w:rsid w:val="00B05676"/>
    <w:rsid w:val="00B21D65"/>
    <w:rsid w:val="00B359F8"/>
    <w:rsid w:val="00B652F7"/>
    <w:rsid w:val="00B8328A"/>
    <w:rsid w:val="00BF5FD8"/>
    <w:rsid w:val="00C161C5"/>
    <w:rsid w:val="00C44725"/>
    <w:rsid w:val="00CA52E3"/>
    <w:rsid w:val="00D36967"/>
    <w:rsid w:val="00D41CD4"/>
    <w:rsid w:val="00D60019"/>
    <w:rsid w:val="00D861BA"/>
    <w:rsid w:val="00D92A7C"/>
    <w:rsid w:val="00DA1A2F"/>
    <w:rsid w:val="00DA6BCF"/>
    <w:rsid w:val="00DF3AF8"/>
    <w:rsid w:val="00E2406F"/>
    <w:rsid w:val="00E37126"/>
    <w:rsid w:val="00E66A20"/>
    <w:rsid w:val="00E82B6C"/>
    <w:rsid w:val="00E87FA3"/>
    <w:rsid w:val="00E93082"/>
    <w:rsid w:val="00EC242F"/>
    <w:rsid w:val="00EE33BD"/>
    <w:rsid w:val="00EF6010"/>
    <w:rsid w:val="00F12EB2"/>
    <w:rsid w:val="00F53D19"/>
    <w:rsid w:val="00F8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5D2C1"/>
  <w15:docId w15:val="{80F1FFF5-4602-8149-BCCD-1100215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20"/>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E66A20"/>
  </w:style>
  <w:style w:type="paragraph" w:styleId="Revision">
    <w:name w:val="Revision"/>
    <w:hidden/>
    <w:uiPriority w:val="99"/>
    <w:semiHidden/>
    <w:rsid w:val="002E5ACB"/>
    <w:pPr>
      <w:spacing w:line="240" w:lineRule="auto"/>
    </w:pPr>
    <w:rPr>
      <w:sz w:val="24"/>
    </w:rPr>
  </w:style>
  <w:style w:type="paragraph" w:styleId="Bibliography">
    <w:name w:val="Bibliography"/>
    <w:basedOn w:val="Normal"/>
    <w:next w:val="Normal"/>
    <w:uiPriority w:val="37"/>
    <w:unhideWhenUsed/>
    <w:rsid w:val="003A5A6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179">
      <w:bodyDiv w:val="1"/>
      <w:marLeft w:val="0"/>
      <w:marRight w:val="0"/>
      <w:marTop w:val="0"/>
      <w:marBottom w:val="0"/>
      <w:divBdr>
        <w:top w:val="none" w:sz="0" w:space="0" w:color="auto"/>
        <w:left w:val="none" w:sz="0" w:space="0" w:color="auto"/>
        <w:bottom w:val="none" w:sz="0" w:space="0" w:color="auto"/>
        <w:right w:val="none" w:sz="0" w:space="0" w:color="auto"/>
      </w:divBdr>
    </w:div>
    <w:div w:id="844632838">
      <w:bodyDiv w:val="1"/>
      <w:marLeft w:val="0"/>
      <w:marRight w:val="0"/>
      <w:marTop w:val="0"/>
      <w:marBottom w:val="0"/>
      <w:divBdr>
        <w:top w:val="none" w:sz="0" w:space="0" w:color="auto"/>
        <w:left w:val="none" w:sz="0" w:space="0" w:color="auto"/>
        <w:bottom w:val="none" w:sz="0" w:space="0" w:color="auto"/>
        <w:right w:val="none" w:sz="0" w:space="0" w:color="auto"/>
      </w:divBdr>
    </w:div>
    <w:div w:id="905148200">
      <w:bodyDiv w:val="1"/>
      <w:marLeft w:val="0"/>
      <w:marRight w:val="0"/>
      <w:marTop w:val="0"/>
      <w:marBottom w:val="0"/>
      <w:divBdr>
        <w:top w:val="none" w:sz="0" w:space="0" w:color="auto"/>
        <w:left w:val="none" w:sz="0" w:space="0" w:color="auto"/>
        <w:bottom w:val="none" w:sz="0" w:space="0" w:color="auto"/>
        <w:right w:val="none" w:sz="0" w:space="0" w:color="auto"/>
      </w:divBdr>
    </w:div>
    <w:div w:id="1396506772">
      <w:bodyDiv w:val="1"/>
      <w:marLeft w:val="0"/>
      <w:marRight w:val="0"/>
      <w:marTop w:val="0"/>
      <w:marBottom w:val="0"/>
      <w:divBdr>
        <w:top w:val="none" w:sz="0" w:space="0" w:color="auto"/>
        <w:left w:val="none" w:sz="0" w:space="0" w:color="auto"/>
        <w:bottom w:val="none" w:sz="0" w:space="0" w:color="auto"/>
        <w:right w:val="none" w:sz="0" w:space="0" w:color="auto"/>
      </w:divBdr>
    </w:div>
    <w:div w:id="173580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I37RsV" TargetMode="External"/><Relationship Id="rId13" Type="http://schemas.openxmlformats.org/officeDocument/2006/relationships/hyperlink" Target="https://www.zotero.org/google-docs/?gJwwL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otero.org/google-docs/?LYxlB0" TargetMode="External"/><Relationship Id="rId12" Type="http://schemas.openxmlformats.org/officeDocument/2006/relationships/hyperlink" Target="https://www.zotero.org/google-docs/?ztwIhQ"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otero.org/google-docs/?3P7Pvj" TargetMode="External"/><Relationship Id="rId11" Type="http://schemas.openxmlformats.org/officeDocument/2006/relationships/hyperlink" Target="https://github.com/rdmpage/wikidata-bibliographic-data" TargetMode="External"/><Relationship Id="rId5" Type="http://schemas.openxmlformats.org/officeDocument/2006/relationships/hyperlink" Target="https://www.zotero.org/google-docs/?iITkN1" TargetMode="External"/><Relationship Id="rId15" Type="http://schemas.openxmlformats.org/officeDocument/2006/relationships/hyperlink" Target="https://www.zotero.org/google-docs/?VO8HnG" TargetMode="External"/><Relationship Id="rId10" Type="http://schemas.openxmlformats.org/officeDocument/2006/relationships/hyperlink" Target="https://www.zotero.org/google-docs/?giV9GA" TargetMode="External"/><Relationship Id="rId4" Type="http://schemas.openxmlformats.org/officeDocument/2006/relationships/hyperlink" Target="https://orcid.org/0000-0002-7101-9767" TargetMode="External"/><Relationship Id="rId9" Type="http://schemas.openxmlformats.org/officeDocument/2006/relationships/hyperlink" Target="https://www.zotero.org/google-docs/?HgOVnO" TargetMode="External"/><Relationship Id="rId14" Type="http://schemas.openxmlformats.org/officeDocument/2006/relationships/hyperlink" Target="https://www.zotero.org/google-docs/?RrXr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24393</Words>
  <Characters>139045</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3</cp:revision>
  <cp:lastPrinted>2022-03-25T16:37:00Z</cp:lastPrinted>
  <dcterms:created xsi:type="dcterms:W3CDTF">2022-03-25T16:37:00Z</dcterms:created>
  <dcterms:modified xsi:type="dcterms:W3CDTF">2022-03-25T16:42:00Z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zotero-version="6.0.1-beta.1+3a9e46f31"&gt;&lt;session id="1hujq6eP"/&gt;&lt;style id="http://www.zotero.org/styles/peerj" hasBibliography="1" bibliographyStyleHasBeenSet="1"/&gt;&lt;prefs&gt;&lt;pref name="fieldType" value="Field"/&gt;&lt;pref name="automaticJo</vt:lpwstr>
  </property>
  <property fmtid="{D5CDD505-2E9C-101B-9397-08002B2CF9AE}" pid="3" name="ZOTERO_PREF_2">
    <vt:lpwstr>urnalAbbreviations" value="true"/&gt;&lt;pref name="delayCitationUpdates" value="true"/&gt;&lt;pref name="dontAskDelayCitationUpdates" value="true"/&gt;&lt;/prefs&gt;&lt;/data&gt;</vt:lpwstr>
  </property>
</Properties>
</file>