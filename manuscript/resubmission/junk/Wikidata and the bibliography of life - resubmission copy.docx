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A7DB16" w:rsidR="00BF5FD8" w:rsidRPr="00E66A20" w:rsidRDefault="001C1C9C" w:rsidP="00E66A20">
      <w:pPr>
        <w:pStyle w:val="Heading1"/>
      </w:pPr>
      <w:bookmarkStart w:id="0" w:name="_tr6mscao2c8l" w:colFirst="0" w:colLast="0"/>
      <w:bookmarkEnd w:id="0"/>
      <w:r w:rsidRPr="00E66A20">
        <w:t>Wikidata and th</w:t>
      </w:r>
      <w:del w:id="1" w:author="Roderic Page" w:date="2022-03-16T18:16:00Z">
        <w:r w:rsidR="003A5A6E" w:rsidDel="003A5A6E">
          <w:fldChar w:fldCharType="begin"/>
        </w:r>
        <w:r w:rsidR="003A5A6E" w:rsidDel="003A5A6E">
          <w:delInstrText xml:space="preserve"> ADDIN ZOTERO_BIBL {"uncited":[],"omitted":[],"custom":[]} CSL_BIBLIOGRAPHY </w:delInstrText>
        </w:r>
        <w:r w:rsidR="003A5A6E" w:rsidDel="003A5A6E">
          <w:fldChar w:fldCharType="separate"/>
        </w:r>
        <w:r w:rsidR="003A5A6E" w:rsidDel="003A5A6E">
          <w:rPr>
            <w:noProof/>
          </w:rPr>
          <w:delText xml:space="preserve"> </w:delText>
        </w:r>
        <w:r w:rsidR="003A5A6E" w:rsidDel="003A5A6E">
          <w:fldChar w:fldCharType="end"/>
        </w:r>
      </w:del>
      <w:r w:rsidRPr="00E66A20">
        <w:t>e bibliography of life</w:t>
      </w:r>
    </w:p>
    <w:p w14:paraId="00000002" w14:textId="77777777" w:rsidR="00BF5FD8" w:rsidRPr="00E66A20" w:rsidRDefault="00BF5FD8" w:rsidP="00E66A20">
      <w:pPr>
        <w:rPr>
          <w:rFonts w:ascii="Times" w:hAnsi="Times"/>
        </w:rPr>
      </w:pPr>
    </w:p>
    <w:p w14:paraId="00000003" w14:textId="77777777" w:rsidR="00BF5FD8" w:rsidRPr="00E66A20" w:rsidRDefault="001C1C9C" w:rsidP="00E66A20">
      <w:pPr>
        <w:rPr>
          <w:rFonts w:ascii="Times" w:hAnsi="Times"/>
          <w:vertAlign w:val="superscript"/>
        </w:rPr>
      </w:pPr>
      <w:r w:rsidRPr="00E66A20">
        <w:rPr>
          <w:rFonts w:ascii="Times" w:hAnsi="Times"/>
        </w:rPr>
        <w:t>Roderic D. M. Page</w:t>
      </w:r>
      <w:r w:rsidRPr="00E66A20">
        <w:rPr>
          <w:rFonts w:ascii="Times" w:hAnsi="Times"/>
          <w:vertAlign w:val="superscript"/>
        </w:rPr>
        <w:t>1</w:t>
      </w:r>
    </w:p>
    <w:p w14:paraId="00000004" w14:textId="77777777" w:rsidR="00BF5FD8" w:rsidRPr="00E66A20" w:rsidRDefault="001C1C9C" w:rsidP="00E66A20">
      <w:pPr>
        <w:rPr>
          <w:rFonts w:ascii="Times" w:hAnsi="Times"/>
        </w:rPr>
      </w:pPr>
      <w:r w:rsidRPr="00E66A20">
        <w:rPr>
          <w:rFonts w:ascii="Times" w:hAnsi="Times"/>
          <w:vertAlign w:val="superscript"/>
        </w:rPr>
        <w:t>1</w:t>
      </w:r>
      <w:r w:rsidRPr="00E66A20">
        <w:rPr>
          <w:rFonts w:ascii="Times" w:hAnsi="Times"/>
        </w:rPr>
        <w:t>IBAHCM, MVLS, University of Glasgow, Glasgow G12 8QQ, United Kingdom</w:t>
      </w:r>
    </w:p>
    <w:p w14:paraId="00000005" w14:textId="77777777" w:rsidR="00BF5FD8" w:rsidRPr="00E66A20" w:rsidRDefault="00736873" w:rsidP="00E66A20">
      <w:pPr>
        <w:rPr>
          <w:rFonts w:ascii="Times" w:hAnsi="Times"/>
        </w:rPr>
      </w:pPr>
      <w:hyperlink r:id="rId4">
        <w:r w:rsidR="001C1C9C" w:rsidRPr="00E66A20">
          <w:rPr>
            <w:rFonts w:ascii="Times" w:hAnsi="Times"/>
            <w:color w:val="1155CC"/>
            <w:u w:val="single"/>
          </w:rPr>
          <w:t>https://orcid.org/0000-0002-7101-9767</w:t>
        </w:r>
      </w:hyperlink>
      <w:r w:rsidR="001C1C9C" w:rsidRPr="00E66A20">
        <w:rPr>
          <w:rFonts w:ascii="Times" w:hAnsi="Times"/>
        </w:rPr>
        <w:t xml:space="preserve"> </w:t>
      </w:r>
    </w:p>
    <w:p w14:paraId="00000006" w14:textId="77777777" w:rsidR="00BF5FD8" w:rsidRPr="00E66A20" w:rsidRDefault="00BF5FD8" w:rsidP="00E66A20">
      <w:pPr>
        <w:rPr>
          <w:rFonts w:ascii="Times" w:hAnsi="Times"/>
        </w:rPr>
      </w:pPr>
    </w:p>
    <w:p w14:paraId="00000007" w14:textId="77777777" w:rsidR="00BF5FD8" w:rsidRPr="00E66A20" w:rsidRDefault="001C1C9C" w:rsidP="00E66A20">
      <w:pPr>
        <w:rPr>
          <w:rFonts w:ascii="Times" w:hAnsi="Times"/>
        </w:rPr>
      </w:pPr>
      <w:r w:rsidRPr="00E66A20">
        <w:rPr>
          <w:rFonts w:ascii="Times" w:hAnsi="Times"/>
        </w:rPr>
        <w:t>Corresponding author</w:t>
      </w:r>
    </w:p>
    <w:p w14:paraId="00000008" w14:textId="77777777" w:rsidR="00BF5FD8" w:rsidRPr="00E66A20" w:rsidRDefault="001C1C9C" w:rsidP="00E66A20">
      <w:pPr>
        <w:rPr>
          <w:rFonts w:ascii="Times" w:hAnsi="Times"/>
          <w:vertAlign w:val="superscript"/>
        </w:rPr>
      </w:pPr>
      <w:r w:rsidRPr="00E66A20">
        <w:rPr>
          <w:rFonts w:ascii="Times" w:hAnsi="Times"/>
        </w:rPr>
        <w:t>Roderic D. M. Page</w:t>
      </w:r>
    </w:p>
    <w:p w14:paraId="00000009" w14:textId="77777777" w:rsidR="00BF5FD8" w:rsidRPr="00E66A20" w:rsidRDefault="001C1C9C" w:rsidP="00E66A20">
      <w:pPr>
        <w:rPr>
          <w:rFonts w:ascii="Times" w:hAnsi="Times"/>
        </w:rPr>
      </w:pPr>
      <w:r w:rsidRPr="00E66A20">
        <w:rPr>
          <w:rFonts w:ascii="Times" w:hAnsi="Times"/>
        </w:rPr>
        <w:t>IBAHCM, MVLS, University of Glasgow, Glasgow G12 8QQ, United Kingdom</w:t>
      </w:r>
    </w:p>
    <w:p w14:paraId="0000000A" w14:textId="77777777" w:rsidR="00BF5FD8" w:rsidRPr="00E66A20" w:rsidRDefault="001C1C9C" w:rsidP="00E66A20">
      <w:pPr>
        <w:pStyle w:val="Heading2"/>
        <w:rPr>
          <w:rFonts w:ascii="Times" w:hAnsi="Times"/>
          <w:sz w:val="24"/>
        </w:rPr>
      </w:pPr>
      <w:bookmarkStart w:id="2" w:name="_rgvwwz9q390k" w:colFirst="0" w:colLast="0"/>
      <w:bookmarkEnd w:id="2"/>
      <w:r w:rsidRPr="00E66A20">
        <w:rPr>
          <w:rFonts w:ascii="Times" w:hAnsi="Times"/>
          <w:sz w:val="24"/>
        </w:rPr>
        <w:br w:type="page"/>
      </w:r>
    </w:p>
    <w:p w14:paraId="0000000B" w14:textId="77777777" w:rsidR="00BF5FD8" w:rsidRPr="00E66A20" w:rsidRDefault="001C1C9C" w:rsidP="00E66A20">
      <w:pPr>
        <w:pStyle w:val="Heading2"/>
      </w:pPr>
      <w:bookmarkStart w:id="3" w:name="_c9wkjz5fs8f4" w:colFirst="0" w:colLast="0"/>
      <w:bookmarkEnd w:id="3"/>
      <w:r w:rsidRPr="00E66A20">
        <w:lastRenderedPageBreak/>
        <w:t>Abstract</w:t>
      </w:r>
    </w:p>
    <w:p w14:paraId="0000000C" w14:textId="5B6F9AF7" w:rsidR="00BF5FD8" w:rsidRPr="00E66A20" w:rsidRDefault="001C1C9C" w:rsidP="00E66A20">
      <w:pPr>
        <w:rPr>
          <w:rFonts w:ascii="Times" w:hAnsi="Times"/>
        </w:rPr>
      </w:pPr>
      <w:r w:rsidRPr="00E66A20">
        <w:rPr>
          <w:rFonts w:ascii="Times" w:hAnsi="Times"/>
        </w:rPr>
        <w:t xml:space="preserve">Biological taxonomy rests on a long tail of publications spanning nearly three centuries. Not only is this literature vital to resolving disputes about taxonomy and nomenclature, for many species it represents a key source - indeed sometimes the only source - of information about that species. Unlike other disciplines such as biomedicine, the taxonomic community lacks </w:t>
      </w:r>
      <w:del w:id="4" w:author="Roderic Page" w:date="2022-03-16T18:05:00Z">
        <w:r w:rsidRPr="00E66A20" w:rsidDel="0028797E">
          <w:rPr>
            <w:rFonts w:ascii="Times" w:hAnsi="Times"/>
          </w:rPr>
          <w:delText xml:space="preserve"> </w:delText>
        </w:r>
      </w:del>
      <w:r w:rsidRPr="00E66A20">
        <w:rPr>
          <w:rFonts w:ascii="Times" w:hAnsi="Times"/>
        </w:rPr>
        <w:t xml:space="preserve">a centralised, curated literature database (the “bibliography of life”). This paper argues that Wikidata can be that database as it has flexible and sophisticated models of bibliographic information, and an active community of people and programs (“bots”) adding, editing, and curating that information. </w:t>
      </w:r>
      <w:del w:id="5" w:author="Roderic Page" w:date="2022-03-16T18:05:00Z">
        <w:r w:rsidRPr="00E66A20" w:rsidDel="0028797E">
          <w:rPr>
            <w:rFonts w:ascii="Times" w:hAnsi="Times"/>
          </w:rPr>
          <w:delText>The paper also describes a tool to visualise and explore bibliography information in Wikidata and how it links to both taxa and taxonomists</w:delText>
        </w:r>
      </w:del>
      <w:del w:id="6" w:author="Roderic Page" w:date="2022-03-21T14:56:00Z">
        <w:r w:rsidRPr="00E66A20" w:rsidDel="009958BE">
          <w:rPr>
            <w:rFonts w:ascii="Times" w:hAnsi="Times"/>
          </w:rPr>
          <w:delText>.</w:delText>
        </w:r>
      </w:del>
    </w:p>
    <w:p w14:paraId="0000000D" w14:textId="77777777" w:rsidR="00BF5FD8" w:rsidRPr="00E66A20" w:rsidRDefault="00BF5FD8" w:rsidP="00E66A20">
      <w:pPr>
        <w:rPr>
          <w:rFonts w:ascii="Times" w:hAnsi="Times"/>
        </w:rPr>
      </w:pPr>
    </w:p>
    <w:p w14:paraId="0000000F" w14:textId="6EF33F3B" w:rsidR="00BF5FD8" w:rsidRPr="00E66A20" w:rsidRDefault="001C1C9C" w:rsidP="00E66A20">
      <w:pPr>
        <w:pStyle w:val="Heading2"/>
      </w:pPr>
      <w:bookmarkStart w:id="7" w:name="_ryrdx74xaymx" w:colFirst="0" w:colLast="0"/>
      <w:bookmarkEnd w:id="7"/>
      <w:r w:rsidRPr="00E66A20">
        <w:t>Introduction</w:t>
      </w:r>
    </w:p>
    <w:p w14:paraId="00000010" w14:textId="3EC59D95" w:rsidR="00BF5FD8" w:rsidRPr="00E66A20" w:rsidRDefault="001C1C9C" w:rsidP="00E66A20">
      <w:pPr>
        <w:pStyle w:val="Heading3"/>
        <w:rPr>
          <w:rFonts w:ascii="Times" w:hAnsi="Times"/>
          <w:color w:val="000000" w:themeColor="text1"/>
          <w:sz w:val="24"/>
        </w:rPr>
      </w:pPr>
      <w:r w:rsidRPr="00E66A20">
        <w:rPr>
          <w:rFonts w:ascii="Times" w:hAnsi="Times"/>
          <w:color w:val="000000" w:themeColor="text1"/>
          <w:sz w:val="24"/>
        </w:rPr>
        <w:t xml:space="preserve">Much of the primary data about the planet’s biodiversity is contained in the taxonomic literature, a corpus that </w:t>
      </w:r>
      <w:del w:id="8" w:author="Roderic Page" w:date="2022-03-16T18:14:00Z">
        <w:r w:rsidRPr="00E66A20" w:rsidDel="003A5A6E">
          <w:rPr>
            <w:rFonts w:ascii="Times" w:hAnsi="Times"/>
            <w:color w:val="000000" w:themeColor="text1"/>
            <w:sz w:val="24"/>
          </w:rPr>
          <w:delText>dates back to</w:delText>
        </w:r>
      </w:del>
      <w:ins w:id="9" w:author="Roderic Page" w:date="2022-03-16T18:14:00Z">
        <w:r w:rsidR="003A5A6E" w:rsidRPr="00E66A20">
          <w:rPr>
            <w:rFonts w:ascii="Times" w:hAnsi="Times"/>
            <w:color w:val="000000" w:themeColor="text1"/>
            <w:sz w:val="24"/>
          </w:rPr>
          <w:t>dates to</w:t>
        </w:r>
      </w:ins>
      <w:r w:rsidRPr="00E66A20">
        <w:rPr>
          <w:rFonts w:ascii="Times" w:hAnsi="Times"/>
          <w:color w:val="000000" w:themeColor="text1"/>
          <w:sz w:val="24"/>
        </w:rPr>
        <w:t xml:space="preserve"> the eighteenth century. Whereas other biological disciplines have created substantial bibliographic databases, such as PubMed </w:t>
      </w:r>
      <w:hyperlink r:id="rId5">
        <w:r w:rsidRPr="00E66A20">
          <w:rPr>
            <w:rFonts w:ascii="Times" w:hAnsi="Times"/>
            <w:color w:val="000000" w:themeColor="text1"/>
            <w:sz w:val="24"/>
          </w:rPr>
          <w:t>(“PubMed”)</w:t>
        </w:r>
      </w:hyperlink>
      <w:r w:rsidRPr="00E66A20">
        <w:rPr>
          <w:rFonts w:ascii="Times" w:hAnsi="Times"/>
          <w:color w:val="000000" w:themeColor="text1"/>
          <w:sz w:val="24"/>
        </w:rPr>
        <w:t xml:space="preserve">, and </w:t>
      </w:r>
      <w:del w:id="10" w:author="Roderic Page" w:date="2022-03-18T14:06:00Z">
        <w:r w:rsidRPr="00E66A20" w:rsidDel="00DF3AF8">
          <w:rPr>
            <w:rFonts w:ascii="Times" w:hAnsi="Times"/>
            <w:color w:val="000000" w:themeColor="text1"/>
            <w:sz w:val="24"/>
          </w:rPr>
          <w:delText xml:space="preserve"> </w:delText>
        </w:r>
      </w:del>
      <w:r w:rsidRPr="00E66A20">
        <w:rPr>
          <w:rFonts w:ascii="Times" w:hAnsi="Times"/>
          <w:color w:val="000000" w:themeColor="text1"/>
          <w:sz w:val="24"/>
        </w:rPr>
        <w:t>open access repositories for work sponsored by specific funding agencies and charities agencies, such as Euro</w:t>
      </w:r>
      <w:ins w:id="11" w:author="Roderic Page" w:date="2022-03-16T16:53:00Z">
        <w:r w:rsidR="002E5ACB">
          <w:rPr>
            <w:rFonts w:ascii="Times" w:hAnsi="Times"/>
            <w:color w:val="000000" w:themeColor="text1"/>
            <w:sz w:val="24"/>
          </w:rPr>
          <w:t>pe PubMed Central</w:t>
        </w:r>
      </w:ins>
      <w:del w:id="12" w:author="Roderic Page" w:date="2022-03-16T16:53:00Z">
        <w:r w:rsidRPr="00E66A20" w:rsidDel="002E5ACB">
          <w:rPr>
            <w:rFonts w:ascii="Times" w:hAnsi="Times"/>
            <w:color w:val="000000" w:themeColor="text1"/>
            <w:sz w:val="24"/>
          </w:rPr>
          <w:delText>PMC</w:delText>
        </w:r>
      </w:del>
      <w:r w:rsidRPr="00E66A20">
        <w:rPr>
          <w:rFonts w:ascii="Times" w:hAnsi="Times"/>
          <w:color w:val="000000" w:themeColor="text1"/>
          <w:sz w:val="24"/>
        </w:rPr>
        <w:t xml:space="preserve"> </w:t>
      </w:r>
      <w:hyperlink r:id="rId6">
        <w:r w:rsidRPr="00E66A20">
          <w:rPr>
            <w:rFonts w:ascii="Times" w:hAnsi="Times"/>
            <w:color w:val="000000" w:themeColor="text1"/>
            <w:sz w:val="24"/>
          </w:rPr>
          <w:t>(The Europe PMC Consortium, 2015)</w:t>
        </w:r>
      </w:hyperlink>
      <w:r w:rsidRPr="00E66A20">
        <w:rPr>
          <w:rFonts w:ascii="Times" w:hAnsi="Times"/>
          <w:color w:val="000000" w:themeColor="text1"/>
          <w:sz w:val="24"/>
        </w:rPr>
        <w:t xml:space="preserve">, the taxonomic literature mostly lingers in relative obscurity </w:t>
      </w:r>
      <w:hyperlink r:id="rId7">
        <w:r w:rsidRPr="00E66A20">
          <w:rPr>
            <w:rFonts w:ascii="Times" w:hAnsi="Times"/>
            <w:color w:val="000000" w:themeColor="text1"/>
            <w:sz w:val="24"/>
          </w:rPr>
          <w:t>(Page, 2016b)</w:t>
        </w:r>
      </w:hyperlink>
      <w:r w:rsidRPr="00E66A20">
        <w:rPr>
          <w:rFonts w:ascii="Times" w:hAnsi="Times"/>
          <w:color w:val="000000" w:themeColor="text1"/>
          <w:sz w:val="24"/>
        </w:rPr>
        <w:t>. There are several projects trying to redress this problem by digitising the taxonomic literature, ranging from global initiatives such as the Biodiversity Heritage Library (BHL)</w:t>
      </w:r>
      <w:hyperlink r:id="rId8">
        <w:r w:rsidRPr="00E66A20">
          <w:rPr>
            <w:rFonts w:ascii="Times" w:hAnsi="Times"/>
            <w:color w:val="000000" w:themeColor="text1"/>
            <w:sz w:val="24"/>
          </w:rPr>
          <w:t>(“Biodiversity Heritage Library”)</w:t>
        </w:r>
      </w:hyperlink>
      <w:r w:rsidRPr="00E66A20">
        <w:rPr>
          <w:rFonts w:ascii="Times" w:hAnsi="Times"/>
          <w:color w:val="000000" w:themeColor="text1"/>
          <w:sz w:val="24"/>
        </w:rPr>
        <w:t xml:space="preserve">  to extensive, regional repositories such as </w:t>
      </w:r>
      <w:del w:id="13" w:author="Roderic Page" w:date="2022-03-18T14:06:00Z">
        <w:r w:rsidRPr="00E66A20" w:rsidDel="00DF3AF8">
          <w:rPr>
            <w:rFonts w:ascii="Times" w:hAnsi="Times"/>
            <w:color w:val="000000" w:themeColor="text1"/>
            <w:sz w:val="24"/>
          </w:rPr>
          <w:delText xml:space="preserve">ZOBODAT </w:delText>
        </w:r>
      </w:del>
      <w:ins w:id="14" w:author="Roderic Page" w:date="2022-03-18T14:06:00Z">
        <w:r w:rsidR="00DF3AF8">
          <w:rPr>
            <w:rFonts w:ascii="Times" w:hAnsi="Times"/>
            <w:color w:val="000000" w:themeColor="text1"/>
            <w:sz w:val="24"/>
          </w:rPr>
          <w:t xml:space="preserve">the </w:t>
        </w:r>
      </w:ins>
      <w:ins w:id="15" w:author="Roderic Page" w:date="2022-03-16T17:45:00Z">
        <w:r w:rsidR="001D371F" w:rsidRPr="001D371F">
          <w:rPr>
            <w:rFonts w:ascii="Times" w:hAnsi="Times"/>
            <w:color w:val="000000" w:themeColor="text1"/>
            <w:sz w:val="24"/>
          </w:rPr>
          <w:t>Zool</w:t>
        </w:r>
      </w:ins>
      <w:ins w:id="16" w:author="Roderic Page" w:date="2022-03-16T17:46:00Z">
        <w:r w:rsidR="001D371F">
          <w:rPr>
            <w:rFonts w:ascii="Times" w:hAnsi="Times"/>
            <w:color w:val="000000" w:themeColor="text1"/>
            <w:sz w:val="24"/>
          </w:rPr>
          <w:t>o</w:t>
        </w:r>
      </w:ins>
      <w:ins w:id="17" w:author="Roderic Page" w:date="2022-03-16T17:45:00Z">
        <w:r w:rsidR="001D371F" w:rsidRPr="001D371F">
          <w:rPr>
            <w:rFonts w:ascii="Times" w:hAnsi="Times"/>
            <w:color w:val="000000" w:themeColor="text1"/>
            <w:sz w:val="24"/>
          </w:rPr>
          <w:t>gical-Botanical Database</w:t>
        </w:r>
      </w:ins>
      <w:ins w:id="18" w:author="Roderic Page" w:date="2022-03-18T14:06:00Z">
        <w:r w:rsidR="00DF3AF8">
          <w:rPr>
            <w:rFonts w:ascii="Times" w:hAnsi="Times"/>
            <w:color w:val="000000" w:themeColor="text1"/>
            <w:sz w:val="24"/>
          </w:rPr>
          <w:t xml:space="preserve"> (</w:t>
        </w:r>
        <w:r w:rsidR="00DF3AF8" w:rsidRPr="00E66A20">
          <w:rPr>
            <w:rFonts w:ascii="Times" w:hAnsi="Times"/>
            <w:color w:val="000000" w:themeColor="text1"/>
            <w:sz w:val="24"/>
          </w:rPr>
          <w:t>ZOBODAT</w:t>
        </w:r>
        <w:r w:rsidR="00DF3AF8">
          <w:rPr>
            <w:rFonts w:ascii="Times" w:hAnsi="Times"/>
            <w:color w:val="000000" w:themeColor="text1"/>
            <w:sz w:val="24"/>
          </w:rPr>
          <w:t>)</w:t>
        </w:r>
      </w:ins>
      <w:ins w:id="19" w:author="Roderic Page" w:date="2022-03-16T17:45:00Z">
        <w:r w:rsidR="001D371F">
          <w:rPr>
            <w:rFonts w:ascii="Times" w:hAnsi="Times"/>
            <w:color w:val="000000" w:themeColor="text1"/>
            <w:sz w:val="24"/>
          </w:rPr>
          <w:t xml:space="preserve"> </w:t>
        </w:r>
      </w:ins>
      <w:hyperlink r:id="rId9">
        <w:r w:rsidRPr="00E66A20">
          <w:rPr>
            <w:rFonts w:ascii="Times" w:hAnsi="Times"/>
            <w:color w:val="000000" w:themeColor="text1"/>
            <w:sz w:val="24"/>
          </w:rPr>
          <w:t>(</w:t>
        </w:r>
        <w:proofErr w:type="spellStart"/>
        <w:r w:rsidRPr="00E66A20">
          <w:rPr>
            <w:rFonts w:ascii="Times" w:hAnsi="Times"/>
            <w:color w:val="000000" w:themeColor="text1"/>
            <w:sz w:val="24"/>
          </w:rPr>
          <w:t>Gusenleitner</w:t>
        </w:r>
        <w:proofErr w:type="spellEnd"/>
        <w:r w:rsidRPr="00E66A20">
          <w:rPr>
            <w:rFonts w:ascii="Times" w:hAnsi="Times"/>
            <w:color w:val="000000" w:themeColor="text1"/>
            <w:sz w:val="24"/>
          </w:rPr>
          <w:t xml:space="preserve"> &amp; </w:t>
        </w:r>
        <w:proofErr w:type="spellStart"/>
        <w:r w:rsidRPr="00E66A20">
          <w:rPr>
            <w:rFonts w:ascii="Times" w:hAnsi="Times"/>
            <w:color w:val="000000" w:themeColor="text1"/>
            <w:sz w:val="24"/>
          </w:rPr>
          <w:t>Malicky</w:t>
        </w:r>
        <w:proofErr w:type="spellEnd"/>
        <w:r w:rsidRPr="00E66A20">
          <w:rPr>
            <w:rFonts w:ascii="Times" w:hAnsi="Times"/>
            <w:color w:val="000000" w:themeColor="text1"/>
            <w:sz w:val="24"/>
          </w:rPr>
          <w:t>, 2017)</w:t>
        </w:r>
      </w:hyperlink>
      <w:r w:rsidRPr="00E66A20">
        <w:rPr>
          <w:rFonts w:ascii="Times" w:hAnsi="Times"/>
          <w:color w:val="000000" w:themeColor="text1"/>
          <w:sz w:val="24"/>
        </w:rPr>
        <w:t xml:space="preserve">. While the bulk of BHL content comprises legacy works that are out of copyright, recently this has been supplemented by an influx of more recent content so that BHL is no longer “legacy only”. A complementary initiative, the Biodiversity Literature Repository (BLR) </w:t>
      </w:r>
      <w:hyperlink r:id="rId10">
        <w:r w:rsidRPr="00E66A20">
          <w:rPr>
            <w:rFonts w:ascii="Times" w:hAnsi="Times"/>
            <w:color w:val="000000" w:themeColor="text1"/>
            <w:sz w:val="24"/>
          </w:rPr>
          <w:t>(“Biodiversity Literature Repository”)</w:t>
        </w:r>
      </w:hyperlink>
      <w:r w:rsidRPr="00E66A20">
        <w:rPr>
          <w:rFonts w:ascii="Times" w:hAnsi="Times"/>
          <w:color w:val="000000" w:themeColor="text1"/>
          <w:sz w:val="24"/>
        </w:rPr>
        <w:t xml:space="preserve"> is focussed on recently published “born digital” content and its component parts, such as figures and taxonomic treatments </w:t>
      </w:r>
      <w:hyperlink r:id="rId11">
        <w:r w:rsidRPr="00E66A20">
          <w:rPr>
            <w:rFonts w:ascii="Times" w:hAnsi="Times"/>
            <w:color w:val="000000" w:themeColor="text1"/>
            <w:sz w:val="24"/>
          </w:rPr>
          <w:t>(</w:t>
        </w:r>
        <w:proofErr w:type="spellStart"/>
        <w:r w:rsidRPr="00E66A20">
          <w:rPr>
            <w:rFonts w:ascii="Times" w:hAnsi="Times"/>
            <w:color w:val="000000" w:themeColor="text1"/>
            <w:sz w:val="24"/>
          </w:rPr>
          <w:t>Egloff</w:t>
        </w:r>
        <w:proofErr w:type="spellEnd"/>
        <w:r w:rsidRPr="00E66A20">
          <w:rPr>
            <w:rFonts w:ascii="Times" w:hAnsi="Times"/>
            <w:color w:val="000000" w:themeColor="text1"/>
            <w:sz w:val="24"/>
          </w:rPr>
          <w:t xml:space="preserve"> et al., 2017)</w:t>
        </w:r>
      </w:hyperlink>
      <w:r w:rsidRPr="00E66A20">
        <w:rPr>
          <w:rFonts w:ascii="Times" w:hAnsi="Times"/>
          <w:color w:val="000000" w:themeColor="text1"/>
          <w:sz w:val="24"/>
        </w:rPr>
        <w:t xml:space="preserve">. Taxonomy also benefits from digitising initiatives that don’t specifically target the taxonomic </w:t>
      </w:r>
      <w:proofErr w:type="gramStart"/>
      <w:r w:rsidRPr="00E66A20">
        <w:rPr>
          <w:rFonts w:ascii="Times" w:hAnsi="Times"/>
          <w:color w:val="000000" w:themeColor="text1"/>
          <w:sz w:val="24"/>
        </w:rPr>
        <w:t>literature</w:t>
      </w:r>
      <w:proofErr w:type="gramEnd"/>
      <w:r w:rsidRPr="00E66A20">
        <w:rPr>
          <w:rFonts w:ascii="Times" w:hAnsi="Times"/>
          <w:color w:val="000000" w:themeColor="text1"/>
          <w:sz w:val="24"/>
        </w:rPr>
        <w:t xml:space="preserve"> but which include taxonomic journals, such as E-</w:t>
      </w:r>
      <w:proofErr w:type="spellStart"/>
      <w:r w:rsidRPr="00E66A20">
        <w:rPr>
          <w:rFonts w:ascii="Times" w:hAnsi="Times"/>
          <w:color w:val="000000" w:themeColor="text1"/>
          <w:sz w:val="24"/>
        </w:rPr>
        <w:t>Periodica</w:t>
      </w:r>
      <w:proofErr w:type="spellEnd"/>
      <w:r w:rsidRPr="00E66A20">
        <w:rPr>
          <w:rFonts w:ascii="Times" w:hAnsi="Times"/>
          <w:color w:val="000000" w:themeColor="text1"/>
          <w:sz w:val="24"/>
        </w:rPr>
        <w:t xml:space="preserve"> </w:t>
      </w:r>
      <w:del w:id="20" w:author="Roderic Page" w:date="2022-03-16T16:53:00Z">
        <w:r w:rsidRPr="00E66A20" w:rsidDel="002E5ACB">
          <w:rPr>
            <w:rFonts w:ascii="Times" w:hAnsi="Times"/>
            <w:color w:val="000000" w:themeColor="text1"/>
            <w:sz w:val="24"/>
          </w:rPr>
          <w:delText xml:space="preserve">cite </w:delText>
        </w:r>
      </w:del>
      <w:hyperlink r:id="rId12">
        <w:r w:rsidRPr="00E66A20">
          <w:rPr>
            <w:rFonts w:ascii="Times" w:hAnsi="Times"/>
            <w:color w:val="000000" w:themeColor="text1"/>
            <w:sz w:val="24"/>
          </w:rPr>
          <w:t xml:space="preserve">(Wanger &amp; </w:t>
        </w:r>
        <w:proofErr w:type="spellStart"/>
        <w:r w:rsidRPr="00E66A20">
          <w:rPr>
            <w:rFonts w:ascii="Times" w:hAnsi="Times"/>
            <w:color w:val="000000" w:themeColor="text1"/>
            <w:sz w:val="24"/>
          </w:rPr>
          <w:t>Ehrismann</w:t>
        </w:r>
        <w:proofErr w:type="spellEnd"/>
        <w:r w:rsidRPr="00E66A20">
          <w:rPr>
            <w:rFonts w:ascii="Times" w:hAnsi="Times"/>
            <w:color w:val="000000" w:themeColor="text1"/>
            <w:sz w:val="24"/>
          </w:rPr>
          <w:t>, 2016)</w:t>
        </w:r>
      </w:hyperlink>
      <w:r w:rsidRPr="00E66A20">
        <w:rPr>
          <w:rFonts w:ascii="Times" w:hAnsi="Times"/>
          <w:color w:val="000000" w:themeColor="text1"/>
          <w:sz w:val="24"/>
        </w:rPr>
        <w:t xml:space="preserve">. </w:t>
      </w:r>
    </w:p>
    <w:p w14:paraId="00000011" w14:textId="77777777" w:rsidR="00BF5FD8" w:rsidRPr="00E66A20" w:rsidRDefault="00BF5FD8" w:rsidP="00E66A20">
      <w:pPr>
        <w:rPr>
          <w:rFonts w:ascii="Times" w:hAnsi="Times"/>
        </w:rPr>
      </w:pPr>
    </w:p>
    <w:p w14:paraId="00000012" w14:textId="55CC5979" w:rsidR="00BF5FD8" w:rsidRDefault="001C1C9C" w:rsidP="00E66A20">
      <w:pPr>
        <w:rPr>
          <w:ins w:id="21" w:author="Roderic Page" w:date="2022-03-17T18:35:00Z"/>
          <w:rFonts w:ascii="Times" w:hAnsi="Times"/>
        </w:rPr>
      </w:pPr>
      <w:r w:rsidRPr="00E66A20">
        <w:rPr>
          <w:rFonts w:ascii="Times" w:hAnsi="Times"/>
        </w:rPr>
        <w:t xml:space="preserve">Digitisation greatly increases the accessibility, but not necessarily the discoverability of content. The </w:t>
      </w:r>
      <w:ins w:id="22" w:author="Roderic Page" w:date="2022-03-18T14:07:00Z">
        <w:r w:rsidR="00DF3AF8" w:rsidRPr="00E66A20">
          <w:rPr>
            <w:rFonts w:ascii="Times" w:hAnsi="Times"/>
            <w:color w:val="000000" w:themeColor="text1"/>
          </w:rPr>
          <w:t xml:space="preserve">Biodiversity Heritage Library </w:t>
        </w:r>
      </w:ins>
      <w:del w:id="23" w:author="Roderic Page" w:date="2022-03-18T14:07:00Z">
        <w:r w:rsidRPr="00E66A20" w:rsidDel="00DF3AF8">
          <w:rPr>
            <w:rFonts w:ascii="Times" w:hAnsi="Times"/>
          </w:rPr>
          <w:delText xml:space="preserve">BHL </w:delText>
        </w:r>
      </w:del>
      <w:r w:rsidRPr="00E66A20">
        <w:rPr>
          <w:rFonts w:ascii="Times" w:hAnsi="Times"/>
        </w:rPr>
        <w:t xml:space="preserve">has scanned volumes for many journals, but unless articles contained within those volumes are indexed those articles will be difficult to find. This </w:t>
      </w:r>
      <w:del w:id="24" w:author="Roderic Page" w:date="2022-03-21T15:36:00Z">
        <w:r w:rsidRPr="00E66A20" w:rsidDel="00272FEA">
          <w:rPr>
            <w:rFonts w:ascii="Times" w:hAnsi="Times"/>
          </w:rPr>
          <w:delText xml:space="preserve">is </w:delText>
        </w:r>
      </w:del>
      <w:ins w:id="25" w:author="Roderic Page" w:date="2022-03-21T15:36:00Z">
        <w:r w:rsidR="00272FEA">
          <w:rPr>
            <w:rFonts w:ascii="Times" w:hAnsi="Times"/>
          </w:rPr>
          <w:t>was</w:t>
        </w:r>
        <w:r w:rsidR="00272FEA" w:rsidRPr="00E66A20">
          <w:rPr>
            <w:rFonts w:ascii="Times" w:hAnsi="Times"/>
          </w:rPr>
          <w:t xml:space="preserve"> </w:t>
        </w:r>
      </w:ins>
      <w:r w:rsidRPr="00E66A20">
        <w:rPr>
          <w:rFonts w:ascii="Times" w:hAnsi="Times"/>
        </w:rPr>
        <w:t xml:space="preserve">the motivation for my </w:t>
      </w:r>
      <w:proofErr w:type="spellStart"/>
      <w:r w:rsidRPr="00E66A20">
        <w:rPr>
          <w:rFonts w:ascii="Times" w:hAnsi="Times"/>
        </w:rPr>
        <w:t>BioStor</w:t>
      </w:r>
      <w:proofErr w:type="spellEnd"/>
      <w:r w:rsidRPr="00E66A20">
        <w:rPr>
          <w:rFonts w:ascii="Times" w:hAnsi="Times"/>
        </w:rPr>
        <w:t xml:space="preserve"> project </w:t>
      </w:r>
      <w:hyperlink r:id="rId13">
        <w:r w:rsidRPr="00E66A20">
          <w:rPr>
            <w:rFonts w:ascii="Times" w:hAnsi="Times"/>
          </w:rPr>
          <w:t>(Page, 2011)</w:t>
        </w:r>
      </w:hyperlink>
      <w:r w:rsidRPr="00E66A20">
        <w:rPr>
          <w:rFonts w:ascii="Times" w:hAnsi="Times"/>
        </w:rPr>
        <w:t xml:space="preserve">, which to date has extracted over 200,000 articles from content scanned by BHL. Another impediment to discoverability is the widespread taxonomic practice of using “micro-citations”, that is, citing a page or set of pages within a work, rather than the work itself </w:t>
      </w:r>
      <w:hyperlink r:id="rId14">
        <w:r w:rsidRPr="00E66A20">
          <w:rPr>
            <w:rFonts w:ascii="Times" w:hAnsi="Times"/>
          </w:rPr>
          <w:t>(Page, 2009)</w:t>
        </w:r>
      </w:hyperlink>
      <w:r w:rsidRPr="00E66A20">
        <w:rPr>
          <w:rFonts w:ascii="Times" w:hAnsi="Times"/>
        </w:rPr>
        <w:t>. Experts in a particular group are usually familiar with these micro citations, but non-experts may find them challenging to interpret.</w:t>
      </w:r>
    </w:p>
    <w:p w14:paraId="328E9784" w14:textId="49779A07" w:rsidR="008F37C7" w:rsidRDefault="008F37C7" w:rsidP="00E66A20">
      <w:pPr>
        <w:rPr>
          <w:ins w:id="26" w:author="Roderic Page" w:date="2022-03-17T18:35:00Z"/>
          <w:rFonts w:ascii="Times" w:hAnsi="Times"/>
        </w:rPr>
      </w:pPr>
    </w:p>
    <w:p w14:paraId="0C5CE054" w14:textId="66C96619" w:rsidR="008F37C7" w:rsidRPr="00E66A20" w:rsidDel="00DF3AF8" w:rsidRDefault="008F37C7" w:rsidP="00E66A20">
      <w:pPr>
        <w:rPr>
          <w:del w:id="27" w:author="Roderic Page" w:date="2022-03-18T14:08:00Z"/>
          <w:rFonts w:ascii="Times" w:hAnsi="Times"/>
        </w:rPr>
      </w:pPr>
    </w:p>
    <w:p w14:paraId="00000013" w14:textId="575EAD37" w:rsidR="00BF5FD8" w:rsidRPr="00E66A20" w:rsidDel="00DF3AF8" w:rsidRDefault="00BF5FD8" w:rsidP="00E66A20">
      <w:pPr>
        <w:rPr>
          <w:del w:id="28" w:author="Roderic Page" w:date="2022-03-18T14:08:00Z"/>
          <w:rFonts w:ascii="Times" w:hAnsi="Times"/>
        </w:rPr>
      </w:pPr>
    </w:p>
    <w:p w14:paraId="00000014" w14:textId="61B3D102" w:rsidR="00BF5FD8" w:rsidRPr="00E66A20" w:rsidRDefault="001C1C9C" w:rsidP="00E66A20">
      <w:pPr>
        <w:rPr>
          <w:rFonts w:ascii="Times" w:hAnsi="Times"/>
        </w:rPr>
      </w:pPr>
      <w:r w:rsidRPr="00E66A20">
        <w:rPr>
          <w:rFonts w:ascii="Times" w:hAnsi="Times"/>
        </w:rPr>
        <w:t xml:space="preserve">Discoverability of the taxonomic literature would be greatly improved if we had a single, easily accessible database of all taxonomic publications </w:t>
      </w:r>
      <w:hyperlink r:id="rId15">
        <w:r w:rsidRPr="00E66A20">
          <w:rPr>
            <w:rFonts w:ascii="Times" w:hAnsi="Times"/>
          </w:rPr>
          <w:t>(King et al., 2011)</w:t>
        </w:r>
      </w:hyperlink>
      <w:r w:rsidRPr="00E66A20">
        <w:rPr>
          <w:rFonts w:ascii="Times" w:hAnsi="Times"/>
        </w:rPr>
        <w:t xml:space="preserve">. While </w:t>
      </w:r>
      <w:del w:id="29" w:author="Roderic Page" w:date="2022-03-18T14:08:00Z">
        <w:r w:rsidRPr="00E66A20" w:rsidDel="00DF3AF8">
          <w:rPr>
            <w:rFonts w:ascii="Times" w:hAnsi="Times"/>
          </w:rPr>
          <w:delText>the field</w:delText>
        </w:r>
      </w:del>
      <w:ins w:id="30" w:author="Roderic Page" w:date="2022-03-18T14:08:00Z">
        <w:r w:rsidR="00DF3AF8">
          <w:rPr>
            <w:rFonts w:ascii="Times" w:hAnsi="Times"/>
          </w:rPr>
          <w:t>taxonomy</w:t>
        </w:r>
      </w:ins>
      <w:r w:rsidRPr="00E66A20">
        <w:rPr>
          <w:rFonts w:ascii="Times" w:hAnsi="Times"/>
        </w:rPr>
        <w:t xml:space="preserve"> has some highly visible journals, there is a long tail of taxonomic publication in small, often obscure journals </w:t>
      </w:r>
      <w:hyperlink r:id="rId16">
        <w:r w:rsidRPr="00E66A20">
          <w:rPr>
            <w:rFonts w:ascii="Times" w:hAnsi="Times"/>
          </w:rPr>
          <w:t>(Page, 2016b)</w:t>
        </w:r>
      </w:hyperlink>
      <w:r w:rsidRPr="00E66A20">
        <w:rPr>
          <w:rFonts w:ascii="Times" w:hAnsi="Times"/>
        </w:rPr>
        <w:t xml:space="preserve">. Not only does </w:t>
      </w:r>
      <w:ins w:id="31" w:author="Roderic Page" w:date="2022-03-16T16:54:00Z">
        <w:r w:rsidR="002E5ACB">
          <w:rPr>
            <w:rFonts w:ascii="Times" w:hAnsi="Times"/>
          </w:rPr>
          <w:t xml:space="preserve">lack of </w:t>
        </w:r>
      </w:ins>
      <w:r w:rsidRPr="00E66A20">
        <w:rPr>
          <w:rFonts w:ascii="Times" w:hAnsi="Times"/>
        </w:rPr>
        <w:t xml:space="preserve">discoverability hamper taxonomic research, </w:t>
      </w:r>
      <w:proofErr w:type="gramStart"/>
      <w:r w:rsidRPr="00E66A20">
        <w:rPr>
          <w:rFonts w:ascii="Times" w:hAnsi="Times"/>
        </w:rPr>
        <w:t>it</w:t>
      </w:r>
      <w:proofErr w:type="gramEnd"/>
      <w:r w:rsidRPr="00E66A20">
        <w:rPr>
          <w:rFonts w:ascii="Times" w:hAnsi="Times"/>
        </w:rPr>
        <w:t xml:space="preserve"> also hampers recognition of the value of that research. Taxonomists have long complained that standard measures of academic impact do not work well for taxonomists </w:t>
      </w:r>
      <w:hyperlink r:id="rId17">
        <w:r w:rsidRPr="00E66A20">
          <w:rPr>
            <w:rFonts w:ascii="Times" w:hAnsi="Times"/>
          </w:rPr>
          <w:t>(Garfield, 2001)</w:t>
        </w:r>
      </w:hyperlink>
      <w:r w:rsidRPr="00E66A20">
        <w:rPr>
          <w:rFonts w:ascii="Times" w:hAnsi="Times"/>
        </w:rPr>
        <w:t xml:space="preserve">, and the ranking of major taxonomic journals by commercial organisations such as Clarivate can undergo dramatic and seemingly capricious changes </w:t>
      </w:r>
      <w:hyperlink r:id="rId18">
        <w:r w:rsidRPr="00E66A20">
          <w:rPr>
            <w:rFonts w:ascii="Times" w:hAnsi="Times"/>
          </w:rPr>
          <w:t>(Hamilton et al., 2021)</w:t>
        </w:r>
      </w:hyperlink>
      <w:r w:rsidRPr="00E66A20">
        <w:rPr>
          <w:rFonts w:ascii="Times" w:hAnsi="Times"/>
        </w:rPr>
        <w:t xml:space="preserve">. A commonly proposed remedy is increased citation of taxonomic work </w:t>
      </w:r>
      <w:hyperlink r:id="rId19">
        <w:r w:rsidRPr="00E66A20">
          <w:rPr>
            <w:rFonts w:ascii="Times" w:hAnsi="Times"/>
          </w:rPr>
          <w:t>(Werner, 2006)</w:t>
        </w:r>
      </w:hyperlink>
      <w:r w:rsidRPr="00E66A20">
        <w:rPr>
          <w:rFonts w:ascii="Times" w:hAnsi="Times"/>
        </w:rPr>
        <w:t xml:space="preserve">, such as original descriptions of new species. Regardless of the merits of these proposals, they founder when confronted with the practical issue that we don’t have citable references for many, if not most, species descriptions. </w:t>
      </w:r>
    </w:p>
    <w:p w14:paraId="00000015" w14:textId="77777777" w:rsidR="00BF5FD8" w:rsidRPr="00E66A20" w:rsidRDefault="00BF5FD8" w:rsidP="00E66A20">
      <w:pPr>
        <w:rPr>
          <w:rFonts w:ascii="Times" w:hAnsi="Times"/>
        </w:rPr>
      </w:pPr>
    </w:p>
    <w:p w14:paraId="00000016" w14:textId="2FA6B6B0" w:rsidR="00BF5FD8" w:rsidRPr="00E66A20" w:rsidRDefault="001C1C9C" w:rsidP="00E66A20">
      <w:pPr>
        <w:rPr>
          <w:rFonts w:ascii="Times" w:hAnsi="Times"/>
        </w:rPr>
      </w:pPr>
      <w:r w:rsidRPr="00E66A20">
        <w:rPr>
          <w:rFonts w:ascii="Times" w:hAnsi="Times"/>
        </w:rPr>
        <w:t xml:space="preserve">The challenge of discoverability is not unique to taxonomic literature. There have been long standing calls for what Cameron </w:t>
      </w:r>
      <w:hyperlink r:id="rId20">
        <w:r w:rsidRPr="00E66A20">
          <w:rPr>
            <w:rFonts w:ascii="Times" w:hAnsi="Times"/>
          </w:rPr>
          <w:t>(1997)</w:t>
        </w:r>
      </w:hyperlink>
      <w:r w:rsidRPr="00E66A20">
        <w:rPr>
          <w:rFonts w:ascii="Times" w:hAnsi="Times"/>
        </w:rPr>
        <w:t xml:space="preserve"> described as a “universal citation database”. Recent developments such as the </w:t>
      </w:r>
      <w:proofErr w:type="spellStart"/>
      <w:ins w:id="32" w:author="Roderic Page" w:date="2022-03-16T16:57:00Z">
        <w:r w:rsidR="002E5ACB" w:rsidRPr="002E5ACB">
          <w:rPr>
            <w:rFonts w:ascii="Times" w:hAnsi="Times"/>
          </w:rPr>
          <w:t>OpenCitations</w:t>
        </w:r>
        <w:proofErr w:type="spellEnd"/>
        <w:r w:rsidR="002E5ACB" w:rsidRPr="002E5ACB">
          <w:rPr>
            <w:rFonts w:ascii="Times" w:hAnsi="Times"/>
          </w:rPr>
          <w:t xml:space="preserve"> infrastructure</w:t>
        </w:r>
      </w:ins>
      <w:ins w:id="33" w:author="Roderic Page" w:date="2022-03-16T16:58:00Z">
        <w:r w:rsidR="002E5ACB">
          <w:rPr>
            <w:rFonts w:ascii="Times" w:hAnsi="Times"/>
          </w:rPr>
          <w:t xml:space="preserve"> </w:t>
        </w:r>
      </w:ins>
      <w:del w:id="34" w:author="Roderic Page" w:date="2022-03-16T16:57:00Z">
        <w:r w:rsidRPr="00E66A20" w:rsidDel="002E5ACB">
          <w:rPr>
            <w:rFonts w:ascii="Times" w:hAnsi="Times"/>
          </w:rPr>
          <w:delText xml:space="preserve">Open Citations Corpus </w:delText>
        </w:r>
      </w:del>
      <w:del w:id="35" w:author="Roderic Page" w:date="2022-03-16T16:58:00Z">
        <w:r w:rsidR="00F12EB2" w:rsidDel="002E5ACB">
          <w:fldChar w:fldCharType="begin"/>
        </w:r>
        <w:r w:rsidR="00F12EB2" w:rsidDel="002E5ACB">
          <w:delInstrText xml:space="preserve"> HYPERLINK "https://www.zotero.org/google-docs/?lpjZon" \h </w:delInstrText>
        </w:r>
        <w:r w:rsidR="00F12EB2" w:rsidDel="002E5ACB">
          <w:fldChar w:fldCharType="separate"/>
        </w:r>
        <w:r w:rsidRPr="00E66A20" w:rsidDel="002E5ACB">
          <w:rPr>
            <w:rFonts w:ascii="Times" w:hAnsi="Times"/>
            <w:color w:val="1155CC"/>
            <w:u w:val="single"/>
          </w:rPr>
          <w:delText>(Shotton, 2013)</w:delText>
        </w:r>
        <w:r w:rsidR="00F12EB2" w:rsidDel="002E5ACB">
          <w:rPr>
            <w:rFonts w:ascii="Times" w:hAnsi="Times"/>
            <w:color w:val="1155CC"/>
            <w:u w:val="single"/>
          </w:rPr>
          <w:fldChar w:fldCharType="end"/>
        </w:r>
        <w:r w:rsidRPr="00E66A20" w:rsidDel="002E5ACB">
          <w:rPr>
            <w:rFonts w:ascii="Times" w:hAnsi="Times"/>
          </w:rPr>
          <w:delText xml:space="preserve"> </w:delText>
        </w:r>
      </w:del>
      <w:r w:rsidR="002E5ACB">
        <w:rPr>
          <w:rFonts w:ascii="Times" w:hAnsi="Times"/>
        </w:rPr>
        <w:fldChar w:fldCharType="begin"/>
      </w:r>
      <w:r w:rsidR="002E5ACB">
        <w:rPr>
          <w:rFonts w:ascii="Times" w:hAnsi="Times"/>
        </w:rPr>
        <w:instrText xml:space="preserve"> ADDIN ZOTERO_ITEM CSL_CITATION {"citationID":"t5g45vwO","properties":{"formattedCitation":"(Peroni &amp; Shotton, 2020)","plainCitation":"(Peroni &amp; Shotton, 2020)","noteIndex":0},"citationItems":[{"id":16430,"uris":["http://zotero.org/users/4491854/items/H9Z98K2Y"],"itemData":{"id":16430,"type":"article-journal","abstract":"OpenCitations is an infrastructure organization for open scholarship dedicated to the publication of open citation data as Linked Open Data using Semantic Web technologies, thereby providing a disruptive alternative to traditional proprietary citation indexes. Open citation data are valuable for bibliometric analysis, increasing the reproducibility of large-scale analyses by enabling publication of the source data. Following brief introductions to the development and benefits of open scholarship and to Semantic Web technologies, this paper describes OpenCitations and its datasets, tools, services and activities. These include the OpenCitations Data Model; the SPAR (Semantic Publishing and Referencing) Ontologies; OpenCitations' open software of generic applicability for searching, browsing and providing REST APIs over RDF triplestores; Open Citation Identifiers (OCIs) and the OpenCitations OCI Resolution Service; the OpenCitations Corpus (OCC), a database of open downloadable bibliographic and citation data made available in RDF under a Creative Commons public domain dedication; and the OpenCitations Indexes of open citation data, of which the first and largest is COCI, the OpenCitations Index of Crossref Open DOI-to-DOI Citations, which currently contains over 445 million bibliographic citations and is receiving considerable usage by the scholarly community.","container-title":"Quantitative Science Studies","DOI":"10.1162/qss_a_00023","ISSN":"2641-3337","issue":"1","journalAbbreviation":"Quantitative Science Studies","note":"arXiv: 1906.11964","page":"428-444","source":"arXiv.org","title":"OpenCitations, an infrastructure organization for open scholarship","volume":"1","author":[{"family":"Peroni","given":"Silvio"},{"family":"Shotton","given":"David"}],"issued":{"date-parts":[["2020",2]]}}}],"schema":"https://github.com/citation-style-language/schema/raw/master/csl-citation.json"} </w:instrText>
      </w:r>
      <w:r w:rsidR="002E5ACB">
        <w:rPr>
          <w:rFonts w:ascii="Times" w:hAnsi="Times"/>
        </w:rPr>
        <w:fldChar w:fldCharType="separate"/>
      </w:r>
      <w:r w:rsidR="002E5ACB">
        <w:rPr>
          <w:rFonts w:ascii="Times" w:hAnsi="Times"/>
          <w:noProof/>
        </w:rPr>
        <w:t>(Peroni &amp; Shotton, 2020)</w:t>
      </w:r>
      <w:r w:rsidR="002E5ACB">
        <w:rPr>
          <w:rFonts w:ascii="Times" w:hAnsi="Times"/>
        </w:rPr>
        <w:fldChar w:fldCharType="end"/>
      </w:r>
      <w:ins w:id="36" w:author="Roderic Page" w:date="2022-03-16T16:57:00Z">
        <w:r w:rsidR="002E5ACB">
          <w:rPr>
            <w:rFonts w:ascii="Times" w:hAnsi="Times"/>
          </w:rPr>
          <w:t xml:space="preserve"> </w:t>
        </w:r>
      </w:ins>
      <w:r w:rsidRPr="00E66A20">
        <w:rPr>
          <w:rFonts w:ascii="Times" w:hAnsi="Times"/>
        </w:rPr>
        <w:t xml:space="preserve">and the </w:t>
      </w:r>
      <w:proofErr w:type="spellStart"/>
      <w:r w:rsidRPr="00E66A20">
        <w:rPr>
          <w:rFonts w:ascii="Times" w:hAnsi="Times"/>
        </w:rPr>
        <w:t>WikiCite</w:t>
      </w:r>
      <w:proofErr w:type="spellEnd"/>
      <w:r w:rsidRPr="00E66A20">
        <w:rPr>
          <w:rFonts w:ascii="Times" w:hAnsi="Times"/>
        </w:rPr>
        <w:t xml:space="preserve"> project </w:t>
      </w:r>
      <w:hyperlink r:id="rId21">
        <w:r w:rsidRPr="00E66A20">
          <w:rPr>
            <w:rFonts w:ascii="Times" w:hAnsi="Times"/>
          </w:rPr>
          <w:t>(“</w:t>
        </w:r>
        <w:proofErr w:type="spellStart"/>
        <w:r w:rsidRPr="00E66A20">
          <w:rPr>
            <w:rFonts w:ascii="Times" w:hAnsi="Times"/>
          </w:rPr>
          <w:t>WikiCite</w:t>
        </w:r>
        <w:proofErr w:type="spellEnd"/>
        <w:r w:rsidRPr="00E66A20">
          <w:rPr>
            <w:rFonts w:ascii="Times" w:hAnsi="Times"/>
          </w:rPr>
          <w:t>”)</w:t>
        </w:r>
      </w:hyperlink>
      <w:ins w:id="37" w:author="Roderic Page" w:date="2022-03-16T16:54:00Z">
        <w:r w:rsidR="002E5ACB">
          <w:rPr>
            <w:rFonts w:ascii="Times" w:hAnsi="Times"/>
          </w:rPr>
          <w:t xml:space="preserve"> </w:t>
        </w:r>
      </w:ins>
      <w:r w:rsidRPr="00E66A20">
        <w:rPr>
          <w:rFonts w:ascii="Times" w:hAnsi="Times"/>
        </w:rPr>
        <w:t xml:space="preserve">have brought us considerably closer to this goal. Indeed, in the last few years there has been a growing effort to add bibliographic details for the entire academic corpus to Wikidata </w:t>
      </w:r>
      <w:hyperlink r:id="rId22">
        <w:r w:rsidRPr="00E66A20">
          <w:rPr>
            <w:rFonts w:ascii="Times" w:hAnsi="Times"/>
          </w:rPr>
          <w:t>(“Wikidata”)</w:t>
        </w:r>
      </w:hyperlink>
      <w:r w:rsidRPr="00E66A20">
        <w:rPr>
          <w:rFonts w:ascii="Times" w:hAnsi="Times"/>
        </w:rPr>
        <w:t xml:space="preserve">, an open database of structured information </w:t>
      </w:r>
      <w:hyperlink r:id="rId23">
        <w:r w:rsidRPr="00E66A20">
          <w:rPr>
            <w:rFonts w:ascii="Times" w:hAnsi="Times"/>
          </w:rPr>
          <w:t>(</w:t>
        </w:r>
        <w:proofErr w:type="spellStart"/>
        <w:r w:rsidRPr="00E66A20">
          <w:rPr>
            <w:rFonts w:ascii="Times" w:hAnsi="Times"/>
          </w:rPr>
          <w:t>Waagmeester</w:t>
        </w:r>
        <w:proofErr w:type="spellEnd"/>
        <w:r w:rsidRPr="00E66A20">
          <w:rPr>
            <w:rFonts w:ascii="Times" w:hAnsi="Times"/>
          </w:rPr>
          <w:t xml:space="preserve"> et al., 2020)</w:t>
        </w:r>
      </w:hyperlink>
      <w:r w:rsidRPr="00E66A20">
        <w:rPr>
          <w:rFonts w:ascii="Times" w:hAnsi="Times"/>
        </w:rPr>
        <w:t xml:space="preserve">. Bibliographic metadata is at the heart of measures of academic performance and impact, and these measures are typically provided from closed data held by commercial organisations </w:t>
      </w:r>
      <w:hyperlink r:id="rId24">
        <w:r w:rsidRPr="00E66A20">
          <w:rPr>
            <w:rFonts w:ascii="Times" w:hAnsi="Times"/>
            <w:color w:val="1155CC"/>
            <w:u w:val="single"/>
          </w:rPr>
          <w:t>(</w:t>
        </w:r>
        <w:proofErr w:type="spellStart"/>
        <w:r w:rsidRPr="00E66A20">
          <w:rPr>
            <w:rFonts w:ascii="Times" w:hAnsi="Times"/>
            <w:color w:val="1155CC"/>
            <w:u w:val="single"/>
          </w:rPr>
          <w:t>Aspesi</w:t>
        </w:r>
        <w:proofErr w:type="spellEnd"/>
        <w:r w:rsidRPr="00E66A20">
          <w:rPr>
            <w:rFonts w:ascii="Times" w:hAnsi="Times"/>
            <w:color w:val="1155CC"/>
            <w:u w:val="single"/>
          </w:rPr>
          <w:t xml:space="preserve"> &amp; Brand, 2020)</w:t>
        </w:r>
      </w:hyperlink>
      <w:r w:rsidRPr="00E66A20">
        <w:rPr>
          <w:rFonts w:ascii="Times" w:hAnsi="Times"/>
        </w:rPr>
        <w:t xml:space="preserve">. Having an open bibliographic database for taxonomy </w:t>
      </w:r>
      <w:del w:id="38" w:author="Roderic Page" w:date="2022-03-18T14:10:00Z">
        <w:r w:rsidRPr="00E66A20" w:rsidDel="008515FF">
          <w:rPr>
            <w:rFonts w:ascii="Times" w:hAnsi="Times"/>
          </w:rPr>
          <w:delText xml:space="preserve">opens </w:delText>
        </w:r>
      </w:del>
      <w:ins w:id="39" w:author="Roderic Page" w:date="2022-03-18T14:10:00Z">
        <w:r w:rsidR="008515FF">
          <w:rPr>
            <w:rFonts w:ascii="Times" w:hAnsi="Times"/>
          </w:rPr>
          <w:t>leads to</w:t>
        </w:r>
        <w:r w:rsidR="008515FF" w:rsidRPr="00E66A20">
          <w:rPr>
            <w:rFonts w:ascii="Times" w:hAnsi="Times"/>
          </w:rPr>
          <w:t xml:space="preserve"> </w:t>
        </w:r>
      </w:ins>
      <w:r w:rsidRPr="00E66A20">
        <w:rPr>
          <w:rFonts w:ascii="Times" w:hAnsi="Times"/>
        </w:rPr>
        <w:t>the possibility of more transparent analytics for the discipline.</w:t>
      </w:r>
    </w:p>
    <w:p w14:paraId="00000017" w14:textId="77777777" w:rsidR="00BF5FD8" w:rsidRPr="00E66A20" w:rsidRDefault="00BF5FD8" w:rsidP="00E66A20">
      <w:pPr>
        <w:rPr>
          <w:rFonts w:ascii="Times" w:hAnsi="Times"/>
        </w:rPr>
      </w:pPr>
    </w:p>
    <w:p w14:paraId="3DF0876E" w14:textId="0C2A746A" w:rsidR="008515FF" w:rsidRDefault="001C1C9C" w:rsidP="00E66A20">
      <w:pPr>
        <w:rPr>
          <w:ins w:id="40" w:author="Roderic Page" w:date="2022-03-18T14:23:00Z"/>
          <w:rFonts w:ascii="Times" w:hAnsi="Times"/>
        </w:rPr>
      </w:pPr>
      <w:r w:rsidRPr="00E66A20">
        <w:rPr>
          <w:rFonts w:ascii="Times" w:hAnsi="Times"/>
        </w:rPr>
        <w:t>In this paper I make the case for Wikidata as the logical venue for a</w:t>
      </w:r>
      <w:ins w:id="41" w:author="Roderic Page" w:date="2022-03-18T14:21:00Z">
        <w:r w:rsidR="004E495E">
          <w:rPr>
            <w:rFonts w:ascii="Times" w:hAnsi="Times"/>
          </w:rPr>
          <w:t xml:space="preserve"> global database of taxonomic literature, </w:t>
        </w:r>
      </w:ins>
      <w:ins w:id="42" w:author="Roderic Page" w:date="2022-03-18T14:22:00Z">
        <w:r w:rsidR="00EC242F">
          <w:rPr>
            <w:rFonts w:ascii="Times" w:hAnsi="Times"/>
          </w:rPr>
          <w:t xml:space="preserve">the </w:t>
        </w:r>
      </w:ins>
      <w:ins w:id="43" w:author="Roderic Page" w:date="2022-03-18T14:23:00Z">
        <w:r w:rsidR="00EC242F">
          <w:rPr>
            <w:rFonts w:ascii="Times" w:hAnsi="Times"/>
          </w:rPr>
          <w:t>so-called</w:t>
        </w:r>
      </w:ins>
      <w:ins w:id="44" w:author="Roderic Page" w:date="2022-03-18T14:22:00Z">
        <w:r w:rsidR="00EC242F">
          <w:rPr>
            <w:rFonts w:ascii="Times" w:hAnsi="Times"/>
          </w:rPr>
          <w:t xml:space="preserve"> </w:t>
        </w:r>
      </w:ins>
      <w:del w:id="45" w:author="Roderic Page" w:date="2022-03-18T14:22:00Z">
        <w:r w:rsidRPr="00E66A20" w:rsidDel="00EC242F">
          <w:rPr>
            <w:rFonts w:ascii="Times" w:hAnsi="Times"/>
          </w:rPr>
          <w:delText xml:space="preserve"> </w:delText>
        </w:r>
      </w:del>
      <w:r w:rsidRPr="00E66A20">
        <w:rPr>
          <w:rFonts w:ascii="Times" w:hAnsi="Times"/>
        </w:rPr>
        <w:t>“bibliography of life”</w:t>
      </w:r>
      <w:ins w:id="46" w:author="Roderic Page" w:date="2022-03-16T16:59:00Z">
        <w:r w:rsidR="00001179">
          <w:rPr>
            <w:rFonts w:ascii="Times" w:hAnsi="Times"/>
          </w:rPr>
          <w:t xml:space="preserve"> </w:t>
        </w:r>
      </w:ins>
      <w:r w:rsidR="00001179">
        <w:rPr>
          <w:rFonts w:ascii="Times" w:hAnsi="Times"/>
        </w:rPr>
        <w:fldChar w:fldCharType="begin"/>
      </w:r>
      <w:r w:rsidR="00001179">
        <w:rPr>
          <w:rFonts w:ascii="Times" w:hAnsi="Times"/>
        </w:rPr>
        <w:instrText xml:space="preserve"> ADDIN ZOTERO_ITEM CSL_CITATION {"citationID":"sqm5Myv9","properties":{"formattedCitation":"(King et al., 2011)","plainCitation":"(King et al., 2011)","noteIndex":0},"citationItems":[{"id":1635,"uris":["http://zotero.org/users/4491854/items/NGD8FX8B"],"itemData":{"id":1635,"type":"article-journal","abstract":"This paper discusses how we intend to take forward the vision of a Bibliography of Life in the ViBRANT project. The underlying principle of the Bibliography is to provide taxonomists and others with a freely accessible bibliography covering the whole of life. Such a bibliography has been achieved for specific study areas within taxonomy, but not for &amp;ldquo;life&amp;rdquo; as a whole.The creation of such a comprehensive tool has been hindered by various social and technical issues. The social concerns focus on the willingness of users to contribute to the Bibliography. The technical concerns relate to the architecture required to deliver the Bibliography. These issues are discussed in the paper and approaches to addressing them within the ViBRANT project are described, to demonstrate how we can now seriously consider building a Bibliography of Life. We are particularly interested in the potential of the resulting tool to improve the quality of bibliographic references. Through analysing the large number of references in the Bibliography we will be able to add metadata by resolving known issues such as geographical name variations. This should result in a tool that will assist taxonomists in two ways. Firstly, it will be easier for them to discover relevant literature, especially pre-digital literature; and secondly, it will be easier for them to identify the canonical form for a citation.The paper also covers related issues relevant to building the tool in ViBRANT, including implementation and copyright, with suggestions as to how we could address them.","container-title":"ZooKeys","DOI":"10.3897/zookeys.150.2167","ISSN":"1313-2970","language":"en","page":"151-166","source":"zookeys.pensoft.net","title":"Towards the bibliography of life","volume":"150","author":[{"family":"King","given":"David"},{"family":"Morse","given":"David"},{"family":"Willis","given":"Alistair"},{"family":"Dil","given":"Anton"}],"issued":{"date-parts":[["2011",11,28]]}}}],"schema":"https://github.com/citation-style-language/schema/raw/master/csl-citation.json"} </w:instrText>
      </w:r>
      <w:r w:rsidR="00001179">
        <w:rPr>
          <w:rFonts w:ascii="Times" w:hAnsi="Times"/>
        </w:rPr>
        <w:fldChar w:fldCharType="separate"/>
      </w:r>
      <w:r w:rsidR="00001179">
        <w:rPr>
          <w:rFonts w:ascii="Times" w:hAnsi="Times"/>
          <w:noProof/>
        </w:rPr>
        <w:t>(King et al., 2011)</w:t>
      </w:r>
      <w:r w:rsidR="00001179">
        <w:rPr>
          <w:rFonts w:ascii="Times" w:hAnsi="Times"/>
        </w:rPr>
        <w:fldChar w:fldCharType="end"/>
      </w:r>
      <w:r w:rsidRPr="00E66A20">
        <w:rPr>
          <w:rFonts w:ascii="Times" w:hAnsi="Times"/>
        </w:rPr>
        <w:t xml:space="preserve">. </w:t>
      </w:r>
      <w:ins w:id="47" w:author="Roderic Page" w:date="2022-03-18T14:24:00Z">
        <w:r w:rsidR="00EC242F">
          <w:rPr>
            <w:rFonts w:ascii="Times" w:hAnsi="Times"/>
          </w:rPr>
          <w:t xml:space="preserve">Given </w:t>
        </w:r>
      </w:ins>
      <w:ins w:id="48" w:author="Roderic Page" w:date="2022-03-18T14:23:00Z">
        <w:r w:rsidR="00EC242F">
          <w:rPr>
            <w:rFonts w:ascii="Times" w:hAnsi="Times"/>
          </w:rPr>
          <w:t xml:space="preserve">that </w:t>
        </w:r>
      </w:ins>
      <w:ins w:id="49" w:author="Roderic Page" w:date="2022-03-18T14:24:00Z">
        <w:r w:rsidR="00EC242F">
          <w:rPr>
            <w:rFonts w:ascii="Times" w:hAnsi="Times"/>
          </w:rPr>
          <w:t>this</w:t>
        </w:r>
      </w:ins>
      <w:ins w:id="50" w:author="Roderic Page" w:date="2022-03-18T14:23:00Z">
        <w:r w:rsidR="00EC242F">
          <w:rPr>
            <w:rFonts w:ascii="Times" w:hAnsi="Times"/>
          </w:rPr>
          <w:t xml:space="preserve"> excludes much of </w:t>
        </w:r>
      </w:ins>
      <w:ins w:id="51" w:author="Roderic Page" w:date="2022-03-18T14:24:00Z">
        <w:r w:rsidR="00EC242F">
          <w:rPr>
            <w:rFonts w:ascii="Times" w:hAnsi="Times"/>
          </w:rPr>
          <w:t>the literature o</w:t>
        </w:r>
      </w:ins>
      <w:ins w:id="52" w:author="Roderic Page" w:date="2022-03-18T14:33:00Z">
        <w:r w:rsidR="00732FF7">
          <w:rPr>
            <w:rFonts w:ascii="Times" w:hAnsi="Times"/>
          </w:rPr>
          <w:t>n medicine, agriculture</w:t>
        </w:r>
      </w:ins>
      <w:ins w:id="53" w:author="Roderic Page" w:date="2022-03-18T14:23:00Z">
        <w:r w:rsidR="00EC242F">
          <w:rPr>
            <w:rFonts w:ascii="Times" w:hAnsi="Times"/>
          </w:rPr>
          <w:t xml:space="preserve">, genomics, </w:t>
        </w:r>
      </w:ins>
      <w:ins w:id="54" w:author="Roderic Page" w:date="2022-03-18T14:24:00Z">
        <w:r w:rsidR="00EC242F">
          <w:rPr>
            <w:rFonts w:ascii="Times" w:hAnsi="Times"/>
          </w:rPr>
          <w:t xml:space="preserve">etc. this may seem an overly narrow definition </w:t>
        </w:r>
      </w:ins>
      <w:ins w:id="55" w:author="Roderic Page" w:date="2022-03-18T14:30:00Z">
        <w:r w:rsidR="00E82B6C">
          <w:rPr>
            <w:rFonts w:ascii="Times" w:hAnsi="Times"/>
          </w:rPr>
          <w:t xml:space="preserve">of what constitutes a </w:t>
        </w:r>
      </w:ins>
      <w:ins w:id="56" w:author="Roderic Page" w:date="2022-03-18T14:24:00Z">
        <w:r w:rsidR="00EC242F">
          <w:rPr>
            <w:rFonts w:ascii="Times" w:hAnsi="Times"/>
          </w:rPr>
          <w:t xml:space="preserve">bibliography of life. But </w:t>
        </w:r>
      </w:ins>
      <w:ins w:id="57" w:author="Roderic Page" w:date="2022-03-18T14:25:00Z">
        <w:r w:rsidR="00EC242F">
          <w:rPr>
            <w:rFonts w:ascii="Times" w:hAnsi="Times"/>
          </w:rPr>
          <w:t xml:space="preserve">I argue that the term is justified given </w:t>
        </w:r>
      </w:ins>
      <w:ins w:id="58" w:author="Roderic Page" w:date="2022-03-18T14:34:00Z">
        <w:r w:rsidR="00732FF7">
          <w:rPr>
            <w:rFonts w:ascii="Times" w:hAnsi="Times"/>
          </w:rPr>
          <w:t xml:space="preserve">the taxonomic breadth of </w:t>
        </w:r>
      </w:ins>
      <w:ins w:id="59" w:author="Roderic Page" w:date="2022-03-18T14:35:00Z">
        <w:r w:rsidR="00732FF7">
          <w:rPr>
            <w:rFonts w:ascii="Times" w:hAnsi="Times"/>
          </w:rPr>
          <w:t>such a</w:t>
        </w:r>
      </w:ins>
      <w:ins w:id="60" w:author="Roderic Page" w:date="2022-03-18T14:34:00Z">
        <w:r w:rsidR="00732FF7">
          <w:rPr>
            <w:rFonts w:ascii="Times" w:hAnsi="Times"/>
          </w:rPr>
          <w:t xml:space="preserve"> bibliography</w:t>
        </w:r>
      </w:ins>
      <w:ins w:id="61" w:author="Roderic Page" w:date="2022-03-18T14:25:00Z">
        <w:r w:rsidR="00EC242F">
          <w:rPr>
            <w:rFonts w:ascii="Times" w:hAnsi="Times"/>
          </w:rPr>
          <w:t>. It is well kno</w:t>
        </w:r>
      </w:ins>
      <w:ins w:id="62" w:author="Roderic Page" w:date="2022-03-18T14:26:00Z">
        <w:r w:rsidR="00EC242F">
          <w:rPr>
            <w:rFonts w:ascii="Times" w:hAnsi="Times"/>
          </w:rPr>
          <w:t>w</w:t>
        </w:r>
      </w:ins>
      <w:ins w:id="63" w:author="Roderic Page" w:date="2022-03-21T15:48:00Z">
        <w:r w:rsidR="00D92A7C">
          <w:rPr>
            <w:rFonts w:ascii="Times" w:hAnsi="Times"/>
          </w:rPr>
          <w:t>n</w:t>
        </w:r>
      </w:ins>
      <w:ins w:id="64" w:author="Roderic Page" w:date="2022-03-18T14:26:00Z">
        <w:r w:rsidR="00EC242F">
          <w:rPr>
            <w:rFonts w:ascii="Times" w:hAnsi="Times"/>
          </w:rPr>
          <w:t xml:space="preserve"> that the effort devoted to studying different taxa is very uneve</w:t>
        </w:r>
      </w:ins>
      <w:ins w:id="65" w:author="Roderic Page" w:date="2022-03-18T14:28:00Z">
        <w:r w:rsidR="00E82B6C">
          <w:rPr>
            <w:rFonts w:ascii="Times" w:hAnsi="Times"/>
          </w:rPr>
          <w:t>n</w:t>
        </w:r>
      </w:ins>
      <w:ins w:id="66" w:author="Roderic Page" w:date="2022-03-21T15:40:00Z">
        <w:r w:rsidR="00272FEA">
          <w:rPr>
            <w:rFonts w:ascii="Times" w:hAnsi="Times"/>
          </w:rPr>
          <w:t xml:space="preserve">. </w:t>
        </w:r>
      </w:ins>
      <w:ins w:id="67" w:author="Roderic Page" w:date="2022-03-21T15:45:00Z">
        <w:r w:rsidR="00D92A7C">
          <w:rPr>
            <w:rFonts w:ascii="Times" w:hAnsi="Times"/>
          </w:rPr>
          <w:t xml:space="preserve">In species-rich groups such as Coleoptera (beetles) an individual species may be the subject of a publication once every </w:t>
        </w:r>
      </w:ins>
      <w:ins w:id="68" w:author="Roderic Page" w:date="2022-03-21T15:46:00Z">
        <w:r w:rsidR="00D92A7C">
          <w:rPr>
            <w:rFonts w:ascii="Times" w:hAnsi="Times"/>
          </w:rPr>
          <w:t xml:space="preserve">100 </w:t>
        </w:r>
      </w:ins>
      <w:ins w:id="69" w:author="Roderic Page" w:date="2022-03-21T15:47:00Z">
        <w:r w:rsidR="00D92A7C">
          <w:rPr>
            <w:rFonts w:ascii="Times" w:hAnsi="Times"/>
          </w:rPr>
          <w:t xml:space="preserve">years </w:t>
        </w:r>
      </w:ins>
      <w:r w:rsidR="00E82B6C">
        <w:rPr>
          <w:rFonts w:ascii="Times" w:hAnsi="Times"/>
        </w:rPr>
        <w:fldChar w:fldCharType="begin"/>
      </w:r>
      <w:r w:rsidR="00E82B6C">
        <w:rPr>
          <w:rFonts w:ascii="Times" w:hAnsi="Times"/>
        </w:rPr>
        <w:instrText xml:space="preserve"> ADDIN ZOTERO_ITEM CSL_CITATION {"citationID":"D0XL9cgI","properties":{"formattedCitation":"(May, 1988)","plainCitation":"(May, 1988)","noteIndex":0},"citationItems":[{"id":607,"uris":["http://zotero.org/users/4491854/items/3AG6NV7M"],"itemData":{"id":607,"type":"article-journal","container-title":"Science","DOI":"10.1126/science.241.4872.1441","ISSN":"0036-8075","issue":"4872","page":"1441-1449","title":"How Many Species Are There on Earth?","volume":"241","author":[{"family":"May","given":"R. M."}],"issued":{"date-parts":[["1988",9,16]]}}}],"schema":"https://github.com/citation-style-language/schema/raw/master/csl-citation.json"} </w:instrText>
      </w:r>
      <w:r w:rsidR="00E82B6C">
        <w:rPr>
          <w:rFonts w:ascii="Times" w:hAnsi="Times"/>
        </w:rPr>
        <w:fldChar w:fldCharType="separate"/>
      </w:r>
      <w:r w:rsidR="00E82B6C">
        <w:rPr>
          <w:rFonts w:ascii="Times" w:hAnsi="Times"/>
          <w:noProof/>
        </w:rPr>
        <w:t>(May, 1988)</w:t>
      </w:r>
      <w:r w:rsidR="00E82B6C">
        <w:rPr>
          <w:rFonts w:ascii="Times" w:hAnsi="Times"/>
        </w:rPr>
        <w:fldChar w:fldCharType="end"/>
      </w:r>
      <w:ins w:id="70" w:author="Roderic Page" w:date="2022-03-21T15:37:00Z">
        <w:r w:rsidR="00272FEA">
          <w:rPr>
            <w:rFonts w:ascii="Times" w:hAnsi="Times"/>
          </w:rPr>
          <w:t>. This</w:t>
        </w:r>
      </w:ins>
      <w:del w:id="71" w:author="Roderic Page" w:date="2022-03-18T14:29:00Z">
        <w:r w:rsidR="00E82B6C" w:rsidDel="00E82B6C">
          <w:rPr>
            <w:rFonts w:ascii="Times" w:hAnsi="Times"/>
          </w:rPr>
          <w:fldChar w:fldCharType="begin"/>
        </w:r>
        <w:r w:rsidR="00E82B6C" w:rsidDel="00E82B6C">
          <w:rPr>
            <w:rFonts w:ascii="Times" w:hAnsi="Times"/>
          </w:rPr>
          <w:delInstrText xml:space="preserve"> ADDIN ZOTERO_ITEM CSL_CITATION {"citationID":"y1N0jnKv","properties":{"formattedCitation":"(May, 1988; Troudet et al., 2017)","plainCitation":"(May, 1988; Troudet et al., 2017)","noteIndex":0},"citationItems":[{"id":607,"uris":["http://zotero.org/users/4491854/items/3AG6NV7M"],"itemData":{"id":607,"type":"article-journal","container-title":"Science","DOI":"10.1126/science.241.4872.1441","ISSN":"0036-8075","issue":"4872","page":"1441-1449","title":"How Many Species Are There on Earth?","volume":"241","author":[{"family":"May","given":"R. M."}],"issued":{"date-parts":[["1988",9,16]]}}},{"id":16665,"uris":["http://zotero.org/users/4491854/items/DHVFXAYI"],"itemData":{"id":16665,"type":"article-journal","abstract":"Studying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delInstrText>
        </w:r>
        <w:r w:rsidR="00E82B6C" w:rsidDel="00E82B6C">
          <w:rPr>
            <w:rFonts w:ascii="Times" w:hAnsi="Times"/>
          </w:rPr>
          <w:fldChar w:fldCharType="separate"/>
        </w:r>
        <w:r w:rsidR="00E82B6C" w:rsidDel="00E82B6C">
          <w:rPr>
            <w:rFonts w:ascii="Times" w:hAnsi="Times"/>
            <w:noProof/>
          </w:rPr>
          <w:delText>(May, 1988; Troudet et al., 2017)</w:delText>
        </w:r>
        <w:r w:rsidR="00E82B6C" w:rsidDel="00E82B6C">
          <w:rPr>
            <w:rFonts w:ascii="Times" w:hAnsi="Times"/>
          </w:rPr>
          <w:fldChar w:fldCharType="end"/>
        </w:r>
      </w:del>
      <w:del w:id="72" w:author="Roderic Page" w:date="2022-03-18T14:28:00Z">
        <w:r w:rsidR="00EC242F" w:rsidDel="00E82B6C">
          <w:rPr>
            <w:rFonts w:ascii="Times" w:hAnsi="Times"/>
          </w:rPr>
          <w:fldChar w:fldCharType="begin"/>
        </w:r>
        <w:r w:rsidR="00EC242F" w:rsidDel="00E82B6C">
          <w:rPr>
            <w:rFonts w:ascii="Times" w:hAnsi="Times"/>
          </w:rPr>
          <w:delInstrText xml:space="preserve"> ADDIN ZOTERO_ITEM CSL_CITATION {"citationID":"yCeLPBx2","properties":{"formattedCitation":"(May, 1988)","plainCitation":"(May, 1988)","noteIndex":0},"citationItems":[{"id":607,"uris":["http://zotero.org/users/4491854/items/3AG6NV7M"],"itemData":{"id":607,"type":"article-journal","container-title":"Science","DOI":"10.1126/science.241.4872.1441","ISSN":"0036-8075","issue":"4872","page":"1441-1449","title":"How Many Species Are There on Earth?","volume":"241","author":[{"family":"May","given":"R. M."}],"issued":{"date-parts":[["1988",9,16]]}}}],"schema":"https://github.com/citation-style-language/schema/raw/master/csl-citation.json"} </w:delInstrText>
        </w:r>
        <w:r w:rsidR="00EC242F" w:rsidDel="00E82B6C">
          <w:rPr>
            <w:rFonts w:ascii="Times" w:hAnsi="Times"/>
          </w:rPr>
          <w:fldChar w:fldCharType="separate"/>
        </w:r>
        <w:r w:rsidR="00EC242F" w:rsidDel="00E82B6C">
          <w:rPr>
            <w:rFonts w:ascii="Times" w:hAnsi="Times"/>
            <w:noProof/>
          </w:rPr>
          <w:delText>(May, 1988)</w:delText>
        </w:r>
        <w:r w:rsidR="00EC242F" w:rsidDel="00E82B6C">
          <w:rPr>
            <w:rFonts w:ascii="Times" w:hAnsi="Times"/>
          </w:rPr>
          <w:fldChar w:fldCharType="end"/>
        </w:r>
      </w:del>
      <w:ins w:id="73" w:author="Roderic Page" w:date="2022-03-18T14:34:00Z">
        <w:r w:rsidR="00732FF7">
          <w:rPr>
            <w:rFonts w:ascii="Times" w:hAnsi="Times"/>
          </w:rPr>
          <w:t xml:space="preserve"> </w:t>
        </w:r>
      </w:ins>
      <w:ins w:id="74" w:author="Roderic Page" w:date="2022-03-21T15:48:00Z">
        <w:r w:rsidR="00D92A7C">
          <w:rPr>
            <w:rFonts w:ascii="Times" w:hAnsi="Times"/>
          </w:rPr>
          <w:t xml:space="preserve">uneven coverage </w:t>
        </w:r>
      </w:ins>
      <w:ins w:id="75" w:author="Roderic Page" w:date="2022-03-18T14:34:00Z">
        <w:r w:rsidR="00732FF7">
          <w:rPr>
            <w:rFonts w:ascii="Times" w:hAnsi="Times"/>
          </w:rPr>
          <w:t>i</w:t>
        </w:r>
      </w:ins>
      <w:ins w:id="76" w:author="Roderic Page" w:date="2022-03-18T14:35:00Z">
        <w:r w:rsidR="00732FF7">
          <w:rPr>
            <w:rFonts w:ascii="Times" w:hAnsi="Times"/>
          </w:rPr>
          <w:t>s only likely to increase with t</w:t>
        </w:r>
      </w:ins>
      <w:ins w:id="77" w:author="Roderic Page" w:date="2022-03-18T14:31:00Z">
        <w:r w:rsidR="00E82B6C">
          <w:rPr>
            <w:rFonts w:ascii="Times" w:hAnsi="Times"/>
          </w:rPr>
          <w:t xml:space="preserve">he growing importance of citizen science </w:t>
        </w:r>
      </w:ins>
      <w:r w:rsidR="00E82B6C">
        <w:rPr>
          <w:rFonts w:ascii="Times" w:hAnsi="Times"/>
        </w:rPr>
        <w:fldChar w:fldCharType="begin"/>
      </w:r>
      <w:r w:rsidR="00E82B6C">
        <w:rPr>
          <w:rFonts w:ascii="Times" w:hAnsi="Times"/>
        </w:rPr>
        <w:instrText xml:space="preserve"> ADDIN ZOTERO_ITEM CSL_CITATION {"citationID":"9SDACyc0","properties":{"formattedCitation":"(Troudet et al., 2017)","plainCitation":"(Troudet et al., 2017)","noteIndex":0},"citationItems":[{"id":16665,"uris":["http://zotero.org/users/4491854/items/DHVFXAYI"],"itemData":{"id":16665,"type":"article-journal","abstract":"Studying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instrText>
      </w:r>
      <w:r w:rsidR="00E82B6C">
        <w:rPr>
          <w:rFonts w:ascii="Times" w:hAnsi="Times"/>
        </w:rPr>
        <w:fldChar w:fldCharType="separate"/>
      </w:r>
      <w:r w:rsidR="00E82B6C">
        <w:rPr>
          <w:rFonts w:ascii="Times" w:hAnsi="Times"/>
          <w:noProof/>
        </w:rPr>
        <w:t>(Troudet et al., 2017)</w:t>
      </w:r>
      <w:r w:rsidR="00E82B6C">
        <w:rPr>
          <w:rFonts w:ascii="Times" w:hAnsi="Times"/>
        </w:rPr>
        <w:fldChar w:fldCharType="end"/>
      </w:r>
      <w:ins w:id="78" w:author="Roderic Page" w:date="2022-03-18T14:32:00Z">
        <w:r w:rsidR="00E82B6C">
          <w:rPr>
            <w:rFonts w:ascii="Times" w:hAnsi="Times"/>
          </w:rPr>
          <w:t xml:space="preserve"> </w:t>
        </w:r>
      </w:ins>
      <w:ins w:id="79" w:author="Roderic Page" w:date="2022-03-18T14:31:00Z">
        <w:r w:rsidR="00E82B6C">
          <w:rPr>
            <w:rFonts w:ascii="Times" w:hAnsi="Times"/>
          </w:rPr>
          <w:t xml:space="preserve">and the </w:t>
        </w:r>
      </w:ins>
      <w:ins w:id="80" w:author="Roderic Page" w:date="2022-03-18T14:33:00Z">
        <w:r w:rsidR="00732FF7">
          <w:rPr>
            <w:rFonts w:ascii="Times" w:hAnsi="Times"/>
          </w:rPr>
          <w:t xml:space="preserve">increasing </w:t>
        </w:r>
      </w:ins>
      <w:ins w:id="81" w:author="Roderic Page" w:date="2022-03-18T14:31:00Z">
        <w:r w:rsidR="00E82B6C">
          <w:rPr>
            <w:rFonts w:ascii="Times" w:hAnsi="Times"/>
          </w:rPr>
          <w:t xml:space="preserve">dominance of research on model organisms </w:t>
        </w:r>
      </w:ins>
      <w:r w:rsidR="00E82B6C">
        <w:rPr>
          <w:rFonts w:ascii="Times" w:hAnsi="Times"/>
        </w:rPr>
        <w:fldChar w:fldCharType="begin"/>
      </w:r>
      <w:r w:rsidR="00732FF7">
        <w:rPr>
          <w:rFonts w:ascii="Times" w:hAnsi="Times"/>
        </w:rPr>
        <w:instrText xml:space="preserve"> ADDIN ZOTERO_ITEM CSL_CITATION {"citationID":"HF0a4hJD","properties":{"formattedCitation":"(Farris, 2020)","plainCitation":"(Farris, 2020)","noteIndex":0},"citationItems":[{"id":16662,"uris":["http://zotero.org/users/4491854/items/PDHPDNJM"],"itemData":{"id":16662,"type":"article-journal","abstract":"Curiosity-driven, basic biological research “…performed without thought of practical ends…” establishes fundamental conceptual frameworks for future technological and medical breakthroughs. Traditionally, curiosity-driven research in biological sciences has utilized experimental organisms chosen for their tractability and suitability for studying the question of interest. This approach leverages the diversity of life to uncover working solutions (adaptations) to problems encountered by living things, and evolutionary context as to the extent to which these solutions may be generalized to other species. Despite the well-documented success of this approach, funding portfolios of United States granting agencies are increasingly filled with studies on a few species for which cutting-edge molecular tools are available (genetic model organisms). While this narrow focus may be justified for biomedically-focused funding bodies such as the National Institutes of Health, it is critical that robust federal support for curiosity-driven research using diverse experimental organisms be maintained by agencies such as the National Science Foundation. Using the disciplines of neurobiology and behavioral research as an example, this study finds that NSF grant awards have declined in association with a decrease in the proportion of grants funded for experimental, rather than genetic model organism research. The decline in use of experimental organisms in the literature mirrors but predates the shift grant funding. Today’s dominance of genetic model organisms was thus initiated by researchers themselves and/or by publication peer review and editorial preferences, and was further reinforced by pressure from granting agencies, academic employers, and the scientific community.","container-title":"PLOS ONE","DOI":"10.1371/journal.pone.0243088","ISSN":"1932-6203","issue":"12","journalAbbreviation":"PLOS ONE","language":"en","note":"publisher: Public Library of Science","page":"e0243088","source":"PLoS Journals","title":"The rise to dominance of genetic model organisms and the decline of curiosity-driven organismal research","volume":"15","author":[{"family":"Farris","given":"Sarah M."}],"issued":{"date-parts":[["2020",12,1]]}}}],"schema":"https://github.com/citation-style-language/schema/raw/master/csl-citation.json"} </w:instrText>
      </w:r>
      <w:r w:rsidR="00E82B6C">
        <w:rPr>
          <w:rFonts w:ascii="Times" w:hAnsi="Times"/>
        </w:rPr>
        <w:fldChar w:fldCharType="separate"/>
      </w:r>
      <w:r w:rsidR="00732FF7">
        <w:rPr>
          <w:rFonts w:ascii="Times" w:hAnsi="Times"/>
          <w:noProof/>
        </w:rPr>
        <w:t>(Farris, 2020)</w:t>
      </w:r>
      <w:r w:rsidR="00E82B6C">
        <w:rPr>
          <w:rFonts w:ascii="Times" w:hAnsi="Times"/>
        </w:rPr>
        <w:fldChar w:fldCharType="end"/>
      </w:r>
      <w:ins w:id="82" w:author="Roderic Page" w:date="2022-03-21T15:39:00Z">
        <w:r w:rsidR="00272FEA">
          <w:rPr>
            <w:rFonts w:ascii="Times" w:hAnsi="Times"/>
          </w:rPr>
          <w:t>,</w:t>
        </w:r>
      </w:ins>
      <w:ins w:id="83" w:author="Roderic Page" w:date="2022-03-21T15:48:00Z">
        <w:r w:rsidR="00D92A7C">
          <w:rPr>
            <w:rFonts w:ascii="Times" w:hAnsi="Times"/>
          </w:rPr>
          <w:t xml:space="preserve"> For many species the taxonomic literature will be the best (possibly only) source of published information</w:t>
        </w:r>
      </w:ins>
      <w:ins w:id="84" w:author="Roderic Page" w:date="2022-03-21T15:49:00Z">
        <w:r w:rsidR="00D92A7C">
          <w:rPr>
            <w:rFonts w:ascii="Times" w:hAnsi="Times"/>
          </w:rPr>
          <w:t xml:space="preserve"> on that species, hence a</w:t>
        </w:r>
      </w:ins>
      <w:ins w:id="85" w:author="Roderic Page" w:date="2022-03-18T14:43:00Z">
        <w:r w:rsidR="00E37126">
          <w:rPr>
            <w:rFonts w:ascii="Times" w:hAnsi="Times"/>
          </w:rPr>
          <w:t xml:space="preserve">rguably the only </w:t>
        </w:r>
      </w:ins>
      <w:ins w:id="86" w:author="Roderic Page" w:date="2022-03-18T14:42:00Z">
        <w:r w:rsidR="00E37126">
          <w:rPr>
            <w:rFonts w:ascii="Times" w:hAnsi="Times"/>
          </w:rPr>
          <w:t xml:space="preserve">database </w:t>
        </w:r>
      </w:ins>
      <w:ins w:id="87" w:author="Roderic Page" w:date="2022-03-18T14:43:00Z">
        <w:r w:rsidR="00E37126">
          <w:rPr>
            <w:rFonts w:ascii="Times" w:hAnsi="Times"/>
          </w:rPr>
          <w:t>that could claim to be a bibliography of life is one that includes all the taxonomic literature.</w:t>
        </w:r>
      </w:ins>
    </w:p>
    <w:p w14:paraId="0233FD58" w14:textId="77777777" w:rsidR="008515FF" w:rsidRDefault="008515FF" w:rsidP="00E66A20">
      <w:pPr>
        <w:rPr>
          <w:ins w:id="88" w:author="Roderic Page" w:date="2022-03-18T14:10:00Z"/>
          <w:rFonts w:ascii="Times" w:hAnsi="Times"/>
        </w:rPr>
      </w:pPr>
    </w:p>
    <w:p w14:paraId="00000018" w14:textId="1EC4FEF9" w:rsidR="00BF5FD8" w:rsidRPr="00E66A20" w:rsidRDefault="001C1C9C" w:rsidP="00E66A20">
      <w:pPr>
        <w:rPr>
          <w:rFonts w:ascii="Times" w:hAnsi="Times"/>
        </w:rPr>
      </w:pPr>
      <w:r w:rsidRPr="00E66A20">
        <w:rPr>
          <w:rFonts w:ascii="Times" w:hAnsi="Times"/>
        </w:rPr>
        <w:t>I</w:t>
      </w:r>
      <w:ins w:id="89" w:author="Roderic Page" w:date="2022-03-18T14:43:00Z">
        <w:r w:rsidR="00E37126">
          <w:rPr>
            <w:rFonts w:ascii="Times" w:hAnsi="Times"/>
          </w:rPr>
          <w:t xml:space="preserve">n this </w:t>
        </w:r>
      </w:ins>
      <w:ins w:id="90" w:author="Roderic Page" w:date="2022-03-18T14:44:00Z">
        <w:r w:rsidR="00E37126">
          <w:rPr>
            <w:rFonts w:ascii="Times" w:hAnsi="Times"/>
          </w:rPr>
          <w:t xml:space="preserve">paper I make the case for </w:t>
        </w:r>
        <w:r w:rsidR="00651AE6">
          <w:rPr>
            <w:rFonts w:ascii="Times" w:hAnsi="Times"/>
          </w:rPr>
          <w:t xml:space="preserve">constructing the bibliography of life using </w:t>
        </w:r>
        <w:r w:rsidR="00E37126">
          <w:rPr>
            <w:rFonts w:ascii="Times" w:hAnsi="Times"/>
          </w:rPr>
          <w:t>Wikidata</w:t>
        </w:r>
        <w:r w:rsidR="00651AE6">
          <w:rPr>
            <w:rFonts w:ascii="Times" w:hAnsi="Times"/>
          </w:rPr>
          <w:t>. I</w:t>
        </w:r>
      </w:ins>
      <w:r w:rsidRPr="00E66A20">
        <w:rPr>
          <w:rFonts w:ascii="Times" w:hAnsi="Times"/>
        </w:rPr>
        <w:t xml:space="preserve"> begin by providing background on Wikidata, describing how it models bibliographic data, and how it can be populated with data. I then summarise some analyses that assess the extent to which the Wikidata community curates bibliographic data, and estimate the “density” of the Wikidata knowledge graph for bibliographic data</w:t>
      </w:r>
      <w:del w:id="91" w:author="Roderic Page" w:date="2022-03-16T16:59:00Z">
        <w:r w:rsidRPr="00E66A20" w:rsidDel="00001179">
          <w:rPr>
            <w:rFonts w:ascii="Times" w:hAnsi="Times"/>
          </w:rPr>
          <w:delText>. I also describe a simple web interface for navigating bibliographic data in Wikidata.</w:delText>
        </w:r>
      </w:del>
    </w:p>
    <w:p w14:paraId="0000001A" w14:textId="4A44EA08" w:rsidR="00BF5FD8" w:rsidRPr="00E66A20" w:rsidRDefault="001C1C9C" w:rsidP="00E66A20">
      <w:pPr>
        <w:pStyle w:val="Heading2"/>
        <w:rPr>
          <w:sz w:val="28"/>
        </w:rPr>
      </w:pPr>
      <w:bookmarkStart w:id="92" w:name="_t03r52gt847q" w:colFirst="0" w:colLast="0"/>
      <w:bookmarkEnd w:id="92"/>
      <w:r w:rsidRPr="00E66A20">
        <w:lastRenderedPageBreak/>
        <w:t>Wikidata</w:t>
      </w:r>
    </w:p>
    <w:p w14:paraId="0000001B" w14:textId="77777777" w:rsidR="00BF5FD8" w:rsidRPr="00E66A20" w:rsidRDefault="001C1C9C" w:rsidP="00E66A20">
      <w:pPr>
        <w:rPr>
          <w:rFonts w:ascii="Times" w:hAnsi="Times"/>
        </w:rPr>
      </w:pPr>
      <w:r w:rsidRPr="00E66A20">
        <w:rPr>
          <w:rFonts w:ascii="Times" w:hAnsi="Times"/>
        </w:rPr>
        <w:t xml:space="preserve">Wikidata is a store of structured information or “statements” about things or concepts (“items”). Each statement comprises a key-value pair where the key is a community-defined property, and the value is editable by any Wikidata user. Each Wikidata item has a unique identifier of the form </w:t>
      </w:r>
      <w:proofErr w:type="spellStart"/>
      <w:r w:rsidRPr="00E66A20">
        <w:rPr>
          <w:rFonts w:ascii="Times" w:hAnsi="Times"/>
        </w:rPr>
        <w:t>Q</w:t>
      </w:r>
      <w:r w:rsidRPr="00D92A7C">
        <w:rPr>
          <w:rFonts w:ascii="Times" w:hAnsi="Times"/>
          <w:i/>
          <w:iCs/>
          <w:rPrChange w:id="93" w:author="Roderic Page" w:date="2022-03-21T15:49:00Z">
            <w:rPr>
              <w:rFonts w:ascii="Times" w:hAnsi="Times"/>
            </w:rPr>
          </w:rPrChange>
        </w:rPr>
        <w:t>n</w:t>
      </w:r>
      <w:proofErr w:type="spellEnd"/>
      <w:r w:rsidRPr="00E66A20">
        <w:rPr>
          <w:rFonts w:ascii="Times" w:hAnsi="Times"/>
        </w:rPr>
        <w:t xml:space="preserve"> (where </w:t>
      </w:r>
      <w:r w:rsidRPr="00D92A7C">
        <w:rPr>
          <w:rFonts w:ascii="Times" w:hAnsi="Times"/>
          <w:i/>
          <w:iCs/>
          <w:rPrChange w:id="94" w:author="Roderic Page" w:date="2022-03-21T15:49:00Z">
            <w:rPr>
              <w:rFonts w:ascii="Times" w:hAnsi="Times"/>
            </w:rPr>
          </w:rPrChange>
        </w:rPr>
        <w:t>n</w:t>
      </w:r>
      <w:r w:rsidRPr="00E66A20">
        <w:rPr>
          <w:rFonts w:ascii="Times" w:hAnsi="Times"/>
        </w:rPr>
        <w:t xml:space="preserve"> is an integer), each property has an identifier in the form </w:t>
      </w:r>
      <w:proofErr w:type="spellStart"/>
      <w:r w:rsidRPr="00E66A20">
        <w:rPr>
          <w:rFonts w:ascii="Times" w:hAnsi="Times"/>
        </w:rPr>
        <w:t>P</w:t>
      </w:r>
      <w:r w:rsidRPr="00D92A7C">
        <w:rPr>
          <w:rFonts w:ascii="Times" w:hAnsi="Times"/>
          <w:i/>
          <w:iCs/>
          <w:rPrChange w:id="95" w:author="Roderic Page" w:date="2022-03-21T15:49:00Z">
            <w:rPr>
              <w:rFonts w:ascii="Times" w:hAnsi="Times"/>
            </w:rPr>
          </w:rPrChange>
        </w:rPr>
        <w:t>n</w:t>
      </w:r>
      <w:proofErr w:type="spellEnd"/>
      <w:r w:rsidRPr="00E66A20">
        <w:rPr>
          <w:rFonts w:ascii="Times" w:hAnsi="Times"/>
        </w:rPr>
        <w:t xml:space="preserve"> (in this article I often refer to Wikidata properties by their P number). A given key-value pair can have one or more qualifiers </w:t>
      </w:r>
      <w:hyperlink r:id="rId25">
        <w:r w:rsidRPr="00E66A20">
          <w:rPr>
            <w:rFonts w:ascii="Times" w:hAnsi="Times"/>
          </w:rPr>
          <w:t>(</w:t>
        </w:r>
        <w:proofErr w:type="spellStart"/>
        <w:r w:rsidRPr="00E66A20">
          <w:rPr>
            <w:rFonts w:ascii="Times" w:hAnsi="Times"/>
          </w:rPr>
          <w:t>Vrandečić</w:t>
        </w:r>
        <w:proofErr w:type="spellEnd"/>
        <w:r w:rsidRPr="00E66A20">
          <w:rPr>
            <w:rFonts w:ascii="Times" w:hAnsi="Times"/>
          </w:rPr>
          <w:t xml:space="preserve"> &amp; </w:t>
        </w:r>
        <w:proofErr w:type="spellStart"/>
        <w:r w:rsidRPr="00E66A20">
          <w:rPr>
            <w:rFonts w:ascii="Times" w:hAnsi="Times"/>
          </w:rPr>
          <w:t>Krötzsch</w:t>
        </w:r>
        <w:proofErr w:type="spellEnd"/>
        <w:r w:rsidRPr="00E66A20">
          <w:rPr>
            <w:rFonts w:ascii="Times" w:hAnsi="Times"/>
          </w:rPr>
          <w:t>, 2014)</w:t>
        </w:r>
      </w:hyperlink>
      <w:r w:rsidRPr="00E66A20">
        <w:rPr>
          <w:rFonts w:ascii="Times" w:hAnsi="Times"/>
        </w:rPr>
        <w:t xml:space="preserve">, that is, a statement about that </w:t>
      </w:r>
      <w:proofErr w:type="gramStart"/>
      <w:r w:rsidRPr="00E66A20">
        <w:rPr>
          <w:rFonts w:ascii="Times" w:hAnsi="Times"/>
        </w:rPr>
        <w:t>particular value</w:t>
      </w:r>
      <w:proofErr w:type="gramEnd"/>
      <w:r w:rsidRPr="00E66A20">
        <w:rPr>
          <w:rFonts w:ascii="Times" w:hAnsi="Times"/>
        </w:rPr>
        <w:t>. For example, a multi-author publication will have multiple values of the property “author” (P50). Adding the qualifier “series ordinal” (P1545) to each value enables us to express order of authorship, i.e., the first author has a series ordinal qualifier of “1”, the second author has the value “2”, and so on.</w:t>
      </w:r>
    </w:p>
    <w:p w14:paraId="0000001C" w14:textId="77777777" w:rsidR="00BF5FD8" w:rsidRPr="00E66A20" w:rsidRDefault="00BF5FD8" w:rsidP="00E66A20">
      <w:pPr>
        <w:rPr>
          <w:rFonts w:ascii="Times" w:hAnsi="Times"/>
        </w:rPr>
      </w:pPr>
    </w:p>
    <w:p w14:paraId="0000001E" w14:textId="7DA64BA0" w:rsidR="00BF5FD8" w:rsidRPr="00E66A20" w:rsidRDefault="001C1C9C" w:rsidP="00E66A20">
      <w:pPr>
        <w:rPr>
          <w:rFonts w:ascii="Times" w:hAnsi="Times"/>
        </w:rPr>
      </w:pPr>
      <w:r w:rsidRPr="00E66A20">
        <w:rPr>
          <w:rFonts w:ascii="Times" w:hAnsi="Times"/>
        </w:rPr>
        <w:t xml:space="preserve">Ideally values in Wikidata are accompanied by one or more references to the sources of those values. </w:t>
      </w:r>
      <w:proofErr w:type="gramStart"/>
      <w:r w:rsidRPr="00E66A20">
        <w:rPr>
          <w:rFonts w:ascii="Times" w:hAnsi="Times"/>
        </w:rPr>
        <w:t>Typically</w:t>
      </w:r>
      <w:proofErr w:type="gramEnd"/>
      <w:r w:rsidRPr="00E66A20">
        <w:rPr>
          <w:rFonts w:ascii="Times" w:hAnsi="Times"/>
        </w:rPr>
        <w:t xml:space="preserve"> references are links to external sources (such as a web site or database), but they can also be links to another item in Wikidata (for example the item corresponding to a publication that is the source of that value). Among the strengths of Wikidata is its support for multiple languages, and for multiple values for the same property. Hence Wikidata can accommodate cases where there is legitimate disagreement about the value a property should take (for example, the date of publication of a work). While any user can edit values, properties are added by community consensus. A property is proposed, discussed, and if it receives community support it becomes available for editors to add to an item. The information stored in Wikidata can be expressed as Resource Description Framework (RDF) triples </w:t>
      </w:r>
      <w:hyperlink r:id="rId26">
        <w:r w:rsidRPr="00E66A20">
          <w:rPr>
            <w:rFonts w:ascii="Times" w:hAnsi="Times"/>
          </w:rPr>
          <w:t>(</w:t>
        </w:r>
        <w:proofErr w:type="spellStart"/>
        <w:r w:rsidRPr="00E66A20">
          <w:rPr>
            <w:rFonts w:ascii="Times" w:hAnsi="Times"/>
          </w:rPr>
          <w:t>Erxleben</w:t>
        </w:r>
        <w:proofErr w:type="spellEnd"/>
        <w:r w:rsidRPr="00E66A20">
          <w:rPr>
            <w:rFonts w:ascii="Times" w:hAnsi="Times"/>
          </w:rPr>
          <w:t xml:space="preserve"> et al., 2014)</w:t>
        </w:r>
      </w:hyperlink>
      <w:r w:rsidRPr="00E66A20">
        <w:rPr>
          <w:rFonts w:ascii="Times" w:hAnsi="Times"/>
        </w:rPr>
        <w:t xml:space="preserve"> and there is a SPARQL </w:t>
      </w:r>
      <w:ins w:id="96" w:author="Roderic Page" w:date="2022-03-18T14:46:00Z">
        <w:r w:rsidR="00D60019">
          <w:rPr>
            <w:rFonts w:ascii="Times" w:hAnsi="Times"/>
          </w:rPr>
          <w:t>(</w:t>
        </w:r>
        <w:r w:rsidR="00D60019" w:rsidRPr="00D92A7C">
          <w:rPr>
            <w:rFonts w:ascii="Times" w:hAnsi="Times"/>
            <w:rPrChange w:id="97" w:author="Roderic Page" w:date="2022-03-21T15:50:00Z">
              <w:rPr>
                <w:rFonts w:ascii="Times" w:hAnsi="Times"/>
                <w:b/>
                <w:bCs/>
              </w:rPr>
            </w:rPrChange>
          </w:rPr>
          <w:t>SPARQL Protocol and RDF Query Language</w:t>
        </w:r>
        <w:r w:rsidR="00D60019">
          <w:rPr>
            <w:rFonts w:ascii="Times" w:hAnsi="Times"/>
          </w:rPr>
          <w:t xml:space="preserve">) </w:t>
        </w:r>
      </w:ins>
      <w:r w:rsidRPr="00E66A20">
        <w:rPr>
          <w:rFonts w:ascii="Times" w:hAnsi="Times"/>
        </w:rPr>
        <w:t xml:space="preserve">endpoint that enables anyone to query the data. </w:t>
      </w:r>
    </w:p>
    <w:p w14:paraId="00000020" w14:textId="16C6A5F4" w:rsidR="00BF5FD8" w:rsidRPr="00E66A20" w:rsidRDefault="001C1C9C" w:rsidP="00E66A20">
      <w:pPr>
        <w:pStyle w:val="Heading3"/>
      </w:pPr>
      <w:bookmarkStart w:id="98" w:name="_j8f0nzq2khk0" w:colFirst="0" w:colLast="0"/>
      <w:bookmarkEnd w:id="98"/>
      <w:proofErr w:type="spellStart"/>
      <w:r w:rsidRPr="00E66A20">
        <w:t>Wikicite</w:t>
      </w:r>
      <w:proofErr w:type="spellEnd"/>
    </w:p>
    <w:p w14:paraId="00000021" w14:textId="77777777" w:rsidR="00BF5FD8" w:rsidRPr="00E66A20" w:rsidRDefault="001C1C9C" w:rsidP="00E66A20">
      <w:pPr>
        <w:rPr>
          <w:rFonts w:ascii="Times" w:hAnsi="Times"/>
        </w:rPr>
      </w:pPr>
      <w:r w:rsidRPr="00E66A20">
        <w:rPr>
          <w:rFonts w:ascii="Times" w:hAnsi="Times"/>
        </w:rPr>
        <w:t xml:space="preserve">The original scope of Wikidata was to provide structured data to underpin the different Wikipedia projects. Hence, notionally each item in Wikidata had a corresponding entity in at least one of the various </w:t>
      </w:r>
      <w:proofErr w:type="spellStart"/>
      <w:r w:rsidRPr="00E66A20">
        <w:rPr>
          <w:rFonts w:ascii="Times" w:hAnsi="Times"/>
        </w:rPr>
        <w:t>Wikipedias</w:t>
      </w:r>
      <w:proofErr w:type="spellEnd"/>
      <w:r w:rsidRPr="00E66A20">
        <w:rPr>
          <w:rFonts w:ascii="Times" w:hAnsi="Times"/>
        </w:rPr>
        <w:t xml:space="preserve">. However, as Wikidata has grown the potential of having a single, </w:t>
      </w:r>
      <w:proofErr w:type="spellStart"/>
      <w:r w:rsidRPr="00E66A20">
        <w:rPr>
          <w:rFonts w:ascii="Times" w:hAnsi="Times"/>
        </w:rPr>
        <w:t>queryable</w:t>
      </w:r>
      <w:proofErr w:type="spellEnd"/>
      <w:r w:rsidRPr="00E66A20">
        <w:rPr>
          <w:rFonts w:ascii="Times" w:hAnsi="Times"/>
        </w:rPr>
        <w:t>, community-edited database of structured information has become increasingly clear. Hence many items being added to Wikidata might not themselves have a Wikipedia page</w:t>
      </w:r>
      <w:del w:id="99" w:author="Roderic Page" w:date="2022-03-21T15:50:00Z">
        <w:r w:rsidRPr="00E66A20" w:rsidDel="00D92A7C">
          <w:rPr>
            <w:rFonts w:ascii="Times" w:hAnsi="Times"/>
          </w:rPr>
          <w:delText>,</w:delText>
        </w:r>
      </w:del>
      <w:r w:rsidRPr="00E66A20">
        <w:rPr>
          <w:rFonts w:ascii="Times" w:hAnsi="Times"/>
        </w:rPr>
        <w:t xml:space="preserve"> but are relevant to the content and goals of Wikipedia. A good example of this are bibliographic citations, which are a key source of support for factual statements made on Wikipedia. </w:t>
      </w:r>
    </w:p>
    <w:p w14:paraId="00000022" w14:textId="77777777" w:rsidR="00BF5FD8" w:rsidRPr="00E66A20" w:rsidRDefault="00BF5FD8" w:rsidP="00E66A20">
      <w:pPr>
        <w:rPr>
          <w:rFonts w:ascii="Times" w:hAnsi="Times"/>
        </w:rPr>
      </w:pPr>
    </w:p>
    <w:p w14:paraId="00000023" w14:textId="77777777" w:rsidR="00BF5FD8" w:rsidRPr="00E66A20" w:rsidRDefault="001C1C9C" w:rsidP="00E66A20">
      <w:pPr>
        <w:rPr>
          <w:rFonts w:ascii="Times" w:hAnsi="Times"/>
        </w:rPr>
      </w:pPr>
      <w:r w:rsidRPr="00E66A20">
        <w:rPr>
          <w:rFonts w:ascii="Times" w:hAnsi="Times"/>
        </w:rPr>
        <w:t xml:space="preserve">The </w:t>
      </w:r>
      <w:proofErr w:type="spellStart"/>
      <w:r w:rsidRPr="00E66A20">
        <w:rPr>
          <w:rFonts w:ascii="Times" w:hAnsi="Times"/>
        </w:rPr>
        <w:t>Wikicite</w:t>
      </w:r>
      <w:proofErr w:type="spellEnd"/>
      <w:r w:rsidRPr="00E66A20">
        <w:rPr>
          <w:rFonts w:ascii="Times" w:hAnsi="Times"/>
        </w:rPr>
        <w:t xml:space="preserve"> project started out with the goal to provide structured bibliographic data for citations across the different Wikipedia projects. Given that the scope of Wikipedia includes taxonomy, many of the publications cited in Wikipedia (and hence destined to be in Wikidata) are relevant to taxonomy. Furthermore, there is a wiki devoted entirely to taxonomy (Wikispecies), which includes pages for taxa, taxonomists, and taxonomic publications. Many of these pages also have corresponding items in Wikidata. Hence a </w:t>
      </w:r>
      <w:r w:rsidRPr="00E66A20">
        <w:rPr>
          <w:rFonts w:ascii="Times" w:hAnsi="Times"/>
        </w:rPr>
        <w:lastRenderedPageBreak/>
        <w:t xml:space="preserve">considerable amount of taxonomic literature has already been added by contributors to the </w:t>
      </w:r>
      <w:proofErr w:type="spellStart"/>
      <w:r w:rsidRPr="00E66A20">
        <w:rPr>
          <w:rFonts w:ascii="Times" w:hAnsi="Times"/>
        </w:rPr>
        <w:t>WikiCite</w:t>
      </w:r>
      <w:proofErr w:type="spellEnd"/>
      <w:r w:rsidRPr="00E66A20">
        <w:rPr>
          <w:rFonts w:ascii="Times" w:hAnsi="Times"/>
        </w:rPr>
        <w:t xml:space="preserve"> project.</w:t>
      </w:r>
    </w:p>
    <w:p w14:paraId="00000024" w14:textId="77777777" w:rsidR="00BF5FD8" w:rsidRPr="00E66A20" w:rsidRDefault="00BF5FD8" w:rsidP="00E66A20">
      <w:pPr>
        <w:rPr>
          <w:rFonts w:ascii="Times" w:hAnsi="Times"/>
        </w:rPr>
      </w:pPr>
    </w:p>
    <w:p w14:paraId="00000025" w14:textId="77777777" w:rsidR="00BF5FD8" w:rsidRPr="00E66A20" w:rsidRDefault="001C1C9C" w:rsidP="00E66A20">
      <w:pPr>
        <w:rPr>
          <w:rFonts w:ascii="Times" w:hAnsi="Times"/>
        </w:rPr>
      </w:pPr>
      <w:r w:rsidRPr="00E66A20">
        <w:rPr>
          <w:rFonts w:ascii="Times" w:hAnsi="Times"/>
        </w:rPr>
        <w:t xml:space="preserve">Data contributions to Wikidata typically come in two forms, manual edits by individual people or automated edits by software (“bots”). </w:t>
      </w:r>
      <w:proofErr w:type="gramStart"/>
      <w:r w:rsidRPr="00E66A20">
        <w:rPr>
          <w:rFonts w:ascii="Times" w:hAnsi="Times"/>
        </w:rPr>
        <w:t>A number of</w:t>
      </w:r>
      <w:proofErr w:type="gramEnd"/>
      <w:r w:rsidRPr="00E66A20">
        <w:rPr>
          <w:rFonts w:ascii="Times" w:hAnsi="Times"/>
        </w:rPr>
        <w:t xml:space="preserve"> bots add bibliographic metadata sourced from databases such as PubMed and CrossRef. For example, given a CrossRef DOI for an article the CrossRef API can be used to retrieve the metadata for the corresponding article. If one wanted to include only publications cited by Wikipedia, one would then need a list of DOIs cited on Wikipedia pages. Alternatively, one could proactively add articles with DOIs to Wikidata even if they aren’t currently cited on Wikipedia, on the assumption that as Wikipedia grows it is likely that more and more articles will be cited. This means it is a short step to expanding the scope to include most, if not </w:t>
      </w:r>
      <w:proofErr w:type="gramStart"/>
      <w:r w:rsidRPr="00E66A20">
        <w:rPr>
          <w:rFonts w:ascii="Times" w:hAnsi="Times"/>
        </w:rPr>
        <w:t>all of</w:t>
      </w:r>
      <w:proofErr w:type="gramEnd"/>
      <w:r w:rsidRPr="00E66A20">
        <w:rPr>
          <w:rFonts w:ascii="Times" w:hAnsi="Times"/>
        </w:rPr>
        <w:t xml:space="preserve"> the academic corpus in Wikidata. One motivation for this is to have openly accessible bibliographic data which can be used to enable freely accessible measures of the activity and impact of researchers </w:t>
      </w:r>
      <w:hyperlink r:id="rId27">
        <w:r w:rsidRPr="00E66A20">
          <w:rPr>
            <w:rFonts w:ascii="Times" w:hAnsi="Times"/>
          </w:rPr>
          <w:t xml:space="preserve">(Nielsen, </w:t>
        </w:r>
        <w:proofErr w:type="spellStart"/>
        <w:r w:rsidRPr="00E66A20">
          <w:rPr>
            <w:rFonts w:ascii="Times" w:hAnsi="Times"/>
          </w:rPr>
          <w:t>Mietchen</w:t>
        </w:r>
        <w:proofErr w:type="spellEnd"/>
        <w:r w:rsidRPr="00E66A20">
          <w:rPr>
            <w:rFonts w:ascii="Times" w:hAnsi="Times"/>
          </w:rPr>
          <w:t xml:space="preserve"> &amp; </w:t>
        </w:r>
        <w:proofErr w:type="spellStart"/>
        <w:r w:rsidRPr="00E66A20">
          <w:rPr>
            <w:rFonts w:ascii="Times" w:hAnsi="Times"/>
          </w:rPr>
          <w:t>Willighagen</w:t>
        </w:r>
        <w:proofErr w:type="spellEnd"/>
        <w:r w:rsidRPr="00E66A20">
          <w:rPr>
            <w:rFonts w:ascii="Times" w:hAnsi="Times"/>
          </w:rPr>
          <w:t>, 2017)</w:t>
        </w:r>
      </w:hyperlink>
      <w:r w:rsidRPr="00E66A20">
        <w:rPr>
          <w:rFonts w:ascii="Times" w:hAnsi="Times"/>
        </w:rPr>
        <w:t xml:space="preserve">. </w:t>
      </w:r>
    </w:p>
    <w:p w14:paraId="00000026" w14:textId="77777777" w:rsidR="00BF5FD8" w:rsidRPr="00E66A20" w:rsidRDefault="00BF5FD8" w:rsidP="00E66A20">
      <w:pPr>
        <w:rPr>
          <w:rFonts w:ascii="Times" w:hAnsi="Times"/>
        </w:rPr>
      </w:pPr>
    </w:p>
    <w:p w14:paraId="00000027" w14:textId="77777777" w:rsidR="00BF5FD8" w:rsidRPr="00E66A20" w:rsidRDefault="001C1C9C" w:rsidP="00E66A20">
      <w:pPr>
        <w:rPr>
          <w:rFonts w:ascii="Times" w:hAnsi="Times"/>
        </w:rPr>
      </w:pPr>
      <w:proofErr w:type="gramStart"/>
      <w:r w:rsidRPr="00E66A20">
        <w:rPr>
          <w:rFonts w:ascii="Times" w:hAnsi="Times"/>
        </w:rPr>
        <w:t>As a consequence of</w:t>
      </w:r>
      <w:proofErr w:type="gramEnd"/>
      <w:r w:rsidRPr="00E66A20">
        <w:rPr>
          <w:rFonts w:ascii="Times" w:hAnsi="Times"/>
        </w:rPr>
        <w:t xml:space="preserve"> work done by the </w:t>
      </w:r>
      <w:proofErr w:type="spellStart"/>
      <w:r w:rsidRPr="00E66A20">
        <w:rPr>
          <w:rFonts w:ascii="Times" w:hAnsi="Times"/>
        </w:rPr>
        <w:t>WikiCite</w:t>
      </w:r>
      <w:proofErr w:type="spellEnd"/>
      <w:r w:rsidRPr="00E66A20">
        <w:rPr>
          <w:rFonts w:ascii="Times" w:hAnsi="Times"/>
        </w:rPr>
        <w:t xml:space="preserve"> community, and the prominence of taxonomy in Wikipedia and Wikispecies, Wikidata already contains a considerable number of publications relevant to taxonomy. This, coupled with the sophistication of the data model, powerful query language, and the existence of an enthusiastic community of editors makes a strong case for Wikidata being a promising platform for a “bibliography of life”.</w:t>
      </w:r>
    </w:p>
    <w:p w14:paraId="00000028" w14:textId="77777777" w:rsidR="00BF5FD8" w:rsidRPr="00E66A20" w:rsidRDefault="00BF5FD8" w:rsidP="00E66A20">
      <w:pPr>
        <w:rPr>
          <w:rFonts w:ascii="Times" w:hAnsi="Times"/>
        </w:rPr>
      </w:pPr>
    </w:p>
    <w:p w14:paraId="0000002A" w14:textId="301AF33C" w:rsidR="00BF5FD8" w:rsidRPr="00E66A20" w:rsidRDefault="001C1C9C" w:rsidP="00E66A20">
      <w:pPr>
        <w:pStyle w:val="Heading3"/>
        <w:rPr>
          <w:rFonts w:ascii="Times" w:hAnsi="Times"/>
          <w:sz w:val="24"/>
        </w:rPr>
      </w:pPr>
      <w:bookmarkStart w:id="100" w:name="_6hwps1c2yiy" w:colFirst="0" w:colLast="0"/>
      <w:bookmarkEnd w:id="100"/>
      <w:r w:rsidRPr="00E66A20">
        <w:rPr>
          <w:rFonts w:ascii="Times" w:hAnsi="Times"/>
          <w:sz w:val="24"/>
        </w:rPr>
        <w:t>Bibliographic data in Wikidata</w:t>
      </w:r>
    </w:p>
    <w:p w14:paraId="0000002B" w14:textId="77777777" w:rsidR="00BF5FD8" w:rsidRPr="00E66A20" w:rsidRDefault="001C1C9C" w:rsidP="00E66A20">
      <w:pPr>
        <w:rPr>
          <w:rFonts w:ascii="Times" w:hAnsi="Times"/>
        </w:rPr>
      </w:pPr>
      <w:r w:rsidRPr="00E66A20">
        <w:rPr>
          <w:rFonts w:ascii="Times" w:hAnsi="Times"/>
        </w:rPr>
        <w:t>The Wikidata model for a publication has evolved over time as the community adds properties and recommendations for their use. Figure 1 shows how a scientific article can be modelled in Wikidata.</w:t>
      </w:r>
    </w:p>
    <w:p w14:paraId="0000002C" w14:textId="77777777" w:rsidR="00BF5FD8" w:rsidRPr="00E66A20" w:rsidRDefault="00BF5FD8" w:rsidP="00E66A20">
      <w:pPr>
        <w:rPr>
          <w:rFonts w:ascii="Times" w:hAnsi="Times"/>
        </w:rPr>
      </w:pPr>
    </w:p>
    <w:p w14:paraId="0000002D" w14:textId="77777777" w:rsidR="00BF5FD8" w:rsidRPr="00E66A20" w:rsidRDefault="001C1C9C" w:rsidP="00E66A20">
      <w:pPr>
        <w:rPr>
          <w:rFonts w:ascii="Times" w:hAnsi="Times"/>
        </w:rPr>
      </w:pPr>
      <w:r w:rsidRPr="00E66A20">
        <w:rPr>
          <w:rFonts w:ascii="Times" w:hAnsi="Times"/>
        </w:rPr>
        <w:t>[Fig 1 here]</w:t>
      </w:r>
    </w:p>
    <w:p w14:paraId="0000002E" w14:textId="77777777" w:rsidR="00BF5FD8" w:rsidRPr="00E66A20" w:rsidRDefault="00BF5FD8" w:rsidP="00E66A20">
      <w:pPr>
        <w:rPr>
          <w:rFonts w:ascii="Times" w:hAnsi="Times"/>
        </w:rPr>
      </w:pPr>
    </w:p>
    <w:p w14:paraId="0000002F" w14:textId="77777777" w:rsidR="00BF5FD8" w:rsidRPr="00E66A20" w:rsidRDefault="001C1C9C" w:rsidP="00E66A20">
      <w:pPr>
        <w:rPr>
          <w:rFonts w:ascii="Times" w:hAnsi="Times"/>
        </w:rPr>
      </w:pPr>
      <w:r w:rsidRPr="00E66A20">
        <w:rPr>
          <w:rFonts w:ascii="Times" w:hAnsi="Times"/>
        </w:rPr>
        <w:t xml:space="preserve">Wikidata items are given one or more “types” using Wikidata property P31 (instance), such as Q13442814 for a scholarly article, and Q571 for a book. There are properties for the typical metadata associated with an article, such as title, journal that contains the article, volume, pagination, and date of publication. Wikidata supports values in multiple languages, so that articles with titles in multiple languages can have all those titles represented. Authorship is handled in two distinct but complementary ways. If an author of a publication is known to have a Wikidata </w:t>
      </w:r>
      <w:proofErr w:type="gramStart"/>
      <w:r w:rsidRPr="00E66A20">
        <w:rPr>
          <w:rFonts w:ascii="Times" w:hAnsi="Times"/>
        </w:rPr>
        <w:t>entry</w:t>
      </w:r>
      <w:proofErr w:type="gramEnd"/>
      <w:r w:rsidRPr="00E66A20">
        <w:rPr>
          <w:rFonts w:ascii="Times" w:hAnsi="Times"/>
        </w:rPr>
        <w:t xml:space="preserve"> then the author property (P50) links the item for the publication to the item for that author. If it is not known whether the author exists in Wikidata their name can be stored as a simple string value (P2093). In Fig. 1 there are examples of both authors. There are tools available to subsequently map those name strings to the corresponding Wikidata items.</w:t>
      </w:r>
    </w:p>
    <w:p w14:paraId="00000030" w14:textId="77777777" w:rsidR="00BF5FD8" w:rsidRPr="00E66A20" w:rsidRDefault="00BF5FD8" w:rsidP="00E66A20">
      <w:pPr>
        <w:rPr>
          <w:rFonts w:ascii="Times" w:hAnsi="Times"/>
        </w:rPr>
      </w:pPr>
    </w:p>
    <w:p w14:paraId="00000031" w14:textId="77777777" w:rsidR="00BF5FD8" w:rsidRPr="00E66A20" w:rsidRDefault="001C1C9C" w:rsidP="00E66A20">
      <w:pPr>
        <w:rPr>
          <w:rFonts w:ascii="Times" w:hAnsi="Times"/>
        </w:rPr>
      </w:pPr>
      <w:r w:rsidRPr="00E66A20">
        <w:rPr>
          <w:rFonts w:ascii="Times" w:hAnsi="Times"/>
        </w:rPr>
        <w:lastRenderedPageBreak/>
        <w:t xml:space="preserve">External identifiers, such as ones provided by the publishing industry (e.g., DOIs), archiving services (e.g., Handles), and domain-specific databases (such as PubMed, </w:t>
      </w:r>
      <w:proofErr w:type="spellStart"/>
      <w:r w:rsidRPr="00E66A20">
        <w:rPr>
          <w:rFonts w:ascii="Times" w:hAnsi="Times"/>
        </w:rPr>
        <w:t>ZooBank</w:t>
      </w:r>
      <w:proofErr w:type="spellEnd"/>
      <w:r w:rsidRPr="00E66A20">
        <w:rPr>
          <w:rFonts w:ascii="Times" w:hAnsi="Times"/>
        </w:rPr>
        <w:t xml:space="preserve">, etc.) can also be added to the Wikidata item. Wikidata items are being decorated with an increasing number of diverse identifiers, hence Wikidata is increasingly playing a role as an “identity broker” enabling cross-links between identifiers from different databases </w:t>
      </w:r>
      <w:hyperlink r:id="rId28">
        <w:r w:rsidRPr="00E66A20">
          <w:rPr>
            <w:rFonts w:ascii="Times" w:hAnsi="Times"/>
          </w:rPr>
          <w:t>(Veen, 2019)</w:t>
        </w:r>
      </w:hyperlink>
      <w:r w:rsidRPr="00E66A20">
        <w:rPr>
          <w:rFonts w:ascii="Times" w:hAnsi="Times"/>
        </w:rPr>
        <w:t>.</w:t>
      </w:r>
    </w:p>
    <w:p w14:paraId="00000032" w14:textId="77777777" w:rsidR="00BF5FD8" w:rsidRPr="00E66A20" w:rsidRDefault="00BF5FD8" w:rsidP="00E66A20">
      <w:pPr>
        <w:rPr>
          <w:rFonts w:ascii="Times" w:hAnsi="Times"/>
        </w:rPr>
      </w:pPr>
    </w:p>
    <w:p w14:paraId="00000034" w14:textId="67F91AAB" w:rsidR="00BF5FD8" w:rsidRPr="00E66A20" w:rsidRDefault="001C1C9C" w:rsidP="00E66A20">
      <w:pPr>
        <w:pStyle w:val="Heading3"/>
      </w:pPr>
      <w:bookmarkStart w:id="101" w:name="_8xle9j34l2ft" w:colFirst="0" w:colLast="0"/>
      <w:bookmarkEnd w:id="101"/>
      <w:r w:rsidRPr="00E66A20">
        <w:t>Links between publications</w:t>
      </w:r>
    </w:p>
    <w:p w14:paraId="00000035" w14:textId="77777777" w:rsidR="00BF5FD8" w:rsidRPr="00E66A20" w:rsidRDefault="001C1C9C" w:rsidP="00E66A20">
      <w:pPr>
        <w:rPr>
          <w:rFonts w:ascii="Times" w:hAnsi="Times"/>
        </w:rPr>
      </w:pPr>
      <w:r w:rsidRPr="00E66A20">
        <w:rPr>
          <w:rFonts w:ascii="Times" w:hAnsi="Times"/>
        </w:rPr>
        <w:t xml:space="preserve">Publications rarely exist in isolation from </w:t>
      </w:r>
      <w:proofErr w:type="gramStart"/>
      <w:r w:rsidRPr="00E66A20">
        <w:rPr>
          <w:rFonts w:ascii="Times" w:hAnsi="Times"/>
        </w:rPr>
        <w:t>each other,</w:t>
      </w:r>
      <w:proofErr w:type="gramEnd"/>
      <w:r w:rsidRPr="00E66A20">
        <w:rPr>
          <w:rFonts w:ascii="Times" w:hAnsi="Times"/>
        </w:rPr>
        <w:t xml:space="preserve"> hence we can connect them using a range of properties. The most obvious relationship is citation, where one publication cites another. Adding this information helps flesh out the citation graph, enables us to track the provenance of an idea, and also discover potentially related publications through co-citation </w:t>
      </w:r>
      <w:hyperlink r:id="rId29">
        <w:r w:rsidRPr="00E66A20">
          <w:rPr>
            <w:rFonts w:ascii="Times" w:hAnsi="Times"/>
          </w:rPr>
          <w:t>(</w:t>
        </w:r>
        <w:proofErr w:type="spellStart"/>
        <w:r w:rsidRPr="00E66A20">
          <w:rPr>
            <w:rFonts w:ascii="Times" w:hAnsi="Times"/>
          </w:rPr>
          <w:t>Marshakova-Shaikevich</w:t>
        </w:r>
        <w:proofErr w:type="spellEnd"/>
        <w:r w:rsidRPr="00E66A20">
          <w:rPr>
            <w:rFonts w:ascii="Times" w:hAnsi="Times"/>
          </w:rPr>
          <w:t>, 1973; Small, 1973)</w:t>
        </w:r>
      </w:hyperlink>
      <w:r w:rsidRPr="00E66A20">
        <w:rPr>
          <w:rFonts w:ascii="Times" w:hAnsi="Times"/>
        </w:rPr>
        <w:t>.</w:t>
      </w:r>
    </w:p>
    <w:p w14:paraId="00000036" w14:textId="77777777" w:rsidR="00BF5FD8" w:rsidRPr="00E66A20" w:rsidRDefault="00BF5FD8" w:rsidP="00E66A20">
      <w:pPr>
        <w:rPr>
          <w:rFonts w:ascii="Times" w:hAnsi="Times"/>
        </w:rPr>
      </w:pPr>
    </w:p>
    <w:p w14:paraId="00000037" w14:textId="77777777" w:rsidR="00BF5FD8" w:rsidRPr="00E66A20" w:rsidRDefault="001C1C9C" w:rsidP="00E66A20">
      <w:pPr>
        <w:rPr>
          <w:rFonts w:ascii="Times" w:hAnsi="Times"/>
        </w:rPr>
      </w:pPr>
      <w:r w:rsidRPr="00E66A20">
        <w:rPr>
          <w:rFonts w:ascii="Times" w:hAnsi="Times"/>
        </w:rPr>
        <w:t xml:space="preserve">Other relationships supported by Wikidata include errata where one publication corrects errors or mistakes in a previous publication, and translations, where a publication may exist in more than one language. For example, the paper </w:t>
      </w:r>
      <w:proofErr w:type="spellStart"/>
      <w:r w:rsidRPr="00E66A20">
        <w:rPr>
          <w:rFonts w:ascii="Times" w:hAnsi="Times"/>
        </w:rPr>
        <w:t>Korotyaev</w:t>
      </w:r>
      <w:proofErr w:type="spellEnd"/>
      <w:r w:rsidRPr="00E66A20">
        <w:rPr>
          <w:rFonts w:ascii="Times" w:hAnsi="Times"/>
        </w:rPr>
        <w:t xml:space="preserve"> </w:t>
      </w:r>
      <w:hyperlink r:id="rId30">
        <w:r w:rsidRPr="00E66A20">
          <w:rPr>
            <w:rFonts w:ascii="Times" w:hAnsi="Times"/>
          </w:rPr>
          <w:t>(2018)</w:t>
        </w:r>
      </w:hyperlink>
      <w:r w:rsidRPr="00E66A20">
        <w:rPr>
          <w:rFonts w:ascii="Times" w:hAnsi="Times"/>
        </w:rPr>
        <w:t xml:space="preserve">  is an English translation of </w:t>
      </w:r>
      <w:proofErr w:type="spellStart"/>
      <w:r w:rsidRPr="00E66A20">
        <w:rPr>
          <w:rFonts w:ascii="Times" w:hAnsi="Times"/>
        </w:rPr>
        <w:t>Коротяев</w:t>
      </w:r>
      <w:proofErr w:type="spellEnd"/>
      <w:r w:rsidRPr="00E66A20">
        <w:rPr>
          <w:rFonts w:ascii="Times" w:hAnsi="Times"/>
        </w:rPr>
        <w:t xml:space="preserve"> </w:t>
      </w:r>
      <w:hyperlink r:id="rId31">
        <w:r w:rsidRPr="00E66A20">
          <w:rPr>
            <w:rFonts w:ascii="Times" w:hAnsi="Times"/>
          </w:rPr>
          <w:t>(2018)</w:t>
        </w:r>
      </w:hyperlink>
      <w:r w:rsidRPr="00E66A20">
        <w:rPr>
          <w:rFonts w:ascii="Times" w:hAnsi="Times"/>
        </w:rPr>
        <w:t>, the corresponding items in Wikidata can be connected by properties reflecting that relationship.</w:t>
      </w:r>
    </w:p>
    <w:p w14:paraId="00000039" w14:textId="0BF83B18" w:rsidR="00BF5FD8" w:rsidRPr="00E66A20" w:rsidRDefault="001C1C9C" w:rsidP="00E66A20">
      <w:pPr>
        <w:pStyle w:val="Heading3"/>
      </w:pPr>
      <w:bookmarkStart w:id="102" w:name="_smfww7i8d3nq" w:colFirst="0" w:colLast="0"/>
      <w:bookmarkEnd w:id="102"/>
      <w:r w:rsidRPr="00E66A20">
        <w:t>Links to facts</w:t>
      </w:r>
    </w:p>
    <w:p w14:paraId="0000003A" w14:textId="77777777" w:rsidR="00BF5FD8" w:rsidRPr="00E66A20" w:rsidRDefault="001C1C9C" w:rsidP="00E66A20">
      <w:pPr>
        <w:rPr>
          <w:rFonts w:ascii="Times" w:hAnsi="Times"/>
        </w:rPr>
      </w:pPr>
      <w:r w:rsidRPr="00E66A20">
        <w:rPr>
          <w:rFonts w:ascii="Times" w:hAnsi="Times"/>
        </w:rPr>
        <w:t>A key motivation for including publications in Wikidata is to provide trustworthy sources of references for statements made in Wikidata. For example, statements about the birth and death dates for a person, the exact date of publication of a work, the date at which a journal changed its name, or the publication of a taxonomic name can all be supported by adding references to the relevant source.</w:t>
      </w:r>
    </w:p>
    <w:p w14:paraId="0000003B" w14:textId="77777777" w:rsidR="00BF5FD8" w:rsidRPr="00E66A20" w:rsidRDefault="00BF5FD8" w:rsidP="00E66A20">
      <w:pPr>
        <w:rPr>
          <w:rFonts w:ascii="Times" w:hAnsi="Times"/>
        </w:rPr>
      </w:pPr>
    </w:p>
    <w:p w14:paraId="0000003C" w14:textId="77777777" w:rsidR="00BF5FD8" w:rsidRPr="00E66A20" w:rsidRDefault="001C1C9C" w:rsidP="00E66A20">
      <w:pPr>
        <w:rPr>
          <w:rFonts w:ascii="Times" w:hAnsi="Times"/>
        </w:rPr>
      </w:pPr>
      <w:r w:rsidRPr="00E66A20">
        <w:rPr>
          <w:rFonts w:ascii="Times" w:hAnsi="Times"/>
        </w:rPr>
        <w:t xml:space="preserve">As an example, the taxonomic name </w:t>
      </w:r>
      <w:r w:rsidRPr="00D60019">
        <w:rPr>
          <w:rFonts w:ascii="Times" w:hAnsi="Times"/>
          <w:i/>
          <w:iCs/>
          <w:rPrChange w:id="103" w:author="Roderic Page" w:date="2022-03-18T14:47:00Z">
            <w:rPr>
              <w:rFonts w:ascii="Times" w:hAnsi="Times"/>
            </w:rPr>
          </w:rPrChange>
        </w:rPr>
        <w:t xml:space="preserve">Euphorbia </w:t>
      </w:r>
      <w:proofErr w:type="spellStart"/>
      <w:r w:rsidRPr="00D60019">
        <w:rPr>
          <w:rFonts w:ascii="Times" w:hAnsi="Times"/>
          <w:i/>
          <w:iCs/>
          <w:rPrChange w:id="104" w:author="Roderic Page" w:date="2022-03-18T14:47:00Z">
            <w:rPr>
              <w:rFonts w:ascii="Times" w:hAnsi="Times"/>
            </w:rPr>
          </w:rPrChange>
        </w:rPr>
        <w:t>bicompacta</w:t>
      </w:r>
      <w:proofErr w:type="spellEnd"/>
      <w:r w:rsidRPr="00E66A20">
        <w:rPr>
          <w:rFonts w:ascii="Times" w:hAnsi="Times"/>
        </w:rPr>
        <w:t xml:space="preserve"> </w:t>
      </w:r>
      <w:proofErr w:type="spellStart"/>
      <w:r w:rsidRPr="00E66A20">
        <w:rPr>
          <w:rFonts w:ascii="Times" w:hAnsi="Times"/>
        </w:rPr>
        <w:t>Bruyns</w:t>
      </w:r>
      <w:proofErr w:type="spellEnd"/>
      <w:r w:rsidRPr="00E66A20">
        <w:rPr>
          <w:rFonts w:ascii="Times" w:hAnsi="Times"/>
        </w:rPr>
        <w:t xml:space="preserve"> was published in </w:t>
      </w:r>
      <w:proofErr w:type="spellStart"/>
      <w:r w:rsidRPr="00E66A20">
        <w:rPr>
          <w:rFonts w:ascii="Times" w:hAnsi="Times"/>
        </w:rPr>
        <w:t>Bruyns</w:t>
      </w:r>
      <w:proofErr w:type="spellEnd"/>
      <w:r w:rsidRPr="00E66A20">
        <w:rPr>
          <w:rFonts w:ascii="Times" w:hAnsi="Times"/>
        </w:rPr>
        <w:t xml:space="preserve"> et al. </w:t>
      </w:r>
      <w:hyperlink r:id="rId32">
        <w:r w:rsidRPr="00E66A20">
          <w:rPr>
            <w:rFonts w:ascii="Times" w:hAnsi="Times"/>
          </w:rPr>
          <w:t>(2006)</w:t>
        </w:r>
      </w:hyperlink>
      <w:r w:rsidRPr="00E66A20">
        <w:rPr>
          <w:rFonts w:ascii="Times" w:hAnsi="Times"/>
        </w:rPr>
        <w:t xml:space="preserve"> as a replacement for the name </w:t>
      </w:r>
      <w:proofErr w:type="spellStart"/>
      <w:r w:rsidRPr="00D60019">
        <w:rPr>
          <w:rFonts w:ascii="Times" w:hAnsi="Times"/>
          <w:i/>
          <w:iCs/>
          <w:rPrChange w:id="105" w:author="Roderic Page" w:date="2022-03-18T14:47:00Z">
            <w:rPr>
              <w:rFonts w:ascii="Times" w:hAnsi="Times"/>
            </w:rPr>
          </w:rPrChange>
        </w:rPr>
        <w:t>Synadenium</w:t>
      </w:r>
      <w:proofErr w:type="spellEnd"/>
      <w:r w:rsidRPr="00D60019">
        <w:rPr>
          <w:rFonts w:ascii="Times" w:hAnsi="Times"/>
          <w:i/>
          <w:iCs/>
          <w:rPrChange w:id="106" w:author="Roderic Page" w:date="2022-03-18T14:47:00Z">
            <w:rPr>
              <w:rFonts w:ascii="Times" w:hAnsi="Times"/>
            </w:rPr>
          </w:rPrChange>
        </w:rPr>
        <w:t xml:space="preserve"> compactum</w:t>
      </w:r>
      <w:r w:rsidRPr="00E66A20">
        <w:rPr>
          <w:rFonts w:ascii="Times" w:hAnsi="Times"/>
        </w:rPr>
        <w:t xml:space="preserve"> N.E.Br. This publication (Q28960244) is the one discussed above in Fig. 1. The Wikidata item for </w:t>
      </w:r>
      <w:r w:rsidRPr="00D60019">
        <w:rPr>
          <w:rFonts w:ascii="Times" w:hAnsi="Times"/>
          <w:i/>
          <w:iCs/>
          <w:rPrChange w:id="107" w:author="Roderic Page" w:date="2022-03-18T14:47:00Z">
            <w:rPr>
              <w:rFonts w:ascii="Times" w:hAnsi="Times"/>
            </w:rPr>
          </w:rPrChange>
        </w:rPr>
        <w:t>Euphorbia</w:t>
      </w:r>
      <w:r w:rsidRPr="00E66A20">
        <w:rPr>
          <w:rFonts w:ascii="Times" w:hAnsi="Times"/>
        </w:rPr>
        <w:t xml:space="preserve"> </w:t>
      </w:r>
      <w:proofErr w:type="spellStart"/>
      <w:r w:rsidRPr="00D60019">
        <w:rPr>
          <w:rFonts w:ascii="Times" w:hAnsi="Times"/>
          <w:i/>
          <w:iCs/>
          <w:rPrChange w:id="108" w:author="Roderic Page" w:date="2022-03-18T14:47:00Z">
            <w:rPr>
              <w:rFonts w:ascii="Times" w:hAnsi="Times"/>
            </w:rPr>
          </w:rPrChange>
        </w:rPr>
        <w:t>bicompacta</w:t>
      </w:r>
      <w:proofErr w:type="spellEnd"/>
      <w:r w:rsidRPr="00E66A20">
        <w:rPr>
          <w:rFonts w:ascii="Times" w:hAnsi="Times"/>
        </w:rPr>
        <w:t xml:space="preserve"> (Q5851419) has a property “taxon name” (P225) with the value “Euphorbia </w:t>
      </w:r>
      <w:proofErr w:type="spellStart"/>
      <w:r w:rsidRPr="00E66A20">
        <w:rPr>
          <w:rFonts w:ascii="Times" w:hAnsi="Times"/>
        </w:rPr>
        <w:t>bicompacta</w:t>
      </w:r>
      <w:proofErr w:type="spellEnd"/>
      <w:r w:rsidRPr="00E66A20">
        <w:rPr>
          <w:rFonts w:ascii="Times" w:hAnsi="Times"/>
        </w:rPr>
        <w:t>” and Wikidata item Q28960244 as a reference for that value (see Fig 2).</w:t>
      </w:r>
    </w:p>
    <w:p w14:paraId="0000003D" w14:textId="77777777" w:rsidR="00BF5FD8" w:rsidRPr="00E66A20" w:rsidRDefault="00BF5FD8" w:rsidP="00E66A20">
      <w:pPr>
        <w:rPr>
          <w:rFonts w:ascii="Times" w:hAnsi="Times"/>
        </w:rPr>
      </w:pPr>
    </w:p>
    <w:p w14:paraId="0000003E" w14:textId="77777777" w:rsidR="00BF5FD8" w:rsidRPr="00E66A20" w:rsidRDefault="001C1C9C" w:rsidP="00E66A20">
      <w:pPr>
        <w:rPr>
          <w:rFonts w:ascii="Times" w:hAnsi="Times"/>
        </w:rPr>
      </w:pPr>
      <w:r w:rsidRPr="00E66A20">
        <w:rPr>
          <w:rFonts w:ascii="Times" w:hAnsi="Times"/>
        </w:rPr>
        <w:t>[Fig. 2 here]</w:t>
      </w:r>
    </w:p>
    <w:p w14:paraId="0000003F" w14:textId="77777777" w:rsidR="00BF5FD8" w:rsidRPr="00E66A20" w:rsidRDefault="00BF5FD8" w:rsidP="00E66A20">
      <w:pPr>
        <w:pStyle w:val="Heading3"/>
        <w:rPr>
          <w:rFonts w:ascii="Times" w:hAnsi="Times"/>
          <w:sz w:val="24"/>
        </w:rPr>
      </w:pPr>
      <w:bookmarkStart w:id="109" w:name="_5vaaec1sfuh7" w:colFirst="0" w:colLast="0"/>
      <w:bookmarkEnd w:id="109"/>
    </w:p>
    <w:p w14:paraId="00000041" w14:textId="1314BC50" w:rsidR="00BF5FD8" w:rsidRPr="00E66A20" w:rsidRDefault="001C1C9C" w:rsidP="00E66A20">
      <w:pPr>
        <w:pStyle w:val="Heading3"/>
      </w:pPr>
      <w:bookmarkStart w:id="110" w:name="_l3scjyfcosu" w:colFirst="0" w:colLast="0"/>
      <w:bookmarkEnd w:id="110"/>
      <w:r w:rsidRPr="00E66A20">
        <w:t>Populating Wikidata</w:t>
      </w:r>
    </w:p>
    <w:p w14:paraId="00000042" w14:textId="50DDC260" w:rsidR="00BF5FD8" w:rsidRPr="00E66A20" w:rsidRDefault="001C1C9C" w:rsidP="00E66A20">
      <w:pPr>
        <w:rPr>
          <w:rFonts w:ascii="Times" w:hAnsi="Times"/>
        </w:rPr>
      </w:pPr>
      <w:r w:rsidRPr="00E66A20">
        <w:rPr>
          <w:rFonts w:ascii="Times" w:hAnsi="Times"/>
        </w:rPr>
        <w:t xml:space="preserve">Creating a bibliography of life would only be conceivable if much of the work of populating it could be automated, and if freely accessible sources of data were available. Bibliographic metadata from CrossRef and PubMed are constantly being added by automated tools (“bots”). This means that many publications that have a CrossRef Digital Object Identifier </w:t>
      </w:r>
      <w:r w:rsidRPr="00E66A20">
        <w:rPr>
          <w:rFonts w:ascii="Times" w:hAnsi="Times"/>
        </w:rPr>
        <w:lastRenderedPageBreak/>
        <w:t>(DOI</w:t>
      </w:r>
      <w:del w:id="111" w:author="Roderic Page" w:date="2022-03-18T14:48:00Z">
        <w:r w:rsidRPr="00E66A20" w:rsidDel="00D60019">
          <w:rPr>
            <w:rFonts w:ascii="Times" w:hAnsi="Times"/>
          </w:rPr>
          <w:delText>), or</w:delText>
        </w:r>
      </w:del>
      <w:ins w:id="112" w:author="Roderic Page" w:date="2022-03-18T14:48:00Z">
        <w:r w:rsidR="00D60019" w:rsidRPr="00E66A20">
          <w:rPr>
            <w:rFonts w:ascii="Times" w:hAnsi="Times"/>
          </w:rPr>
          <w:t>) or</w:t>
        </w:r>
      </w:ins>
      <w:r w:rsidRPr="00E66A20">
        <w:rPr>
          <w:rFonts w:ascii="Times" w:hAnsi="Times"/>
        </w:rPr>
        <w:t xml:space="preserve"> have an entry in PubMed are likely to be already in Wikidata. If they aren’t, then it is straightforward to add them. Data from these sources are typically of high quality, although sometimes the data is limited or incorrect, for example, in not including lists of literature cited, or there may be typographic or character encoding errors in the data. An advantage of a community-editable resource is that these can be found and subsequently corrected by the community.</w:t>
      </w:r>
    </w:p>
    <w:p w14:paraId="00000043" w14:textId="77777777" w:rsidR="00BF5FD8" w:rsidRPr="00E66A20" w:rsidRDefault="00BF5FD8" w:rsidP="00E66A20">
      <w:pPr>
        <w:rPr>
          <w:rFonts w:ascii="Times" w:hAnsi="Times"/>
        </w:rPr>
      </w:pPr>
    </w:p>
    <w:p w14:paraId="00000044" w14:textId="77777777" w:rsidR="00BF5FD8" w:rsidRPr="00E66A20" w:rsidRDefault="001C1C9C" w:rsidP="00E66A20">
      <w:pPr>
        <w:rPr>
          <w:rFonts w:ascii="Times" w:hAnsi="Times"/>
        </w:rPr>
      </w:pPr>
      <w:r w:rsidRPr="00E66A20">
        <w:rPr>
          <w:rFonts w:ascii="Times" w:hAnsi="Times"/>
        </w:rPr>
        <w:t xml:space="preserve">While much of the biomedical literature, and an increasing fraction of modern taxonomic literature has CrossRef DOIs, much of the taxonomic corpus either lacks a DOI, or may have a DOI issued by a registration agency other than CrossRef. The DOI foundation has several members that issue DOIs, and these differ in the support they provide for resolving DOIs to machine readable data. CrossRef DOIs can return extensive metadata about an article in </w:t>
      </w:r>
      <w:proofErr w:type="spellStart"/>
      <w:r w:rsidRPr="00E66A20">
        <w:rPr>
          <w:rFonts w:ascii="Times" w:hAnsi="Times"/>
        </w:rPr>
        <w:t>CiteProc</w:t>
      </w:r>
      <w:proofErr w:type="spellEnd"/>
      <w:r w:rsidRPr="00E66A20">
        <w:rPr>
          <w:rFonts w:ascii="Times" w:hAnsi="Times"/>
        </w:rPr>
        <w:t xml:space="preserve"> JSON, a default standard for bibliographic metadata </w:t>
      </w:r>
      <w:hyperlink r:id="rId33">
        <w:r w:rsidRPr="00E66A20">
          <w:rPr>
            <w:rFonts w:ascii="Times" w:hAnsi="Times"/>
          </w:rPr>
          <w:t>(</w:t>
        </w:r>
        <w:proofErr w:type="spellStart"/>
        <w:r w:rsidRPr="00E66A20">
          <w:rPr>
            <w:rFonts w:ascii="Times" w:hAnsi="Times"/>
          </w:rPr>
          <w:t>Willighagen</w:t>
        </w:r>
        <w:proofErr w:type="spellEnd"/>
        <w:r w:rsidRPr="00E66A20">
          <w:rPr>
            <w:rFonts w:ascii="Times" w:hAnsi="Times"/>
          </w:rPr>
          <w:t>, 2019; Bennett, 2021)</w:t>
        </w:r>
      </w:hyperlink>
      <w:r w:rsidRPr="00E66A20">
        <w:rPr>
          <w:rFonts w:ascii="Times" w:hAnsi="Times"/>
        </w:rPr>
        <w:t xml:space="preserve">. Some DOI agencies support </w:t>
      </w:r>
      <w:proofErr w:type="spellStart"/>
      <w:r w:rsidRPr="00E66A20">
        <w:rPr>
          <w:rFonts w:ascii="Times" w:hAnsi="Times"/>
        </w:rPr>
        <w:t>CiteProc</w:t>
      </w:r>
      <w:proofErr w:type="spellEnd"/>
      <w:r w:rsidRPr="00E66A20">
        <w:rPr>
          <w:rFonts w:ascii="Times" w:hAnsi="Times"/>
        </w:rPr>
        <w:t xml:space="preserve"> (albeit not as fully populated as CrossRef), however agencies such as ITISC - which is issuing DOIs for many Chinese articles </w:t>
      </w:r>
      <w:hyperlink r:id="rId34">
        <w:r w:rsidRPr="00E66A20">
          <w:rPr>
            <w:rFonts w:ascii="Times" w:hAnsi="Times"/>
          </w:rPr>
          <w:t>(Wang et al., 2018)</w:t>
        </w:r>
      </w:hyperlink>
      <w:r w:rsidRPr="00E66A20">
        <w:rPr>
          <w:rFonts w:ascii="Times" w:hAnsi="Times"/>
        </w:rPr>
        <w:t xml:space="preserve"> - do not support machine readability at all. Hence not all DOIs are equally easy to work with.</w:t>
      </w:r>
    </w:p>
    <w:p w14:paraId="00000045" w14:textId="77777777" w:rsidR="00BF5FD8" w:rsidRPr="00E66A20" w:rsidRDefault="00BF5FD8" w:rsidP="00E66A20">
      <w:pPr>
        <w:rPr>
          <w:rFonts w:ascii="Times" w:hAnsi="Times"/>
        </w:rPr>
      </w:pPr>
    </w:p>
    <w:p w14:paraId="00000047" w14:textId="76A76F4D" w:rsidR="00BF5FD8" w:rsidRPr="00E66A20" w:rsidRDefault="001C1C9C" w:rsidP="00E66A20">
      <w:pPr>
        <w:rPr>
          <w:rFonts w:ascii="Times" w:hAnsi="Times"/>
        </w:rPr>
      </w:pPr>
      <w:r w:rsidRPr="00E66A20">
        <w:rPr>
          <w:rFonts w:ascii="Times" w:hAnsi="Times"/>
        </w:rPr>
        <w:t xml:space="preserve">There are also publications with persistent identifiers that are not DOIs (such as Handles), publications which lack persistent identifiers but are online, and publications which may not be online at all. There are various strategies we can use to gather bibliographic data for these publications. Below I describe some of these strategies. Source code for some of these approaches is available at </w:t>
      </w:r>
      <w:hyperlink r:id="rId35">
        <w:r w:rsidRPr="00E66A20">
          <w:rPr>
            <w:rFonts w:ascii="Times" w:hAnsi="Times"/>
            <w:color w:val="1155CC"/>
            <w:u w:val="single"/>
          </w:rPr>
          <w:t>https://github.com/rdmpage/wikidata-bibliographic-data</w:t>
        </w:r>
      </w:hyperlink>
      <w:r w:rsidRPr="00E66A20">
        <w:rPr>
          <w:rFonts w:ascii="Times" w:hAnsi="Times"/>
        </w:rPr>
        <w:t xml:space="preserve"> .</w:t>
      </w:r>
    </w:p>
    <w:p w14:paraId="00000048" w14:textId="77777777" w:rsidR="00BF5FD8" w:rsidRPr="00E66A20" w:rsidRDefault="001C1C9C" w:rsidP="00E66A20">
      <w:pPr>
        <w:pStyle w:val="Heading3"/>
      </w:pPr>
      <w:bookmarkStart w:id="113" w:name="_oh162eo6s0py" w:colFirst="0" w:colLast="0"/>
      <w:bookmarkEnd w:id="113"/>
      <w:r w:rsidRPr="00E66A20">
        <w:t>Scrape metadata from the web</w:t>
      </w:r>
    </w:p>
    <w:p w14:paraId="00000049" w14:textId="77777777" w:rsidR="00BF5FD8" w:rsidRPr="00E66A20" w:rsidRDefault="001C1C9C" w:rsidP="00E66A20">
      <w:pPr>
        <w:rPr>
          <w:rFonts w:ascii="Times" w:hAnsi="Times"/>
        </w:rPr>
      </w:pPr>
      <w:r w:rsidRPr="00E66A20">
        <w:rPr>
          <w:rFonts w:ascii="Times" w:hAnsi="Times"/>
        </w:rPr>
        <w:t>Web sites for some journals contain embedded machine-readable metadata about publications in their web pages to enhance discoverability by search engines such as Google Scholar. These tags also enable software tools (e.g., reference managers such as Zotero) to easily extract bibliographic metadata to be stored by users of those tools. Although typically there are journal and publisher-specific idiosyncrasies in how the metadata is marked up, it is relatively straightforward to write software to fetch these web pages and extract the metadata.</w:t>
      </w:r>
    </w:p>
    <w:p w14:paraId="0000004A" w14:textId="77777777" w:rsidR="00BF5FD8" w:rsidRPr="00E66A20" w:rsidRDefault="001C1C9C" w:rsidP="00E66A20">
      <w:pPr>
        <w:pStyle w:val="Heading3"/>
      </w:pPr>
      <w:bookmarkStart w:id="114" w:name="_v80dyrdgzaef" w:colFirst="0" w:colLast="0"/>
      <w:bookmarkEnd w:id="114"/>
      <w:r w:rsidRPr="00E66A20">
        <w:t>Lists of literature cited</w:t>
      </w:r>
    </w:p>
    <w:p w14:paraId="0000004B" w14:textId="4405A371" w:rsidR="00BF5FD8" w:rsidRPr="00E66A20" w:rsidRDefault="001C1C9C" w:rsidP="00E66A20">
      <w:pPr>
        <w:rPr>
          <w:rFonts w:ascii="Times" w:hAnsi="Times"/>
        </w:rPr>
      </w:pPr>
      <w:r w:rsidRPr="00E66A20">
        <w:rPr>
          <w:rFonts w:ascii="Times" w:hAnsi="Times"/>
        </w:rPr>
        <w:t xml:space="preserve">Most articles will have a list of literature cited, so when taxonomists publish their </w:t>
      </w:r>
      <w:proofErr w:type="gramStart"/>
      <w:r w:rsidRPr="00E66A20">
        <w:rPr>
          <w:rFonts w:ascii="Times" w:hAnsi="Times"/>
        </w:rPr>
        <w:t>work</w:t>
      </w:r>
      <w:proofErr w:type="gramEnd"/>
      <w:r w:rsidRPr="00E66A20">
        <w:rPr>
          <w:rFonts w:ascii="Times" w:hAnsi="Times"/>
        </w:rPr>
        <w:t xml:space="preserve"> they are also continually publishing bibliographic metadata. These lists are becoming increasingly accessible to machines. Furthermore</w:t>
      </w:r>
      <w:ins w:id="115" w:author="Roderic Page" w:date="2022-03-17T18:32:00Z">
        <w:r w:rsidR="00D36967">
          <w:rPr>
            <w:rFonts w:ascii="Times" w:hAnsi="Times"/>
          </w:rPr>
          <w:t>,</w:t>
        </w:r>
      </w:ins>
      <w:r w:rsidRPr="00E66A20">
        <w:rPr>
          <w:rFonts w:ascii="Times" w:hAnsi="Times"/>
        </w:rPr>
        <w:t xml:space="preserve"> CrossRef is encouraging publishers to include lists of references cited in their submissions to CrossRef.</w:t>
      </w:r>
      <w:ins w:id="116" w:author="Roderic Page" w:date="2022-03-16T17:01:00Z">
        <w:r w:rsidR="00001179" w:rsidRPr="00001179">
          <w:rPr>
            <w:rFonts w:ascii="Helvetica Neue" w:hAnsi="Helvetica Neue" w:cs="Helvetica Neue"/>
            <w:color w:val="000000"/>
            <w:sz w:val="26"/>
            <w:szCs w:val="26"/>
          </w:rPr>
          <w:t xml:space="preserve"> </w:t>
        </w:r>
        <w:r w:rsidR="00001179" w:rsidRPr="00001179">
          <w:rPr>
            <w:rFonts w:ascii="Times" w:hAnsi="Times"/>
          </w:rPr>
          <w:t xml:space="preserve">If both the citing article and the cited article have </w:t>
        </w:r>
        <w:proofErr w:type="spellStart"/>
        <w:r w:rsidR="00001179" w:rsidRPr="00001179">
          <w:rPr>
            <w:rFonts w:ascii="Times" w:hAnsi="Times"/>
          </w:rPr>
          <w:t>Crossref</w:t>
        </w:r>
        <w:proofErr w:type="spellEnd"/>
        <w:r w:rsidR="00001179" w:rsidRPr="00001179">
          <w:rPr>
            <w:rFonts w:ascii="Times" w:hAnsi="Times"/>
          </w:rPr>
          <w:t xml:space="preserve"> DOIs</w:t>
        </w:r>
      </w:ins>
      <w:del w:id="117" w:author="Roderic Page" w:date="2022-03-16T17:01:00Z">
        <w:r w:rsidRPr="00E66A20" w:rsidDel="00001179">
          <w:rPr>
            <w:rFonts w:ascii="Times" w:hAnsi="Times"/>
          </w:rPr>
          <w:delText xml:space="preserve"> If both a cited article has a DOI</w:delText>
        </w:r>
      </w:del>
      <w:r w:rsidRPr="00E66A20">
        <w:rPr>
          <w:rFonts w:ascii="Times" w:hAnsi="Times"/>
        </w:rPr>
        <w:t>, then this citation link may ultimately find its way into</w:t>
      </w:r>
      <w:ins w:id="118" w:author="Roderic Page" w:date="2022-03-16T17:01:00Z">
        <w:r w:rsidR="00001179">
          <w:rPr>
            <w:rFonts w:ascii="Times" w:hAnsi="Times"/>
          </w:rPr>
          <w:t xml:space="preserve"> </w:t>
        </w:r>
        <w:r w:rsidR="00001179" w:rsidRPr="00001179">
          <w:rPr>
            <w:rFonts w:ascii="Times" w:hAnsi="Times"/>
          </w:rPr>
          <w:t xml:space="preserve">COCI, the </w:t>
        </w:r>
        <w:proofErr w:type="spellStart"/>
        <w:r w:rsidR="00001179" w:rsidRPr="00001179">
          <w:rPr>
            <w:rFonts w:ascii="Times" w:hAnsi="Times"/>
          </w:rPr>
          <w:t>OpenCitations</w:t>
        </w:r>
        <w:proofErr w:type="spellEnd"/>
        <w:r w:rsidR="00001179" w:rsidRPr="00001179">
          <w:rPr>
            <w:rFonts w:ascii="Times" w:hAnsi="Times"/>
          </w:rPr>
          <w:t xml:space="preserve"> index of open </w:t>
        </w:r>
        <w:proofErr w:type="spellStart"/>
        <w:r w:rsidR="00001179" w:rsidRPr="00001179">
          <w:rPr>
            <w:rFonts w:ascii="Times" w:hAnsi="Times"/>
          </w:rPr>
          <w:t>Crossref</w:t>
        </w:r>
        <w:proofErr w:type="spellEnd"/>
        <w:r w:rsidR="00001179" w:rsidRPr="00001179">
          <w:rPr>
            <w:rFonts w:ascii="Times" w:hAnsi="Times"/>
          </w:rPr>
          <w:t xml:space="preserve"> DOI-to-DOI citations</w:t>
        </w:r>
      </w:ins>
      <w:ins w:id="119" w:author="Roderic Page" w:date="2022-03-16T17:02:00Z">
        <w:r w:rsidR="00001179">
          <w:rPr>
            <w:rFonts w:ascii="Times" w:hAnsi="Times"/>
          </w:rPr>
          <w:t xml:space="preserve"> </w:t>
        </w:r>
      </w:ins>
      <w:r w:rsidR="00001179">
        <w:rPr>
          <w:rFonts w:ascii="Times" w:hAnsi="Times"/>
        </w:rPr>
        <w:fldChar w:fldCharType="begin"/>
      </w:r>
      <w:r w:rsidR="00001179">
        <w:rPr>
          <w:rFonts w:ascii="Times" w:hAnsi="Times"/>
        </w:rPr>
        <w:instrText xml:space="preserve"> ADDIN ZOTERO_ITEM CSL_CITATION {"citationID":"uzYhoLBY","properties":{"formattedCitation":"(Heibi, Peroni &amp; Shotton, 2019)","plainCitation":"(Heibi, Peroni &amp; Shotton, 2019)","noteIndex":0},"citationItems":[{"id":16425,"uris":["http://zotero.org/users/4491854/items/SGHYYXGD"],"itemData":{"id":16425,"type":"article-journal","abstract":"In this paper, we present COCI, the OpenCitations Index of Crossref open DOI-to-DOI citations (http://opencitations.net/index/coci). COCI is the first open citation index created by OpenCitations, in which we have applied the concept of citations as first-class data entities, and it contains more than 445 million DOI-to-DOI citation links derived from the data available in Crossref. These citations are described using the resource description framework by means of the newly extended version of the OpenCitations Data Model (OCDM). We introduce the workflow we have developed for creating these data, and also show the additional services that facilitate the access to and querying of these data via different access points: a SPARQL endpoint, a REST API, bulk downloads, Web interfaces, and direct access to the citations via HTTP content negotiation. Finally, we present statistics regarding the use of COCI citation data, and we introduce several projects that have already started to use COCI data for different purposes.","container-title":"Scientometrics","DOI":"10.1007/s11192-019-03217-6","ISSN":"1588-2861","issue":"2","journalAbbreviation":"Scientometrics","language":"en","page":"1213-1228","source":"Springer Link","title":"Software review: COCI, the OpenCitations Index of Crossref open DOI-to-DOI citations","title-short":"Software review","volume":"121","author":[{"family":"Heibi","given":"Ivan"},{"family":"Peroni","given":"Silvio"},{"family":"Shotton","given":"David"}],"issued":{"date-parts":[["2019",11,1]]}}}],"schema":"https://github.com/citation-style-language/schema/raw/master/csl-citation.json"} </w:instrText>
      </w:r>
      <w:r w:rsidR="00001179">
        <w:rPr>
          <w:rFonts w:ascii="Times" w:hAnsi="Times"/>
        </w:rPr>
        <w:fldChar w:fldCharType="separate"/>
      </w:r>
      <w:r w:rsidR="00001179">
        <w:rPr>
          <w:rFonts w:ascii="Times" w:hAnsi="Times"/>
          <w:noProof/>
        </w:rPr>
        <w:t>(Heibi, Peroni &amp; Shotton, 2019)</w:t>
      </w:r>
      <w:r w:rsidR="00001179">
        <w:rPr>
          <w:rFonts w:ascii="Times" w:hAnsi="Times"/>
        </w:rPr>
        <w:fldChar w:fldCharType="end"/>
      </w:r>
      <w:del w:id="120" w:author="Roderic Page" w:date="2022-03-16T17:01:00Z">
        <w:r w:rsidRPr="00E66A20" w:rsidDel="00001179">
          <w:rPr>
            <w:rFonts w:ascii="Times" w:hAnsi="Times"/>
          </w:rPr>
          <w:delText xml:space="preserve"> Open Citations </w:delText>
        </w:r>
        <w:r w:rsidR="00F12EB2" w:rsidDel="00001179">
          <w:fldChar w:fldCharType="begin"/>
        </w:r>
        <w:r w:rsidR="00F12EB2" w:rsidDel="00001179">
          <w:delInstrText xml:space="preserve"> HYPERLINK "https://www.zotero.org/google-docs/?qtryPU" \h </w:delInstrText>
        </w:r>
        <w:r w:rsidR="00F12EB2" w:rsidDel="00001179">
          <w:fldChar w:fldCharType="separate"/>
        </w:r>
        <w:r w:rsidRPr="00E66A20" w:rsidDel="00001179">
          <w:rPr>
            <w:rFonts w:ascii="Times" w:hAnsi="Times"/>
          </w:rPr>
          <w:delText>(Peroni &amp; Shotton, 2020)</w:delText>
        </w:r>
        <w:r w:rsidR="00F12EB2" w:rsidDel="00001179">
          <w:rPr>
            <w:rFonts w:ascii="Times" w:hAnsi="Times"/>
          </w:rPr>
          <w:fldChar w:fldCharType="end"/>
        </w:r>
      </w:del>
      <w:r w:rsidRPr="00E66A20">
        <w:rPr>
          <w:rFonts w:ascii="Times" w:hAnsi="Times"/>
        </w:rPr>
        <w:t>. While this helps grow the citation network, it overlooks all those publications that lack DOIs (or which lacked them at the time the citing article was published). However, the metadata for references cited which lack DOIs can still be used to help populate Wikidata.</w:t>
      </w:r>
    </w:p>
    <w:p w14:paraId="0000004C" w14:textId="77777777" w:rsidR="00BF5FD8" w:rsidRPr="00E66A20" w:rsidRDefault="00BF5FD8" w:rsidP="00E66A20">
      <w:pPr>
        <w:rPr>
          <w:rFonts w:ascii="Times" w:hAnsi="Times"/>
        </w:rPr>
      </w:pPr>
    </w:p>
    <w:p w14:paraId="0000004D" w14:textId="416D7C2D" w:rsidR="00BF5FD8" w:rsidRPr="00E66A20" w:rsidRDefault="001C1C9C" w:rsidP="00E66A20">
      <w:pPr>
        <w:rPr>
          <w:rFonts w:ascii="Times" w:hAnsi="Times"/>
        </w:rPr>
      </w:pPr>
      <w:r w:rsidRPr="00E66A20">
        <w:rPr>
          <w:rFonts w:ascii="Times" w:hAnsi="Times"/>
        </w:rPr>
        <w:lastRenderedPageBreak/>
        <w:t xml:space="preserve">Some publishers provide article text in machine-readable formats such as XML where the references are identified and can be easily extracted. Other publishers may provide lists of references in the web view of an article, sometimes with embedded markup. </w:t>
      </w:r>
      <w:del w:id="121" w:author="Roderic Page" w:date="2022-03-18T14:48:00Z">
        <w:r w:rsidRPr="00E66A20" w:rsidDel="00D60019">
          <w:rPr>
            <w:rFonts w:ascii="Times" w:hAnsi="Times"/>
          </w:rPr>
          <w:delText>Hence</w:delText>
        </w:r>
      </w:del>
      <w:ins w:id="122" w:author="Roderic Page" w:date="2022-03-18T14:48:00Z">
        <w:r w:rsidR="00D60019" w:rsidRPr="00E66A20">
          <w:rPr>
            <w:rFonts w:ascii="Times" w:hAnsi="Times"/>
          </w:rPr>
          <w:t>Hence,</w:t>
        </w:r>
      </w:ins>
      <w:r w:rsidRPr="00E66A20">
        <w:rPr>
          <w:rFonts w:ascii="Times" w:hAnsi="Times"/>
        </w:rPr>
        <w:t xml:space="preserve"> we can regard taxonomists as, in effect, “crowd sourcing” the taxonomic literature simply by the act of publishing their research. For example, articles published in the journal </w:t>
      </w:r>
      <w:proofErr w:type="spellStart"/>
      <w:r w:rsidRPr="008F37C7">
        <w:rPr>
          <w:rFonts w:ascii="Times" w:hAnsi="Times"/>
          <w:i/>
          <w:iCs/>
          <w:rPrChange w:id="123" w:author="Roderic Page" w:date="2022-03-17T18:35:00Z">
            <w:rPr>
              <w:rFonts w:ascii="Times" w:hAnsi="Times"/>
            </w:rPr>
          </w:rPrChange>
        </w:rPr>
        <w:t>Zootaxa</w:t>
      </w:r>
      <w:proofErr w:type="spellEnd"/>
      <w:r w:rsidRPr="00E66A20">
        <w:rPr>
          <w:rFonts w:ascii="Times" w:hAnsi="Times"/>
        </w:rPr>
        <w:t xml:space="preserve"> together contain over a million references cited </w:t>
      </w:r>
      <w:hyperlink r:id="rId36">
        <w:r w:rsidRPr="00E66A20">
          <w:rPr>
            <w:rFonts w:ascii="Times" w:hAnsi="Times"/>
          </w:rPr>
          <w:t>(Page, 2020a)</w:t>
        </w:r>
      </w:hyperlink>
      <w:r w:rsidRPr="00E66A20">
        <w:rPr>
          <w:rFonts w:ascii="Times" w:hAnsi="Times"/>
        </w:rPr>
        <w:t>.</w:t>
      </w:r>
    </w:p>
    <w:p w14:paraId="0000004E" w14:textId="77777777" w:rsidR="00BF5FD8" w:rsidRPr="00E66A20" w:rsidRDefault="00BF5FD8" w:rsidP="00E66A20">
      <w:pPr>
        <w:rPr>
          <w:rFonts w:ascii="Times" w:hAnsi="Times"/>
        </w:rPr>
      </w:pPr>
    </w:p>
    <w:p w14:paraId="0000004F" w14:textId="77777777" w:rsidR="00BF5FD8" w:rsidRPr="00E66A20" w:rsidRDefault="001C1C9C" w:rsidP="00E66A20">
      <w:pPr>
        <w:pStyle w:val="Heading3"/>
      </w:pPr>
      <w:bookmarkStart w:id="124" w:name="_a3caft80d7cy" w:colFirst="0" w:colLast="0"/>
      <w:bookmarkEnd w:id="124"/>
      <w:r w:rsidRPr="00E66A20">
        <w:t>Taxonomic databases</w:t>
      </w:r>
    </w:p>
    <w:p w14:paraId="00000051" w14:textId="7B175CB6" w:rsidR="00BF5FD8" w:rsidRPr="00E66A20" w:rsidRDefault="001C1C9C" w:rsidP="00E66A20">
      <w:pPr>
        <w:rPr>
          <w:rFonts w:ascii="Times" w:hAnsi="Times"/>
        </w:rPr>
      </w:pPr>
      <w:r w:rsidRPr="00E66A20">
        <w:rPr>
          <w:rFonts w:ascii="Times" w:hAnsi="Times"/>
        </w:rPr>
        <w:t xml:space="preserve">The numerous taxonomic databases being developed by the community, often focussed on a particular taxonomic group, are yet another source of bibliographic data. Regrettably, in many cases taxonomic databases do not treat the taxonomic literature as a </w:t>
      </w:r>
      <w:del w:id="125" w:author="Roderic Page" w:date="2022-03-17T18:32:00Z">
        <w:r w:rsidRPr="00E66A20" w:rsidDel="00D36967">
          <w:rPr>
            <w:rFonts w:ascii="Times" w:hAnsi="Times"/>
          </w:rPr>
          <w:delText>first class</w:delText>
        </w:r>
      </w:del>
      <w:ins w:id="126" w:author="Roderic Page" w:date="2022-03-17T18:32:00Z">
        <w:r w:rsidR="00D36967" w:rsidRPr="00E66A20">
          <w:rPr>
            <w:rFonts w:ascii="Times" w:hAnsi="Times"/>
          </w:rPr>
          <w:t>first-class</w:t>
        </w:r>
      </w:ins>
      <w:r w:rsidRPr="00E66A20">
        <w:rPr>
          <w:rFonts w:ascii="Times" w:hAnsi="Times"/>
        </w:rPr>
        <w:t xml:space="preserve"> citizen, and hence the data may be stored in an abbreviated form (such as the micro-citations mentioned above). But some databases do provide high-quality curated literature which can be used to help populate Wikidata.</w:t>
      </w:r>
    </w:p>
    <w:p w14:paraId="00000052" w14:textId="77777777" w:rsidR="00BF5FD8" w:rsidRPr="00E66A20" w:rsidRDefault="001C1C9C" w:rsidP="00E66A20">
      <w:pPr>
        <w:pStyle w:val="Heading3"/>
      </w:pPr>
      <w:bookmarkStart w:id="127" w:name="_qwi7162iuicg" w:colFirst="0" w:colLast="0"/>
      <w:bookmarkEnd w:id="127"/>
      <w:r w:rsidRPr="00E66A20">
        <w:t>Databases of researchers</w:t>
      </w:r>
    </w:p>
    <w:p w14:paraId="00000053" w14:textId="728DB0A3" w:rsidR="00BF5FD8" w:rsidRPr="00E66A20" w:rsidRDefault="001C1C9C" w:rsidP="00E66A20">
      <w:pPr>
        <w:rPr>
          <w:rFonts w:ascii="Times" w:hAnsi="Times"/>
        </w:rPr>
      </w:pPr>
      <w:r w:rsidRPr="00E66A20">
        <w:rPr>
          <w:rFonts w:ascii="Times" w:hAnsi="Times"/>
        </w:rPr>
        <w:t xml:space="preserve">Yet another potential source of data are the collections of articles created by researchers as part of an online profile or identity, such as ORCID </w:t>
      </w:r>
      <w:ins w:id="128" w:author="Roderic Page" w:date="2022-03-21T14:54:00Z">
        <w:r w:rsidR="009958BE">
          <w:fldChar w:fldCharType="begin"/>
        </w:r>
        <w:r w:rsidR="009958BE">
          <w:instrText xml:space="preserve"> HYPERLINK "https://www.zotero.org/google-docs/?sy0JAB" \h </w:instrText>
        </w:r>
        <w:r w:rsidR="009958BE">
          <w:fldChar w:fldCharType="separate"/>
        </w:r>
        <w:r w:rsidR="009958BE" w:rsidRPr="00E66A20">
          <w:rPr>
            <w:rFonts w:ascii="Times" w:hAnsi="Times"/>
          </w:rPr>
          <w:t>(“ORCID”)</w:t>
        </w:r>
        <w:r w:rsidR="009958BE">
          <w:rPr>
            <w:rFonts w:ascii="Times" w:hAnsi="Times"/>
          </w:rPr>
          <w:fldChar w:fldCharType="end"/>
        </w:r>
        <w:r w:rsidR="009958BE">
          <w:rPr>
            <w:rFonts w:ascii="Times" w:hAnsi="Times"/>
          </w:rPr>
          <w:t xml:space="preserve"> </w:t>
        </w:r>
      </w:ins>
      <w:r w:rsidRPr="00E66A20">
        <w:rPr>
          <w:rFonts w:ascii="Times" w:hAnsi="Times"/>
        </w:rPr>
        <w:t>or ResearchGate</w:t>
      </w:r>
      <w:ins w:id="129" w:author="Roderic Page" w:date="2022-03-21T14:54:00Z">
        <w:r w:rsidR="009958BE">
          <w:rPr>
            <w:rFonts w:ascii="Times" w:hAnsi="Times"/>
          </w:rPr>
          <w:t xml:space="preserve"> </w:t>
        </w:r>
        <w:r w:rsidR="009958BE" w:rsidRPr="00E66A20">
          <w:rPr>
            <w:rFonts w:ascii="Times" w:hAnsi="Times"/>
          </w:rPr>
          <w:t xml:space="preserve"> </w:t>
        </w:r>
        <w:r w:rsidR="009958BE">
          <w:fldChar w:fldCharType="begin"/>
        </w:r>
        <w:r w:rsidR="009958BE">
          <w:instrText xml:space="preserve"> HYPERLINK "https://www.zotero.org/google-docs/?Ga6unH" \h </w:instrText>
        </w:r>
        <w:r w:rsidR="009958BE">
          <w:fldChar w:fldCharType="separate"/>
        </w:r>
        <w:r w:rsidR="009958BE" w:rsidRPr="00E66A20">
          <w:rPr>
            <w:rFonts w:ascii="Times" w:hAnsi="Times"/>
          </w:rPr>
          <w:t>(“ResearchGate”)</w:t>
        </w:r>
        <w:r w:rsidR="009958BE">
          <w:rPr>
            <w:rFonts w:ascii="Times" w:hAnsi="Times"/>
          </w:rPr>
          <w:fldChar w:fldCharType="end"/>
        </w:r>
      </w:ins>
      <w:r w:rsidRPr="00E66A20">
        <w:rPr>
          <w:rFonts w:ascii="Times" w:hAnsi="Times"/>
        </w:rPr>
        <w:t xml:space="preserve">. Using a combination of manual input and web services, ORCID </w:t>
      </w:r>
      <w:del w:id="130" w:author="Roderic Page" w:date="2022-03-21T14:54:00Z">
        <w:r w:rsidR="00943B31" w:rsidDel="009958BE">
          <w:fldChar w:fldCharType="begin"/>
        </w:r>
        <w:r w:rsidR="00943B31" w:rsidDel="009958BE">
          <w:delInstrText xml:space="preserve"> HYPERLINK "https://www.zotero.org/google-docs/?sy0JAB" \h </w:delInstrText>
        </w:r>
        <w:r w:rsidR="00943B31" w:rsidDel="009958BE">
          <w:fldChar w:fldCharType="separate"/>
        </w:r>
        <w:r w:rsidRPr="00E66A20" w:rsidDel="009958BE">
          <w:rPr>
            <w:rFonts w:ascii="Times" w:hAnsi="Times"/>
          </w:rPr>
          <w:delText>(“ORCID”)</w:delText>
        </w:r>
        <w:r w:rsidR="00943B31" w:rsidDel="009958BE">
          <w:rPr>
            <w:rFonts w:ascii="Times" w:hAnsi="Times"/>
          </w:rPr>
          <w:fldChar w:fldCharType="end"/>
        </w:r>
      </w:del>
      <w:r w:rsidRPr="00E66A20">
        <w:rPr>
          <w:rFonts w:ascii="Times" w:hAnsi="Times"/>
        </w:rPr>
        <w:t xml:space="preserve"> assembles a list of publications (and other outputs) linked to a researcher’s unique identifier (their ORCID id). This data is openly available via an API. In contrast, ResearchGate</w:t>
      </w:r>
      <w:del w:id="131" w:author="Roderic Page" w:date="2022-03-21T14:54:00Z">
        <w:r w:rsidRPr="00E66A20" w:rsidDel="009958BE">
          <w:rPr>
            <w:rFonts w:ascii="Times" w:hAnsi="Times"/>
          </w:rPr>
          <w:delText xml:space="preserve"> </w:delText>
        </w:r>
        <w:r w:rsidR="00943B31" w:rsidDel="009958BE">
          <w:fldChar w:fldCharType="begin"/>
        </w:r>
        <w:r w:rsidR="00943B31" w:rsidDel="009958BE">
          <w:delInstrText xml:space="preserve"> HYPERLINK "https://www.zotero.org/google-docs/?Ga6unH" \h </w:delInstrText>
        </w:r>
        <w:r w:rsidR="00943B31" w:rsidDel="009958BE">
          <w:fldChar w:fldCharType="separate"/>
        </w:r>
        <w:r w:rsidRPr="00E66A20" w:rsidDel="009958BE">
          <w:rPr>
            <w:rFonts w:ascii="Times" w:hAnsi="Times"/>
          </w:rPr>
          <w:delText>(“ResearchGate”)</w:delText>
        </w:r>
        <w:r w:rsidR="00943B31" w:rsidDel="009958BE">
          <w:rPr>
            <w:rFonts w:ascii="Times" w:hAnsi="Times"/>
          </w:rPr>
          <w:fldChar w:fldCharType="end"/>
        </w:r>
      </w:del>
      <w:r w:rsidRPr="00E66A20">
        <w:rPr>
          <w:rFonts w:ascii="Times" w:hAnsi="Times"/>
        </w:rPr>
        <w:t xml:space="preserve"> is a commercial website where members can upload lists of their publications, and provide access to the publications themselves (on the understanding that their members have the legal right to do so). Although ResearchGate is “closed” in that it lacks a publicly available API, they do embed structured markup in their web pages which links authors to their publications using terms from the schema.org vocabulary.</w:t>
      </w:r>
    </w:p>
    <w:p w14:paraId="00000054" w14:textId="77777777" w:rsidR="00BF5FD8" w:rsidRPr="00E66A20" w:rsidRDefault="00BF5FD8" w:rsidP="00E66A20">
      <w:pPr>
        <w:rPr>
          <w:rFonts w:ascii="Times" w:hAnsi="Times"/>
        </w:rPr>
      </w:pPr>
    </w:p>
    <w:p w14:paraId="00000055" w14:textId="77777777" w:rsidR="00BF5FD8" w:rsidRPr="008F37C7" w:rsidRDefault="001C1C9C" w:rsidP="00E66A20">
      <w:pPr>
        <w:pStyle w:val="Heading3"/>
        <w:rPr>
          <w:rPrChange w:id="132" w:author="Roderic Page" w:date="2022-03-17T18:36:00Z">
            <w:rPr>
              <w:rFonts w:ascii="Times" w:hAnsi="Times"/>
              <w:sz w:val="24"/>
            </w:rPr>
          </w:rPrChange>
        </w:rPr>
      </w:pPr>
      <w:bookmarkStart w:id="133" w:name="_agi862nuhyc5" w:colFirst="0" w:colLast="0"/>
      <w:bookmarkEnd w:id="133"/>
      <w:r w:rsidRPr="008F37C7">
        <w:rPr>
          <w:rPrChange w:id="134" w:author="Roderic Page" w:date="2022-03-17T18:36:00Z">
            <w:rPr>
              <w:rFonts w:ascii="Times" w:hAnsi="Times"/>
              <w:sz w:val="24"/>
            </w:rPr>
          </w:rPrChange>
        </w:rPr>
        <w:t xml:space="preserve">Wikis </w:t>
      </w:r>
    </w:p>
    <w:p w14:paraId="00000057" w14:textId="39DB96DF" w:rsidR="00BF5FD8" w:rsidRPr="00E66A20" w:rsidRDefault="001C1C9C" w:rsidP="00E66A20">
      <w:pPr>
        <w:rPr>
          <w:rFonts w:ascii="Times" w:hAnsi="Times"/>
        </w:rPr>
      </w:pPr>
      <w:r w:rsidRPr="00E66A20">
        <w:rPr>
          <w:rFonts w:ascii="Times" w:hAnsi="Times"/>
        </w:rPr>
        <w:t xml:space="preserve">The sources which perhaps most closely match the notion of “crowd sourcing” are Wikidata itself, and other wikis of the Wikipedia Foundation, such as Wikipedia and Wikispecies. Indeed, in much the same way that we can regard Wikipedia as an Encyclopaedia of Life </w:t>
      </w:r>
      <w:hyperlink r:id="rId37">
        <w:r w:rsidRPr="00E66A20">
          <w:rPr>
            <w:rFonts w:ascii="Times" w:hAnsi="Times"/>
          </w:rPr>
          <w:t>(Page, 2010)</w:t>
        </w:r>
      </w:hyperlink>
      <w:r w:rsidRPr="00E66A20">
        <w:rPr>
          <w:rFonts w:ascii="Times" w:hAnsi="Times"/>
        </w:rPr>
        <w:t>, Wikispecies can be regarded as a crowd sourced “bibliography of life” where volunteers are assembling a wiki with one page per taxon, often including extensive lists of references cited. However, these references are often entered as simple text strings with little or no structured markup, making it challenging to extract structured metadata, and hence limiting the utility of Wikispecies.</w:t>
      </w:r>
    </w:p>
    <w:p w14:paraId="00000058" w14:textId="77777777" w:rsidR="00BF5FD8" w:rsidRPr="00E66A20" w:rsidRDefault="001C1C9C" w:rsidP="00E66A20">
      <w:pPr>
        <w:pStyle w:val="Heading3"/>
      </w:pPr>
      <w:bookmarkStart w:id="135" w:name="_n85wmxhb8nzn" w:colFirst="0" w:colLast="0"/>
      <w:bookmarkEnd w:id="135"/>
      <w:proofErr w:type="gramStart"/>
      <w:r w:rsidRPr="00E66A20">
        <w:t>Full-text</w:t>
      </w:r>
      <w:proofErr w:type="gramEnd"/>
    </w:p>
    <w:p w14:paraId="00000059" w14:textId="65A4E874" w:rsidR="00BF5FD8" w:rsidRPr="00E66A20" w:rsidRDefault="001C1C9C" w:rsidP="00E66A20">
      <w:pPr>
        <w:rPr>
          <w:rFonts w:ascii="Times" w:hAnsi="Times"/>
        </w:rPr>
      </w:pPr>
      <w:r w:rsidRPr="00E66A20">
        <w:rPr>
          <w:rFonts w:ascii="Times" w:hAnsi="Times"/>
        </w:rPr>
        <w:t xml:space="preserve">Wikidata stores metadata rather than full-text content, that is, it stores information about a publication, not the contents of the publication itself. A growing proportion of the taxonomic </w:t>
      </w:r>
      <w:r w:rsidRPr="00E66A20">
        <w:rPr>
          <w:rFonts w:ascii="Times" w:hAnsi="Times"/>
        </w:rPr>
        <w:lastRenderedPageBreak/>
        <w:t xml:space="preserve">literature is being digitised, such that articles may be available in formats such as PDF or sets of images (e.g., scans of printed works). Given the alarming ease with which links to online content can break </w:t>
      </w:r>
      <w:hyperlink r:id="rId38">
        <w:r w:rsidRPr="00E66A20">
          <w:rPr>
            <w:rFonts w:ascii="Times" w:hAnsi="Times"/>
          </w:rPr>
          <w:t>(</w:t>
        </w:r>
        <w:proofErr w:type="spellStart"/>
        <w:r w:rsidRPr="00E66A20">
          <w:rPr>
            <w:rFonts w:ascii="Times" w:hAnsi="Times"/>
          </w:rPr>
          <w:t>Laakso</w:t>
        </w:r>
        <w:proofErr w:type="spellEnd"/>
        <w:r w:rsidRPr="00E66A20">
          <w:rPr>
            <w:rFonts w:ascii="Times" w:hAnsi="Times"/>
          </w:rPr>
          <w:t>, Matthias &amp; Jahn, 2020)</w:t>
        </w:r>
      </w:hyperlink>
      <w:r w:rsidRPr="00E66A20">
        <w:rPr>
          <w:rFonts w:ascii="Times" w:hAnsi="Times"/>
        </w:rPr>
        <w:t xml:space="preserve"> a convention on Wikidata is to include not only a link to a freely available PDF but also a link to an archived version, e.g. on the Internet’s </w:t>
      </w:r>
      <w:proofErr w:type="spellStart"/>
      <w:r w:rsidRPr="00E66A20">
        <w:rPr>
          <w:rFonts w:ascii="Times" w:hAnsi="Times"/>
        </w:rPr>
        <w:t>Wayback</w:t>
      </w:r>
      <w:proofErr w:type="spellEnd"/>
      <w:r w:rsidRPr="00E66A20">
        <w:rPr>
          <w:rFonts w:ascii="Times" w:hAnsi="Times"/>
        </w:rPr>
        <w:t xml:space="preserve"> Machine </w:t>
      </w:r>
      <w:hyperlink r:id="rId39">
        <w:r w:rsidRPr="00E66A20">
          <w:rPr>
            <w:rFonts w:ascii="Times" w:hAnsi="Times"/>
          </w:rPr>
          <w:t>(“</w:t>
        </w:r>
        <w:proofErr w:type="spellStart"/>
        <w:r w:rsidRPr="00E66A20">
          <w:rPr>
            <w:rFonts w:ascii="Times" w:hAnsi="Times"/>
          </w:rPr>
          <w:t>Wayback</w:t>
        </w:r>
        <w:proofErr w:type="spellEnd"/>
        <w:r w:rsidRPr="00E66A20">
          <w:rPr>
            <w:rFonts w:ascii="Times" w:hAnsi="Times"/>
          </w:rPr>
          <w:t xml:space="preserve"> Machine”)</w:t>
        </w:r>
      </w:hyperlink>
      <w:r w:rsidRPr="00E66A20">
        <w:rPr>
          <w:rFonts w:ascii="Times" w:hAnsi="Times"/>
        </w:rPr>
        <w:t>. Another strategy (one that I have regularly used) is to store a copy of the PDF on Internet Archive itself and include the Internet Archive identifier as a property of the publication on Wikidata</w:t>
      </w:r>
      <w:ins w:id="136" w:author="Roderic Page" w:date="2022-03-16T17:08:00Z">
        <w:r w:rsidR="00042C60">
          <w:rPr>
            <w:rFonts w:ascii="Times" w:hAnsi="Times"/>
          </w:rPr>
          <w:t>.</w:t>
        </w:r>
      </w:ins>
      <w:del w:id="137" w:author="Roderic Page" w:date="2022-03-16T17:08:00Z">
        <w:r w:rsidRPr="00E66A20" w:rsidDel="00042C60">
          <w:rPr>
            <w:rFonts w:ascii="Times" w:hAnsi="Times"/>
          </w:rPr>
          <w:delText>.</w:delText>
        </w:r>
      </w:del>
    </w:p>
    <w:p w14:paraId="0000005A" w14:textId="77777777" w:rsidR="00BF5FD8" w:rsidRPr="00E66A20" w:rsidRDefault="00BF5FD8" w:rsidP="00E66A20">
      <w:pPr>
        <w:rPr>
          <w:rFonts w:ascii="Times" w:hAnsi="Times"/>
        </w:rPr>
      </w:pPr>
    </w:p>
    <w:p w14:paraId="0000005B" w14:textId="34199732" w:rsidR="00BF5FD8" w:rsidRPr="00E66A20" w:rsidRDefault="001C1C9C" w:rsidP="00E66A20">
      <w:pPr>
        <w:rPr>
          <w:rFonts w:ascii="Times" w:hAnsi="Times"/>
        </w:rPr>
      </w:pPr>
      <w:del w:id="138" w:author="Roderic Page" w:date="2022-03-18T14:49:00Z">
        <w:r w:rsidRPr="00E66A20" w:rsidDel="004E0BC1">
          <w:rPr>
            <w:rFonts w:ascii="Times" w:hAnsi="Times"/>
          </w:rPr>
          <w:delText>There are o</w:delText>
        </w:r>
      </w:del>
      <w:ins w:id="139" w:author="Roderic Page" w:date="2022-03-18T14:49:00Z">
        <w:r w:rsidR="004E0BC1">
          <w:rPr>
            <w:rFonts w:ascii="Times" w:hAnsi="Times"/>
          </w:rPr>
          <w:t>O</w:t>
        </w:r>
      </w:ins>
      <w:r w:rsidRPr="00E66A20">
        <w:rPr>
          <w:rFonts w:ascii="Times" w:hAnsi="Times"/>
        </w:rPr>
        <w:t>ther ways to access content</w:t>
      </w:r>
      <w:del w:id="140" w:author="Roderic Page" w:date="2022-03-18T14:49:00Z">
        <w:r w:rsidRPr="00E66A20" w:rsidDel="004E0BC1">
          <w:rPr>
            <w:rFonts w:ascii="Times" w:hAnsi="Times"/>
          </w:rPr>
          <w:delText>. There are</w:delText>
        </w:r>
      </w:del>
      <w:ins w:id="141" w:author="Roderic Page" w:date="2022-03-18T14:49:00Z">
        <w:r w:rsidR="004E0BC1">
          <w:rPr>
            <w:rFonts w:ascii="Times" w:hAnsi="Times"/>
          </w:rPr>
          <w:t xml:space="preserve"> include</w:t>
        </w:r>
      </w:ins>
      <w:r w:rsidRPr="00E66A20">
        <w:rPr>
          <w:rFonts w:ascii="Times" w:hAnsi="Times"/>
        </w:rPr>
        <w:t xml:space="preserve"> tools that take a DOI and return a PDF if one is available online, either freely available</w:t>
      </w:r>
      <w:ins w:id="142" w:author="Roderic Page" w:date="2022-03-16T17:08:00Z">
        <w:r w:rsidR="009202B3">
          <w:rPr>
            <w:rFonts w:ascii="Times" w:hAnsi="Times"/>
          </w:rPr>
          <w:t>, e.g.</w:t>
        </w:r>
      </w:ins>
      <w:r w:rsidRPr="00E66A20">
        <w:rPr>
          <w:rFonts w:ascii="Times" w:hAnsi="Times"/>
        </w:rPr>
        <w:t xml:space="preserve"> </w:t>
      </w:r>
      <w:proofErr w:type="spellStart"/>
      <w:r w:rsidRPr="00E66A20">
        <w:rPr>
          <w:rFonts w:ascii="Times" w:hAnsi="Times"/>
        </w:rPr>
        <w:t>Unpaywall</w:t>
      </w:r>
      <w:proofErr w:type="spellEnd"/>
      <w:r w:rsidRPr="00E66A20">
        <w:rPr>
          <w:rFonts w:ascii="Times" w:hAnsi="Times"/>
        </w:rPr>
        <w:t xml:space="preserve"> </w:t>
      </w:r>
      <w:hyperlink r:id="rId40">
        <w:r w:rsidRPr="00E66A20">
          <w:rPr>
            <w:rFonts w:ascii="Times" w:hAnsi="Times"/>
          </w:rPr>
          <w:t>(“</w:t>
        </w:r>
        <w:proofErr w:type="spellStart"/>
        <w:r w:rsidRPr="00E66A20">
          <w:rPr>
            <w:rFonts w:ascii="Times" w:hAnsi="Times"/>
          </w:rPr>
          <w:t>Unpaywall</w:t>
        </w:r>
        <w:proofErr w:type="spellEnd"/>
        <w:r w:rsidRPr="00E66A20">
          <w:rPr>
            <w:rFonts w:ascii="Times" w:hAnsi="Times"/>
          </w:rPr>
          <w:t>”)</w:t>
        </w:r>
      </w:hyperlink>
      <w:r w:rsidRPr="00E66A20">
        <w:rPr>
          <w:rFonts w:ascii="Times" w:hAnsi="Times"/>
        </w:rPr>
        <w:t xml:space="preserve"> or “pirated” </w:t>
      </w:r>
      <w:hyperlink r:id="rId41">
        <w:r w:rsidRPr="00E66A20">
          <w:rPr>
            <w:rFonts w:ascii="Times" w:hAnsi="Times"/>
          </w:rPr>
          <w:t>(Bohannon, 2016)</w:t>
        </w:r>
      </w:hyperlink>
      <w:r w:rsidRPr="00E66A20">
        <w:rPr>
          <w:rFonts w:ascii="Times" w:hAnsi="Times"/>
        </w:rPr>
        <w:t>. Some publishers such as the China National Knowledge Infrastructure (CNKI) have mobile phone apps that provide access to their content through that app.</w:t>
      </w:r>
    </w:p>
    <w:p w14:paraId="0000005C" w14:textId="77777777" w:rsidR="00BF5FD8" w:rsidRPr="00E66A20" w:rsidRDefault="00BF5FD8" w:rsidP="00E66A20">
      <w:pPr>
        <w:rPr>
          <w:rFonts w:ascii="Times" w:hAnsi="Times"/>
        </w:rPr>
      </w:pPr>
    </w:p>
    <w:p w14:paraId="0000005D" w14:textId="26B64645" w:rsidR="00BF5FD8" w:rsidRPr="00E66A20" w:rsidRDefault="001C1C9C" w:rsidP="00E66A20">
      <w:pPr>
        <w:rPr>
          <w:rFonts w:ascii="Times" w:hAnsi="Times"/>
        </w:rPr>
      </w:pPr>
      <w:r w:rsidRPr="00E66A20">
        <w:rPr>
          <w:rFonts w:ascii="Times" w:hAnsi="Times"/>
        </w:rPr>
        <w:t xml:space="preserve">Being able to access the content of the articles themselves not only means that we can read the article, but it also provides a way to augment existing metadata. In my own experience </w:t>
      </w:r>
      <w:del w:id="143" w:author="Roderic Page" w:date="2022-03-21T14:33:00Z">
        <w:r w:rsidRPr="00E66A20" w:rsidDel="00B359F8">
          <w:rPr>
            <w:rFonts w:ascii="Times" w:hAnsi="Times"/>
          </w:rPr>
          <w:delText xml:space="preserve">for a number of journals </w:delText>
        </w:r>
      </w:del>
      <w:r w:rsidRPr="00E66A20">
        <w:rPr>
          <w:rFonts w:ascii="Times" w:hAnsi="Times"/>
        </w:rPr>
        <w:t xml:space="preserve">key data such as page numbers were </w:t>
      </w:r>
      <w:ins w:id="144" w:author="Roderic Page" w:date="2022-03-21T14:33:00Z">
        <w:r w:rsidR="00B359F8">
          <w:rPr>
            <w:rFonts w:ascii="Times" w:hAnsi="Times"/>
          </w:rPr>
          <w:t xml:space="preserve">often </w:t>
        </w:r>
      </w:ins>
      <w:r w:rsidRPr="00E66A20">
        <w:rPr>
          <w:rFonts w:ascii="Times" w:hAnsi="Times"/>
        </w:rPr>
        <w:t>not recorded in the available metadata</w:t>
      </w:r>
      <w:ins w:id="145" w:author="Roderic Page" w:date="2022-03-21T14:33:00Z">
        <w:r w:rsidR="00B359F8">
          <w:rPr>
            <w:rFonts w:ascii="Times" w:hAnsi="Times"/>
          </w:rPr>
          <w:t xml:space="preserve"> for an article</w:t>
        </w:r>
      </w:ins>
      <w:r w:rsidRPr="00E66A20">
        <w:rPr>
          <w:rFonts w:ascii="Times" w:hAnsi="Times"/>
        </w:rPr>
        <w:t>. This can make it harder to link publications to taxonomic names using “</w:t>
      </w:r>
      <w:proofErr w:type="spellStart"/>
      <w:r w:rsidRPr="00E66A20">
        <w:rPr>
          <w:rFonts w:ascii="Times" w:hAnsi="Times"/>
        </w:rPr>
        <w:t>microcitations</w:t>
      </w:r>
      <w:proofErr w:type="spellEnd"/>
      <w:r w:rsidRPr="00E66A20">
        <w:rPr>
          <w:rFonts w:ascii="Times" w:hAnsi="Times"/>
        </w:rPr>
        <w:t xml:space="preserve">”, where the only information we have is a journal, a volume, and a page number. However, if we have access to a digital version of the </w:t>
      </w:r>
      <w:proofErr w:type="gramStart"/>
      <w:r w:rsidRPr="00E66A20">
        <w:rPr>
          <w:rFonts w:ascii="Times" w:hAnsi="Times"/>
        </w:rPr>
        <w:t>article</w:t>
      </w:r>
      <w:proofErr w:type="gramEnd"/>
      <w:r w:rsidRPr="00E66A20">
        <w:rPr>
          <w:rFonts w:ascii="Times" w:hAnsi="Times"/>
        </w:rPr>
        <w:t xml:space="preserve"> we can extract the page numbers. This need not be a manual process, for instance the Internet Archive generates a file for each PDF that contains a </w:t>
      </w:r>
      <w:proofErr w:type="gramStart"/>
      <w:r w:rsidRPr="00E66A20">
        <w:rPr>
          <w:rFonts w:ascii="Times" w:hAnsi="Times"/>
        </w:rPr>
        <w:t>best-guess</w:t>
      </w:r>
      <w:proofErr w:type="gramEnd"/>
      <w:r w:rsidRPr="00E66A20">
        <w:rPr>
          <w:rFonts w:ascii="Times" w:hAnsi="Times"/>
        </w:rPr>
        <w:t xml:space="preserve"> of the page numbers in the PDF. We can use those to add missing pagination values to the corresponding Wikidata items.</w:t>
      </w:r>
    </w:p>
    <w:p w14:paraId="0000005E" w14:textId="77777777" w:rsidR="00BF5FD8" w:rsidRPr="00E66A20" w:rsidRDefault="00BF5FD8" w:rsidP="00E66A20">
      <w:pPr>
        <w:rPr>
          <w:rFonts w:ascii="Times" w:hAnsi="Times"/>
        </w:rPr>
      </w:pPr>
    </w:p>
    <w:p w14:paraId="0000005F" w14:textId="77777777" w:rsidR="00BF5FD8" w:rsidRPr="00E66A20" w:rsidDel="00E93082" w:rsidRDefault="001C1C9C" w:rsidP="00E66A20">
      <w:pPr>
        <w:pStyle w:val="Heading2"/>
        <w:rPr>
          <w:del w:id="146" w:author="Roderic Page" w:date="2022-03-18T15:49:00Z"/>
        </w:rPr>
      </w:pPr>
      <w:bookmarkStart w:id="147" w:name="_ed6a3as1v6nv" w:colFirst="0" w:colLast="0"/>
      <w:bookmarkEnd w:id="147"/>
      <w:r w:rsidRPr="00E66A20">
        <w:t>Exploring Bibliographic Data in Wikidata</w:t>
      </w:r>
    </w:p>
    <w:p w14:paraId="736B79AB" w14:textId="0DEAF427" w:rsidR="00452CF0" w:rsidDel="00452CF0" w:rsidRDefault="00452CF0" w:rsidP="00452CF0">
      <w:pPr>
        <w:rPr>
          <w:del w:id="148" w:author="Roderic Page" w:date="2022-03-18T15:36:00Z"/>
        </w:rPr>
      </w:pPr>
      <w:moveToRangeStart w:id="149" w:author="Roderic Page" w:date="2022-03-18T15:35:00Z" w:name="move98510159"/>
      <w:moveTo w:id="150" w:author="Roderic Page" w:date="2022-03-18T15:35:00Z">
        <w:del w:id="151" w:author="Roderic Page" w:date="2022-03-18T15:36:00Z">
          <w:r w:rsidRPr="00E66A20" w:rsidDel="00452CF0">
            <w:delText>Taxonomic coverage</w:delText>
          </w:r>
        </w:del>
      </w:moveTo>
    </w:p>
    <w:p w14:paraId="09A53172" w14:textId="6CE2301F" w:rsidR="00452CF0" w:rsidRPr="00E66A20" w:rsidRDefault="00452CF0">
      <w:pPr>
        <w:pStyle w:val="Heading2"/>
        <w:rPr>
          <w:ins w:id="152" w:author="Roderic Page" w:date="2022-03-18T15:36:00Z"/>
          <w:moveTo w:id="153" w:author="Roderic Page" w:date="2022-03-18T15:35:00Z"/>
        </w:rPr>
        <w:pPrChange w:id="154" w:author="Roderic Page" w:date="2022-03-18T15:49:00Z">
          <w:pPr>
            <w:pStyle w:val="Heading3"/>
          </w:pPr>
        </w:pPrChange>
      </w:pPr>
    </w:p>
    <w:p w14:paraId="4A645B94" w14:textId="32C06886" w:rsidR="00030648" w:rsidRPr="00E66A20" w:rsidDel="006551F3" w:rsidRDefault="00452CF0" w:rsidP="00452CF0">
      <w:pPr>
        <w:rPr>
          <w:del w:id="155" w:author="Roderic Page" w:date="2022-03-18T16:32:00Z"/>
          <w:moveTo w:id="156" w:author="Roderic Page" w:date="2022-03-18T15:35:00Z"/>
          <w:rFonts w:ascii="Times" w:hAnsi="Times"/>
        </w:rPr>
      </w:pPr>
      <w:moveTo w:id="157" w:author="Roderic Page" w:date="2022-03-18T15:35:00Z">
        <w:del w:id="158" w:author="Roderic Page" w:date="2022-03-18T15:37:00Z">
          <w:r w:rsidRPr="00E66A20" w:rsidDel="00452CF0">
            <w:rPr>
              <w:rFonts w:ascii="Times" w:hAnsi="Times"/>
            </w:rPr>
            <w:delText>The</w:delText>
          </w:r>
        </w:del>
        <w:del w:id="159" w:author="Roderic Page" w:date="2022-03-18T16:33:00Z">
          <w:r w:rsidRPr="00E66A20" w:rsidDel="006551F3">
            <w:rPr>
              <w:rFonts w:ascii="Times" w:hAnsi="Times"/>
            </w:rPr>
            <w:delText xml:space="preserve"> </w:delText>
          </w:r>
        </w:del>
        <w:del w:id="160" w:author="Roderic Page" w:date="2022-03-18T15:37:00Z">
          <w:r w:rsidRPr="00E66A20" w:rsidDel="00452CF0">
            <w:rPr>
              <w:rFonts w:ascii="Times" w:hAnsi="Times"/>
            </w:rPr>
            <w:delText xml:space="preserve">primary motivation for this project is </w:delText>
          </w:r>
        </w:del>
        <w:del w:id="161" w:author="Roderic Page" w:date="2022-03-18T16:33:00Z">
          <w:r w:rsidRPr="00E66A20" w:rsidDel="006551F3">
            <w:rPr>
              <w:rFonts w:ascii="Times" w:hAnsi="Times"/>
            </w:rPr>
            <w:delText xml:space="preserve">to be able to link every taxonomic name for eukaryote species to its original description using a unique identifier (e.g., a DOI) and ideally a link to a digitised version of that publication. The scale of this challenge was discussed in </w:delText>
          </w:r>
          <w:r w:rsidDel="006551F3">
            <w:fldChar w:fldCharType="begin"/>
          </w:r>
          <w:r w:rsidDel="006551F3">
            <w:delInstrText xml:space="preserve"> HYPERLINK "https://www.zotero.org/google-docs/?lE9zsu" \h </w:delInstrText>
          </w:r>
          <w:r w:rsidDel="006551F3">
            <w:fldChar w:fldCharType="separate"/>
          </w:r>
          <w:r w:rsidRPr="00E66A20" w:rsidDel="006551F3">
            <w:rPr>
              <w:rFonts w:ascii="Times" w:hAnsi="Times"/>
            </w:rPr>
            <w:delText>(Page, 2016a)</w:delText>
          </w:r>
          <w:r w:rsidDel="006551F3">
            <w:rPr>
              <w:rFonts w:ascii="Times" w:hAnsi="Times"/>
            </w:rPr>
            <w:fldChar w:fldCharType="end"/>
          </w:r>
          <w:r w:rsidRPr="00E66A20" w:rsidDel="006551F3">
            <w:rPr>
              <w:rFonts w:ascii="Times" w:hAnsi="Times"/>
            </w:rPr>
            <w:delText xml:space="preserve">, and an attempt to do this for animal names led to my BioNames project </w:delText>
          </w:r>
          <w:r w:rsidDel="006551F3">
            <w:fldChar w:fldCharType="begin"/>
          </w:r>
          <w:r w:rsidDel="006551F3">
            <w:delInstrText xml:space="preserve"> HYPERLINK "https://www.zotero.org/google-docs/?nvZDrJ" \h </w:delInstrText>
          </w:r>
          <w:r w:rsidDel="006551F3">
            <w:fldChar w:fldCharType="separate"/>
          </w:r>
          <w:r w:rsidRPr="00E66A20" w:rsidDel="006551F3">
            <w:rPr>
              <w:rFonts w:ascii="Times" w:hAnsi="Times"/>
            </w:rPr>
            <w:delText>(Page, 2013)</w:delText>
          </w:r>
          <w:r w:rsidDel="006551F3">
            <w:rPr>
              <w:rFonts w:ascii="Times" w:hAnsi="Times"/>
            </w:rPr>
            <w:fldChar w:fldCharType="end"/>
          </w:r>
          <w:r w:rsidRPr="00E66A20" w:rsidDel="006551F3">
            <w:rPr>
              <w:rFonts w:ascii="Times" w:hAnsi="Times"/>
            </w:rPr>
            <w:delText xml:space="preserve">. I have done similar work for plants, although this is mostly unpublished. Preliminary data has been released on GBIF </w:delText>
          </w:r>
          <w:r w:rsidDel="006551F3">
            <w:fldChar w:fldCharType="begin"/>
          </w:r>
          <w:r w:rsidDel="006551F3">
            <w:delInstrText xml:space="preserve"> HYPERLINK "https://www.zotero.org/google-docs/?NSdJB8" \h </w:delInstrText>
          </w:r>
          <w:r w:rsidDel="006551F3">
            <w:fldChar w:fldCharType="separate"/>
          </w:r>
          <w:r w:rsidRPr="00E66A20" w:rsidDel="006551F3">
            <w:rPr>
              <w:rFonts w:ascii="Times" w:hAnsi="Times"/>
            </w:rPr>
            <w:delText>(Page, 2016)</w:delText>
          </w:r>
          <w:r w:rsidDel="006551F3">
            <w:rPr>
              <w:rFonts w:ascii="Times" w:hAnsi="Times"/>
            </w:rPr>
            <w:fldChar w:fldCharType="end"/>
          </w:r>
          <w:r w:rsidRPr="00E66A20" w:rsidDel="006551F3">
            <w:rPr>
              <w:rFonts w:ascii="Times" w:hAnsi="Times"/>
            </w:rPr>
            <w:delText xml:space="preserve">, as a “datasette” </w:delText>
          </w:r>
          <w:r w:rsidDel="006551F3">
            <w:fldChar w:fldCharType="begin"/>
          </w:r>
          <w:r w:rsidDel="006551F3">
            <w:delInstrText xml:space="preserve"> HYPERLINK "https://www.zotero.org/google-docs/?Sb9jkh" \h </w:delInstrText>
          </w:r>
          <w:r w:rsidDel="006551F3">
            <w:fldChar w:fldCharType="separate"/>
          </w:r>
          <w:r w:rsidRPr="00E66A20" w:rsidDel="006551F3">
            <w:rPr>
              <w:rFonts w:ascii="Times" w:hAnsi="Times"/>
            </w:rPr>
            <w:delText>(Page, 2018)</w:delText>
          </w:r>
          <w:r w:rsidDel="006551F3">
            <w:rPr>
              <w:rFonts w:ascii="Times" w:hAnsi="Times"/>
            </w:rPr>
            <w:fldChar w:fldCharType="end"/>
          </w:r>
          <w:r w:rsidRPr="00E66A20" w:rsidDel="006551F3">
            <w:rPr>
              <w:rFonts w:ascii="Times" w:hAnsi="Times"/>
            </w:rPr>
            <w:delText xml:space="preserve">, and raw data dumps </w:delText>
          </w:r>
          <w:r w:rsidDel="006551F3">
            <w:fldChar w:fldCharType="begin"/>
          </w:r>
          <w:r w:rsidDel="006551F3">
            <w:delInstrText xml:space="preserve"> HYPERLINK "https://www.zotero.org/google-docs/?Pzo8ui" \h </w:delInstrText>
          </w:r>
          <w:r w:rsidDel="006551F3">
            <w:fldChar w:fldCharType="separate"/>
          </w:r>
          <w:r w:rsidRPr="00E66A20" w:rsidDel="006551F3">
            <w:rPr>
              <w:rFonts w:ascii="Times" w:hAnsi="Times"/>
            </w:rPr>
            <w:delText>(Page, 2020b)</w:delText>
          </w:r>
          <w:r w:rsidDel="006551F3">
            <w:rPr>
              <w:rFonts w:ascii="Times" w:hAnsi="Times"/>
            </w:rPr>
            <w:fldChar w:fldCharType="end"/>
          </w:r>
        </w:del>
        <w:del w:id="162" w:author="Roderic Page" w:date="2022-03-18T15:38:00Z">
          <w:r w:rsidRPr="00E66A20" w:rsidDel="00030648">
            <w:rPr>
              <w:rFonts w:ascii="Times" w:hAnsi="Times"/>
            </w:rPr>
            <w:delText>. My work on Index Fungorum is currently unpublished</w:delText>
          </w:r>
        </w:del>
        <w:del w:id="163" w:author="Roderic Page" w:date="2022-03-18T16:33:00Z">
          <w:r w:rsidRPr="00E66A20" w:rsidDel="006551F3">
            <w:rPr>
              <w:rFonts w:ascii="Times" w:hAnsi="Times"/>
            </w:rPr>
            <w:delText xml:space="preserve">. </w:delText>
          </w:r>
        </w:del>
        <w:del w:id="164" w:author="Roderic Page" w:date="2022-03-18T16:32:00Z">
          <w:r w:rsidRPr="00E66A20" w:rsidDel="006551F3">
            <w:rPr>
              <w:rFonts w:ascii="Times" w:hAnsi="Times"/>
            </w:rPr>
            <w:delText>Typically 20-40% of publications have been mapped to one or more identifiers, but only 15-20% of the publications currently exist in Wikidata.</w:delText>
          </w:r>
        </w:del>
      </w:moveTo>
    </w:p>
    <w:p w14:paraId="6EB00FE7" w14:textId="1A76A630" w:rsidR="00452CF0" w:rsidRPr="00E66A20" w:rsidDel="006551F3" w:rsidRDefault="00452CF0" w:rsidP="00452CF0">
      <w:pPr>
        <w:rPr>
          <w:del w:id="165" w:author="Roderic Page" w:date="2022-03-18T16:33:00Z"/>
          <w:moveTo w:id="166" w:author="Roderic Page" w:date="2022-03-18T15:35:00Z"/>
          <w:rFonts w:ascii="Times" w:hAnsi="Times"/>
        </w:rPr>
      </w:pPr>
    </w:p>
    <w:p w14:paraId="735F0009" w14:textId="3A6D59F9" w:rsidR="00452CF0" w:rsidRPr="00E66A20" w:rsidDel="006551F3" w:rsidRDefault="00452CF0" w:rsidP="00452CF0">
      <w:pPr>
        <w:rPr>
          <w:del w:id="167" w:author="Roderic Page" w:date="2022-03-18T16:33:00Z"/>
          <w:moveTo w:id="168" w:author="Roderic Page" w:date="2022-03-18T15:35:00Z"/>
          <w:rFonts w:ascii="Times" w:hAnsi="Times"/>
        </w:rPr>
      </w:pPr>
      <w:moveTo w:id="169" w:author="Roderic Page" w:date="2022-03-18T15:35:00Z">
        <w:del w:id="170" w:author="Roderic Page" w:date="2022-03-18T16:33:00Z">
          <w:r w:rsidRPr="00E66A20" w:rsidDel="006551F3">
            <w:rPr>
              <w:rFonts w:ascii="Times" w:hAnsi="Times"/>
            </w:rPr>
            <w:delText>[Table 2 here]</w:delText>
          </w:r>
        </w:del>
      </w:moveTo>
    </w:p>
    <w:moveToRangeEnd w:id="149"/>
    <w:p w14:paraId="03A2838F" w14:textId="77777777" w:rsidR="008F37C7" w:rsidRPr="00E66A20" w:rsidRDefault="008F37C7" w:rsidP="00E66A20">
      <w:pPr>
        <w:rPr>
          <w:rFonts w:ascii="Times" w:hAnsi="Times"/>
        </w:rPr>
      </w:pPr>
    </w:p>
    <w:p w14:paraId="4E6AF409" w14:textId="4DE441F9" w:rsidR="006551F3" w:rsidRDefault="006551F3" w:rsidP="006551F3">
      <w:pPr>
        <w:rPr>
          <w:ins w:id="171" w:author="Roderic Page" w:date="2022-03-18T16:38:00Z"/>
          <w:rFonts w:ascii="Times" w:hAnsi="Times"/>
        </w:rPr>
      </w:pPr>
      <w:ins w:id="172" w:author="Roderic Page" w:date="2022-03-18T16:34:00Z">
        <w:r>
          <w:rPr>
            <w:rFonts w:ascii="Times" w:hAnsi="Times"/>
          </w:rPr>
          <w:t>A key</w:t>
        </w:r>
        <w:r w:rsidRPr="00E66A20">
          <w:rPr>
            <w:rFonts w:ascii="Times" w:hAnsi="Times"/>
          </w:rPr>
          <w:t xml:space="preserve"> </w:t>
        </w:r>
        <w:r>
          <w:rPr>
            <w:rFonts w:ascii="Times" w:hAnsi="Times"/>
          </w:rPr>
          <w:t xml:space="preserve">goal for the bibliography of life is </w:t>
        </w:r>
        <w:r w:rsidRPr="00E66A20">
          <w:rPr>
            <w:rFonts w:ascii="Times" w:hAnsi="Times"/>
          </w:rPr>
          <w:t xml:space="preserve">to be able to link every taxonomic name for eukaryote species to its original description using a unique identifier (e.g., a DOI) and ideally a link to a digitised version of that publication. The scale of this challenge was discussed in </w:t>
        </w:r>
        <w:r>
          <w:fldChar w:fldCharType="begin"/>
        </w:r>
        <w:r>
          <w:instrText xml:space="preserve"> HYPERLINK "https://www.zotero.org/google-docs/?lE9zsu" \h </w:instrText>
        </w:r>
        <w:r>
          <w:fldChar w:fldCharType="separate"/>
        </w:r>
        <w:r w:rsidRPr="00E66A20">
          <w:rPr>
            <w:rFonts w:ascii="Times" w:hAnsi="Times"/>
          </w:rPr>
          <w:t>(Page, 2016a)</w:t>
        </w:r>
        <w:r>
          <w:rPr>
            <w:rFonts w:ascii="Times" w:hAnsi="Times"/>
          </w:rPr>
          <w:fldChar w:fldCharType="end"/>
        </w:r>
        <w:r w:rsidRPr="00E66A20">
          <w:rPr>
            <w:rFonts w:ascii="Times" w:hAnsi="Times"/>
          </w:rPr>
          <w:t xml:space="preserve">, and an attempt to do this for animal names led to my </w:t>
        </w:r>
        <w:proofErr w:type="spellStart"/>
        <w:r w:rsidRPr="00E66A20">
          <w:rPr>
            <w:rFonts w:ascii="Times" w:hAnsi="Times"/>
          </w:rPr>
          <w:t>BioNames</w:t>
        </w:r>
        <w:proofErr w:type="spellEnd"/>
        <w:r w:rsidRPr="00E66A20">
          <w:rPr>
            <w:rFonts w:ascii="Times" w:hAnsi="Times"/>
          </w:rPr>
          <w:t xml:space="preserve"> project </w:t>
        </w:r>
        <w:r>
          <w:fldChar w:fldCharType="begin"/>
        </w:r>
        <w:r>
          <w:instrText xml:space="preserve"> HYPERLINK "https://www.zotero.org/google-docs/?nvZDrJ" \h </w:instrText>
        </w:r>
        <w:r>
          <w:fldChar w:fldCharType="separate"/>
        </w:r>
        <w:r w:rsidRPr="00E66A20">
          <w:rPr>
            <w:rFonts w:ascii="Times" w:hAnsi="Times"/>
          </w:rPr>
          <w:t>(Page, 2013)</w:t>
        </w:r>
        <w:r>
          <w:rPr>
            <w:rFonts w:ascii="Times" w:hAnsi="Times"/>
          </w:rPr>
          <w:fldChar w:fldCharType="end"/>
        </w:r>
        <w:r w:rsidRPr="00E66A20">
          <w:rPr>
            <w:rFonts w:ascii="Times" w:hAnsi="Times"/>
          </w:rPr>
          <w:t>. I have done similar work for plants</w:t>
        </w:r>
      </w:ins>
      <w:ins w:id="173" w:author="Roderic Page" w:date="2022-03-18T16:47:00Z">
        <w:r w:rsidR="00153791">
          <w:rPr>
            <w:rFonts w:ascii="Times" w:hAnsi="Times"/>
          </w:rPr>
          <w:t xml:space="preserve"> and fungi based on </w:t>
        </w:r>
      </w:ins>
      <w:ins w:id="174" w:author="Roderic Page" w:date="2022-03-18T16:48:00Z">
        <w:r w:rsidR="00153791">
          <w:rPr>
            <w:rFonts w:ascii="Times" w:hAnsi="Times"/>
          </w:rPr>
          <w:t xml:space="preserve">the </w:t>
        </w:r>
        <w:r w:rsidR="00153791" w:rsidRPr="00153791">
          <w:rPr>
            <w:rFonts w:ascii="Times" w:hAnsi="Times"/>
          </w:rPr>
          <w:t>International Plant Name Index (IPNI)</w:t>
        </w:r>
        <w:r w:rsidR="00153791">
          <w:rPr>
            <w:rFonts w:ascii="Times" w:hAnsi="Times"/>
          </w:rPr>
          <w:t xml:space="preserve"> </w:t>
        </w:r>
      </w:ins>
      <w:ins w:id="175" w:author="Roderic Page" w:date="2022-03-18T16:49:00Z">
        <w:r w:rsidR="00153791">
          <w:rPr>
            <w:rFonts w:ascii="Times" w:hAnsi="Times"/>
          </w:rPr>
          <w:t xml:space="preserve"> </w:t>
        </w:r>
      </w:ins>
      <w:r w:rsidR="00153791">
        <w:rPr>
          <w:rFonts w:ascii="Times" w:hAnsi="Times"/>
        </w:rPr>
        <w:fldChar w:fldCharType="begin"/>
      </w:r>
      <w:r w:rsidR="00153791">
        <w:rPr>
          <w:rFonts w:ascii="Times" w:hAnsi="Times"/>
        </w:rPr>
        <w:instrText xml:space="preserve"> ADDIN ZOTERO_ITEM CSL_CITATION {"citationID":"9kCrmLZt","properties":{"formattedCitation":"(\\uc0\\u8220{}International Plant Names Index\\uc0\\u8221{})","plainCitation":"(“International Plant Names Index”)","noteIndex":0},"citationItems":[{"id":16670,"uris":["http://zotero.org/users/4491854/items/I2XDIRPB"],"itemData":{"id":16670,"type":"webpage","title":"International Plant Names Index","URL":"https://ipni.org/","accessed":{"date-parts":[["2022",3,18]]}}}],"schema":"https://github.com/citation-style-language/schema/raw/master/csl-citation.json"} </w:instrText>
      </w:r>
      <w:r w:rsidR="00153791">
        <w:rPr>
          <w:rFonts w:ascii="Times" w:hAnsi="Times"/>
        </w:rPr>
        <w:fldChar w:fldCharType="separate"/>
      </w:r>
      <w:r w:rsidR="00153791" w:rsidRPr="00153791">
        <w:rPr>
          <w:rFonts w:ascii="Times" w:hAnsi="Times" w:cs="Times New Roman"/>
        </w:rPr>
        <w:t>(“International Plant Names Index”)</w:t>
      </w:r>
      <w:r w:rsidR="00153791">
        <w:rPr>
          <w:rFonts w:ascii="Times" w:hAnsi="Times"/>
        </w:rPr>
        <w:fldChar w:fldCharType="end"/>
      </w:r>
      <w:ins w:id="176" w:author="Roderic Page" w:date="2022-03-18T16:49:00Z">
        <w:r w:rsidR="00153791">
          <w:rPr>
            <w:rFonts w:ascii="Times" w:hAnsi="Times"/>
          </w:rPr>
          <w:t xml:space="preserve"> </w:t>
        </w:r>
      </w:ins>
      <w:ins w:id="177" w:author="Roderic Page" w:date="2022-03-18T16:48:00Z">
        <w:r w:rsidR="00153791">
          <w:rPr>
            <w:rFonts w:ascii="Times" w:hAnsi="Times"/>
          </w:rPr>
          <w:t xml:space="preserve">and Index </w:t>
        </w:r>
        <w:proofErr w:type="spellStart"/>
        <w:r w:rsidR="00153791">
          <w:rPr>
            <w:rFonts w:ascii="Times" w:hAnsi="Times"/>
          </w:rPr>
          <w:t>Fungorum</w:t>
        </w:r>
        <w:proofErr w:type="spellEnd"/>
        <w:r w:rsidR="00153791">
          <w:rPr>
            <w:rFonts w:ascii="Times" w:hAnsi="Times"/>
          </w:rPr>
          <w:t xml:space="preserve"> </w:t>
        </w:r>
      </w:ins>
      <w:r w:rsidR="00153791">
        <w:rPr>
          <w:rFonts w:ascii="Times" w:hAnsi="Times"/>
        </w:rPr>
        <w:fldChar w:fldCharType="begin"/>
      </w:r>
      <w:r w:rsidR="00153791">
        <w:rPr>
          <w:rFonts w:ascii="Times" w:hAnsi="Times"/>
        </w:rPr>
        <w:instrText xml:space="preserve"> ADDIN ZOTERO_ITEM CSL_CITATION {"citationID":"MO4X8OHP","properties":{"formattedCitation":"(\\uc0\\u8220{}Index Fungorum Home Page\\uc0\\u8221{})","plainCitation":"(“Index Fungorum Home Page”)","noteIndex":0},"citationItems":[{"id":16672,"uris":["http://zotero.org/users/4491854/items/JEM6YP7H"],"itemData":{"id":16672,"type":"webpage","title":"Index Fungorum Home Page","URL":"http://www.indexfungorum.org/","accessed":{"date-parts":[["2022",3,18]]}}}],"schema":"https://github.com/citation-style-language/schema/raw/master/csl-citation.json"} </w:instrText>
      </w:r>
      <w:r w:rsidR="00153791">
        <w:rPr>
          <w:rFonts w:ascii="Times" w:hAnsi="Times"/>
        </w:rPr>
        <w:fldChar w:fldCharType="separate"/>
      </w:r>
      <w:r w:rsidR="00153791" w:rsidRPr="00153791">
        <w:rPr>
          <w:rFonts w:ascii="Times" w:hAnsi="Times" w:cs="Times New Roman"/>
        </w:rPr>
        <w:t xml:space="preserve">(“Index </w:t>
      </w:r>
      <w:proofErr w:type="spellStart"/>
      <w:r w:rsidR="00153791" w:rsidRPr="00153791">
        <w:rPr>
          <w:rFonts w:ascii="Times" w:hAnsi="Times" w:cs="Times New Roman"/>
        </w:rPr>
        <w:t>Fungorum</w:t>
      </w:r>
      <w:proofErr w:type="spellEnd"/>
      <w:r w:rsidR="00153791" w:rsidRPr="00153791">
        <w:rPr>
          <w:rFonts w:ascii="Times" w:hAnsi="Times" w:cs="Times New Roman"/>
        </w:rPr>
        <w:t xml:space="preserve"> Home Page”)</w:t>
      </w:r>
      <w:r w:rsidR="00153791">
        <w:rPr>
          <w:rFonts w:ascii="Times" w:hAnsi="Times"/>
        </w:rPr>
        <w:fldChar w:fldCharType="end"/>
      </w:r>
      <w:ins w:id="178" w:author="Roderic Page" w:date="2022-03-18T16:34:00Z">
        <w:r w:rsidRPr="00E66A20">
          <w:rPr>
            <w:rFonts w:ascii="Times" w:hAnsi="Times"/>
          </w:rPr>
          <w:t xml:space="preserve">, </w:t>
        </w:r>
      </w:ins>
      <w:ins w:id="179" w:author="Roderic Page" w:date="2022-03-21T14:34:00Z">
        <w:r w:rsidR="001C6D3F">
          <w:rPr>
            <w:rFonts w:ascii="Times" w:hAnsi="Times"/>
          </w:rPr>
          <w:t xml:space="preserve">a subset of which </w:t>
        </w:r>
      </w:ins>
      <w:ins w:id="180" w:author="Roderic Page" w:date="2022-03-18T16:34:00Z">
        <w:r w:rsidRPr="00E66A20">
          <w:rPr>
            <w:rFonts w:ascii="Times" w:hAnsi="Times"/>
          </w:rPr>
          <w:t xml:space="preserve">has been released on GBIF </w:t>
        </w:r>
        <w:r>
          <w:fldChar w:fldCharType="begin"/>
        </w:r>
        <w:r>
          <w:instrText xml:space="preserve"> HYPERLINK "https://www.zotero.org/google-docs/?NSdJB8" \h </w:instrText>
        </w:r>
        <w:r>
          <w:fldChar w:fldCharType="separate"/>
        </w:r>
        <w:r w:rsidRPr="00E66A20">
          <w:rPr>
            <w:rFonts w:ascii="Times" w:hAnsi="Times"/>
          </w:rPr>
          <w:t>(Page, 2016)</w:t>
        </w:r>
        <w:r>
          <w:rPr>
            <w:rFonts w:ascii="Times" w:hAnsi="Times"/>
          </w:rPr>
          <w:fldChar w:fldCharType="end"/>
        </w:r>
        <w:r w:rsidRPr="00E66A20">
          <w:rPr>
            <w:rFonts w:ascii="Times" w:hAnsi="Times"/>
          </w:rPr>
          <w:t xml:space="preserve">, </w:t>
        </w:r>
      </w:ins>
      <w:ins w:id="181" w:author="Roderic Page" w:date="2022-03-21T14:34:00Z">
        <w:r w:rsidR="001C6D3F">
          <w:rPr>
            <w:rFonts w:ascii="Times" w:hAnsi="Times"/>
          </w:rPr>
          <w:t xml:space="preserve">and published </w:t>
        </w:r>
      </w:ins>
      <w:ins w:id="182" w:author="Roderic Page" w:date="2022-03-18T16:34:00Z">
        <w:r w:rsidRPr="00E66A20">
          <w:rPr>
            <w:rFonts w:ascii="Times" w:hAnsi="Times"/>
          </w:rPr>
          <w:t xml:space="preserve">as a </w:t>
        </w:r>
      </w:ins>
      <w:ins w:id="183" w:author="Roderic Page" w:date="2022-03-21T14:34:00Z">
        <w:r w:rsidR="001C6D3F">
          <w:rPr>
            <w:rFonts w:ascii="Times" w:hAnsi="Times"/>
          </w:rPr>
          <w:t xml:space="preserve">both a </w:t>
        </w:r>
      </w:ins>
      <w:ins w:id="184" w:author="Roderic Page" w:date="2022-03-18T16:34:00Z">
        <w:r w:rsidRPr="00E66A20">
          <w:rPr>
            <w:rFonts w:ascii="Times" w:hAnsi="Times"/>
          </w:rPr>
          <w:t>“</w:t>
        </w:r>
        <w:proofErr w:type="spellStart"/>
        <w:r w:rsidRPr="00E66A20">
          <w:rPr>
            <w:rFonts w:ascii="Times" w:hAnsi="Times"/>
          </w:rPr>
          <w:t>datasette</w:t>
        </w:r>
        <w:proofErr w:type="spellEnd"/>
        <w:r w:rsidRPr="00E66A20">
          <w:rPr>
            <w:rFonts w:ascii="Times" w:hAnsi="Times"/>
          </w:rPr>
          <w:t xml:space="preserve">” </w:t>
        </w:r>
        <w:r>
          <w:fldChar w:fldCharType="begin"/>
        </w:r>
        <w:r>
          <w:instrText xml:space="preserve"> HYPERLINK "https://www.zotero.org/google-docs/?Sb9jkh" \h </w:instrText>
        </w:r>
        <w:r>
          <w:fldChar w:fldCharType="separate"/>
        </w:r>
        <w:r w:rsidRPr="00E66A20">
          <w:rPr>
            <w:rFonts w:ascii="Times" w:hAnsi="Times"/>
          </w:rPr>
          <w:t>(Page, 2018)</w:t>
        </w:r>
        <w:r>
          <w:rPr>
            <w:rFonts w:ascii="Times" w:hAnsi="Times"/>
          </w:rPr>
          <w:fldChar w:fldCharType="end"/>
        </w:r>
      </w:ins>
      <w:ins w:id="185" w:author="Roderic Page" w:date="2022-03-21T14:34:00Z">
        <w:r w:rsidR="001C6D3F">
          <w:rPr>
            <w:rFonts w:ascii="Times" w:hAnsi="Times"/>
          </w:rPr>
          <w:t xml:space="preserve"> </w:t>
        </w:r>
      </w:ins>
      <w:ins w:id="186" w:author="Roderic Page" w:date="2022-03-18T16:34:00Z">
        <w:r w:rsidRPr="00E66A20">
          <w:rPr>
            <w:rFonts w:ascii="Times" w:hAnsi="Times"/>
          </w:rPr>
          <w:t xml:space="preserve">and raw data dumps </w:t>
        </w:r>
        <w:r>
          <w:fldChar w:fldCharType="begin"/>
        </w:r>
        <w:r>
          <w:instrText xml:space="preserve"> HYPERLINK "https://www.zotero.org/google-docs/?Pzo8ui" \h </w:instrText>
        </w:r>
        <w:r>
          <w:fldChar w:fldCharType="separate"/>
        </w:r>
        <w:r w:rsidRPr="00E66A20">
          <w:rPr>
            <w:rFonts w:ascii="Times" w:hAnsi="Times"/>
          </w:rPr>
          <w:t>(Page, 2020b)</w:t>
        </w:r>
        <w:r>
          <w:rPr>
            <w:rFonts w:ascii="Times" w:hAnsi="Times"/>
          </w:rPr>
          <w:fldChar w:fldCharType="end"/>
        </w:r>
        <w:r w:rsidRPr="00E66A20">
          <w:rPr>
            <w:rFonts w:ascii="Times" w:hAnsi="Times"/>
          </w:rPr>
          <w:t xml:space="preserve">. </w:t>
        </w:r>
      </w:ins>
      <w:ins w:id="187" w:author="Roderic Page" w:date="2022-03-21T14:35:00Z">
        <w:r w:rsidR="001C6D3F">
          <w:rPr>
            <w:rFonts w:ascii="Times" w:hAnsi="Times"/>
          </w:rPr>
          <w:t>Based on this work across</w:t>
        </w:r>
      </w:ins>
      <w:ins w:id="188" w:author="Roderic Page" w:date="2022-03-18T16:34:00Z">
        <w:r>
          <w:rPr>
            <w:rFonts w:ascii="Times" w:hAnsi="Times"/>
          </w:rPr>
          <w:t xml:space="preserve"> animals, plants, and fungi</w:t>
        </w:r>
      </w:ins>
      <w:ins w:id="189" w:author="Roderic Page" w:date="2022-03-21T14:35:00Z">
        <w:r w:rsidR="001C6D3F">
          <w:rPr>
            <w:rFonts w:ascii="Times" w:hAnsi="Times"/>
          </w:rPr>
          <w:t>,</w:t>
        </w:r>
      </w:ins>
      <w:ins w:id="190" w:author="Roderic Page" w:date="2022-03-18T16:34:00Z">
        <w:r>
          <w:rPr>
            <w:rFonts w:ascii="Times" w:hAnsi="Times"/>
          </w:rPr>
          <w:t xml:space="preserve"> a little under 4 million taxonomic names have associated bibliographic metadata</w:t>
        </w:r>
      </w:ins>
      <w:ins w:id="191" w:author="Roderic Page" w:date="2022-03-18T16:35:00Z">
        <w:r w:rsidR="009C4160">
          <w:rPr>
            <w:rFonts w:ascii="Times" w:hAnsi="Times"/>
          </w:rPr>
          <w:t xml:space="preserve"> (Table </w:t>
        </w:r>
      </w:ins>
      <w:ins w:id="192" w:author="Roderic Page" w:date="2022-03-21T14:55:00Z">
        <w:r w:rsidR="009958BE">
          <w:rPr>
            <w:rFonts w:ascii="Times" w:hAnsi="Times"/>
          </w:rPr>
          <w:t>1</w:t>
        </w:r>
      </w:ins>
      <w:ins w:id="193" w:author="Roderic Page" w:date="2022-03-18T16:35:00Z">
        <w:r w:rsidR="009C4160">
          <w:rPr>
            <w:rFonts w:ascii="Times" w:hAnsi="Times"/>
          </w:rPr>
          <w:t>)</w:t>
        </w:r>
      </w:ins>
      <w:ins w:id="194" w:author="Roderic Page" w:date="2022-03-18T16:34:00Z">
        <w:r>
          <w:rPr>
            <w:rFonts w:ascii="Times" w:hAnsi="Times"/>
          </w:rPr>
          <w:t xml:space="preserve">, such as a citation </w:t>
        </w:r>
      </w:ins>
      <w:ins w:id="195" w:author="Roderic Page" w:date="2022-03-18T16:51:00Z">
        <w:r w:rsidR="005D7977">
          <w:rPr>
            <w:rFonts w:ascii="Times" w:hAnsi="Times"/>
          </w:rPr>
          <w:t>to</w:t>
        </w:r>
      </w:ins>
      <w:ins w:id="196" w:author="Roderic Page" w:date="2022-03-18T16:34:00Z">
        <w:r>
          <w:rPr>
            <w:rFonts w:ascii="Times" w:hAnsi="Times"/>
          </w:rPr>
          <w:t xml:space="preserve"> a publication or a page in a publication. Depending on taxonomic group, anywhere between 20-40% of those </w:t>
        </w:r>
      </w:ins>
      <w:ins w:id="197" w:author="Roderic Page" w:date="2022-03-18T16:43:00Z">
        <w:r w:rsidR="002E75BD">
          <w:rPr>
            <w:rFonts w:ascii="Times" w:hAnsi="Times"/>
          </w:rPr>
          <w:t>citations</w:t>
        </w:r>
      </w:ins>
      <w:ins w:id="198" w:author="Roderic Page" w:date="2022-03-18T16:34:00Z">
        <w:r>
          <w:rPr>
            <w:rFonts w:ascii="Times" w:hAnsi="Times"/>
          </w:rPr>
          <w:t xml:space="preserve"> have been mapped to an external identifier such as a DOI</w:t>
        </w:r>
      </w:ins>
      <w:ins w:id="199" w:author="Roderic Page" w:date="2022-03-18T16:44:00Z">
        <w:r w:rsidR="002E75BD">
          <w:rPr>
            <w:rFonts w:ascii="Times" w:hAnsi="Times"/>
          </w:rPr>
          <w:t xml:space="preserve">, and </w:t>
        </w:r>
      </w:ins>
      <w:ins w:id="200" w:author="Roderic Page" w:date="2022-03-18T16:34:00Z">
        <w:r>
          <w:rPr>
            <w:rFonts w:ascii="Times" w:hAnsi="Times"/>
          </w:rPr>
          <w:t xml:space="preserve">some 16-25% of </w:t>
        </w:r>
      </w:ins>
      <w:ins w:id="201" w:author="Roderic Page" w:date="2022-03-18T16:36:00Z">
        <w:r w:rsidR="009C4160">
          <w:rPr>
            <w:rFonts w:ascii="Times" w:hAnsi="Times"/>
          </w:rPr>
          <w:t xml:space="preserve">taxonomic </w:t>
        </w:r>
      </w:ins>
      <w:ins w:id="202" w:author="Roderic Page" w:date="2022-03-18T16:34:00Z">
        <w:r>
          <w:rPr>
            <w:rFonts w:ascii="Times" w:hAnsi="Times"/>
          </w:rPr>
          <w:t>names have the</w:t>
        </w:r>
      </w:ins>
      <w:ins w:id="203" w:author="Roderic Page" w:date="2022-03-18T16:43:00Z">
        <w:r w:rsidR="002E75BD">
          <w:rPr>
            <w:rFonts w:ascii="Times" w:hAnsi="Times"/>
          </w:rPr>
          <w:t>ir</w:t>
        </w:r>
      </w:ins>
      <w:ins w:id="204" w:author="Roderic Page" w:date="2022-03-18T16:34:00Z">
        <w:r>
          <w:rPr>
            <w:rFonts w:ascii="Times" w:hAnsi="Times"/>
          </w:rPr>
          <w:t xml:space="preserve"> associated publication in Wikidata</w:t>
        </w:r>
      </w:ins>
      <w:ins w:id="205" w:author="Roderic Page" w:date="2022-03-18T16:46:00Z">
        <w:r w:rsidR="00153791">
          <w:rPr>
            <w:rFonts w:ascii="Times" w:hAnsi="Times"/>
          </w:rPr>
          <w:t xml:space="preserve">. </w:t>
        </w:r>
      </w:ins>
      <w:ins w:id="206" w:author="Roderic Page" w:date="2022-03-18T16:51:00Z">
        <w:r w:rsidR="005D7977">
          <w:rPr>
            <w:rFonts w:ascii="Times" w:hAnsi="Times"/>
          </w:rPr>
          <w:t>The 880,000 links between names and Wikidata</w:t>
        </w:r>
      </w:ins>
      <w:ins w:id="207" w:author="Roderic Page" w:date="2022-03-18T16:52:00Z">
        <w:r w:rsidR="005D7977">
          <w:rPr>
            <w:rFonts w:ascii="Times" w:hAnsi="Times"/>
          </w:rPr>
          <w:t xml:space="preserve"> publication items correspond to just under 200,000 distinct publications.</w:t>
        </w:r>
      </w:ins>
      <w:ins w:id="208" w:author="Roderic Page" w:date="2022-03-18T16:53:00Z">
        <w:r w:rsidR="005D7977">
          <w:rPr>
            <w:rFonts w:ascii="Times" w:hAnsi="Times"/>
          </w:rPr>
          <w:t xml:space="preserve"> </w:t>
        </w:r>
      </w:ins>
      <w:ins w:id="209" w:author="Roderic Page" w:date="2022-03-21T14:40:00Z">
        <w:r w:rsidR="00F84162">
          <w:rPr>
            <w:rFonts w:ascii="Times" w:hAnsi="Times"/>
          </w:rPr>
          <w:t>A</w:t>
        </w:r>
      </w:ins>
      <w:ins w:id="210" w:author="Roderic Page" w:date="2022-03-21T14:39:00Z">
        <w:r w:rsidR="00F84162">
          <w:rPr>
            <w:rFonts w:ascii="Times" w:hAnsi="Times"/>
          </w:rPr>
          <w:t xml:space="preserve"> random sample of </w:t>
        </w:r>
      </w:ins>
      <w:ins w:id="211" w:author="Roderic Page" w:date="2022-03-21T14:40:00Z">
        <w:r w:rsidR="00F84162">
          <w:rPr>
            <w:rFonts w:ascii="Times" w:hAnsi="Times"/>
          </w:rPr>
          <w:t>10,000 of these publications was used in the analyses described below.</w:t>
        </w:r>
      </w:ins>
      <w:ins w:id="212" w:author="Roderic Page" w:date="2022-03-21T14:39:00Z">
        <w:r w:rsidR="001C6D3F">
          <w:rPr>
            <w:rFonts w:ascii="Times" w:hAnsi="Times"/>
          </w:rPr>
          <w:t xml:space="preserve"> </w:t>
        </w:r>
      </w:ins>
    </w:p>
    <w:p w14:paraId="20CA300F" w14:textId="77777777" w:rsidR="009C4160" w:rsidRDefault="009C4160" w:rsidP="006551F3">
      <w:pPr>
        <w:rPr>
          <w:ins w:id="213" w:author="Roderic Page" w:date="2022-03-18T16:34:00Z"/>
          <w:rFonts w:ascii="Times" w:hAnsi="Times"/>
        </w:rPr>
      </w:pPr>
    </w:p>
    <w:p w14:paraId="5CCCEBA6" w14:textId="4B2B4219" w:rsidR="006551F3" w:rsidRDefault="006551F3" w:rsidP="006551F3">
      <w:pPr>
        <w:rPr>
          <w:ins w:id="214" w:author="Roderic Page" w:date="2022-03-21T14:36:00Z"/>
          <w:rFonts w:ascii="Times" w:hAnsi="Times"/>
        </w:rPr>
      </w:pPr>
      <w:ins w:id="215" w:author="Roderic Page" w:date="2022-03-18T16:35:00Z">
        <w:r>
          <w:rPr>
            <w:rFonts w:ascii="Times" w:hAnsi="Times"/>
          </w:rPr>
          <w:t xml:space="preserve">[Table </w:t>
        </w:r>
      </w:ins>
      <w:ins w:id="216" w:author="Roderic Page" w:date="2022-03-21T14:55:00Z">
        <w:r w:rsidR="009958BE">
          <w:rPr>
            <w:rFonts w:ascii="Times" w:hAnsi="Times"/>
          </w:rPr>
          <w:t>1</w:t>
        </w:r>
      </w:ins>
      <w:ins w:id="217" w:author="Roderic Page" w:date="2022-03-18T16:35:00Z">
        <w:r>
          <w:rPr>
            <w:rFonts w:ascii="Times" w:hAnsi="Times"/>
          </w:rPr>
          <w:t xml:space="preserve"> here]</w:t>
        </w:r>
      </w:ins>
    </w:p>
    <w:p w14:paraId="26395B4A" w14:textId="03122A83" w:rsidR="001C6D3F" w:rsidRDefault="001C6D3F" w:rsidP="006551F3">
      <w:pPr>
        <w:rPr>
          <w:ins w:id="218" w:author="Roderic Page" w:date="2022-03-21T14:36:00Z"/>
          <w:rFonts w:ascii="Times" w:hAnsi="Times"/>
        </w:rPr>
      </w:pPr>
    </w:p>
    <w:p w14:paraId="00000061" w14:textId="732153DA" w:rsidR="00BF5FD8" w:rsidRPr="00E66A20" w:rsidDel="006551F3" w:rsidRDefault="001C1C9C" w:rsidP="00E66A20">
      <w:pPr>
        <w:rPr>
          <w:del w:id="219" w:author="Roderic Page" w:date="2022-03-18T16:34:00Z"/>
          <w:rFonts w:ascii="Times" w:hAnsi="Times"/>
        </w:rPr>
      </w:pPr>
      <w:del w:id="220" w:author="Roderic Page" w:date="2022-03-18T16:34:00Z">
        <w:r w:rsidRPr="00E66A20" w:rsidDel="006551F3">
          <w:rPr>
            <w:rFonts w:ascii="Times" w:hAnsi="Times"/>
          </w:rPr>
          <w:delText>Having discussed sources of bibliographic data and how we can get that data into Wikidata, I now turn to exploring that data. First I describe a tool I developed to navigate through bibliographic (and related) data, then I present some results exploring the editing activity of the Wikidata community and density of the knowledge graph the community is building through those edits. I then look at the coverage of taxonomic literature and taxonomic authors.</w:delText>
        </w:r>
      </w:del>
    </w:p>
    <w:p w14:paraId="00000062" w14:textId="6E3AC629" w:rsidR="00BF5FD8" w:rsidRPr="00E66A20" w:rsidDel="009C4160" w:rsidRDefault="00BF5FD8" w:rsidP="00E66A20">
      <w:pPr>
        <w:rPr>
          <w:del w:id="221" w:author="Roderic Page" w:date="2022-03-18T16:38:00Z"/>
          <w:rFonts w:ascii="Times" w:hAnsi="Times"/>
        </w:rPr>
      </w:pPr>
    </w:p>
    <w:p w14:paraId="00000064" w14:textId="5283007B" w:rsidR="00BF5FD8" w:rsidRPr="00E66A20" w:rsidDel="006551F3" w:rsidRDefault="001C1C9C" w:rsidP="00E66A20">
      <w:pPr>
        <w:pStyle w:val="Heading3"/>
        <w:rPr>
          <w:del w:id="222" w:author="Roderic Page" w:date="2022-03-18T16:34:00Z"/>
        </w:rPr>
      </w:pPr>
      <w:bookmarkStart w:id="223" w:name="_5e9rxk1p9p8a" w:colFirst="0" w:colLast="0"/>
      <w:bookmarkEnd w:id="223"/>
      <w:del w:id="224" w:author="Roderic Page" w:date="2022-03-18T16:34:00Z">
        <w:r w:rsidRPr="00E66A20" w:rsidDel="006551F3">
          <w:delText>User interface</w:delText>
        </w:r>
      </w:del>
    </w:p>
    <w:p w14:paraId="00000065" w14:textId="3C93AD7F" w:rsidR="00BF5FD8" w:rsidRPr="00E66A20" w:rsidDel="006551F3" w:rsidRDefault="001C1C9C" w:rsidP="00E66A20">
      <w:pPr>
        <w:rPr>
          <w:del w:id="225" w:author="Roderic Page" w:date="2022-03-18T16:34:00Z"/>
          <w:rFonts w:ascii="Times" w:hAnsi="Times"/>
        </w:rPr>
      </w:pPr>
      <w:del w:id="226" w:author="Roderic Page" w:date="2022-03-18T16:34:00Z">
        <w:r w:rsidRPr="00E66A20" w:rsidDel="006551F3">
          <w:rPr>
            <w:rFonts w:ascii="Times" w:hAnsi="Times"/>
          </w:rPr>
          <w:delText xml:space="preserve">The user interface of Wikidata is heavily focussed on data entry, and hence is not particularly friendly to anyone wanting to explore the knowledge accumulated in Wikidata. The underlying data can be queried using SPARQL, which is a powerful but somewhat challenging language to use. Hence, a number of more accessible tools have emerged, including generic tools such as resonator </w:delText>
        </w:r>
        <w:r w:rsidR="00120B00" w:rsidDel="006551F3">
          <w:fldChar w:fldCharType="begin"/>
        </w:r>
        <w:r w:rsidR="00120B00" w:rsidDel="006551F3">
          <w:delInstrText xml:space="preserve"> HYPERLINK "https://www.zotero.org/google-docs/?9uM4FU" \h </w:delInstrText>
        </w:r>
        <w:r w:rsidR="00120B00" w:rsidDel="006551F3">
          <w:fldChar w:fldCharType="separate"/>
        </w:r>
        <w:r w:rsidRPr="00E66A20" w:rsidDel="006551F3">
          <w:rPr>
            <w:rFonts w:ascii="Times" w:hAnsi="Times"/>
          </w:rPr>
          <w:delText>(“Reasonator”)</w:delText>
        </w:r>
        <w:r w:rsidR="00120B00" w:rsidDel="006551F3">
          <w:rPr>
            <w:rFonts w:ascii="Times" w:hAnsi="Times"/>
          </w:rPr>
          <w:fldChar w:fldCharType="end"/>
        </w:r>
        <w:r w:rsidRPr="00E66A20" w:rsidDel="006551F3">
          <w:rPr>
            <w:rFonts w:ascii="Times" w:hAnsi="Times"/>
          </w:rPr>
          <w:delText xml:space="preserve">, and more focussed tools such as Scholia </w:delText>
        </w:r>
        <w:r w:rsidR="00120B00" w:rsidDel="006551F3">
          <w:fldChar w:fldCharType="begin"/>
        </w:r>
        <w:r w:rsidR="00120B00" w:rsidDel="006551F3">
          <w:delInstrText xml:space="preserve"> HYPERLINK "https://www.zotero.org/google-docs/?P1ikVo" \h </w:delInstrText>
        </w:r>
        <w:r w:rsidR="00120B00" w:rsidDel="006551F3">
          <w:fldChar w:fldCharType="separate"/>
        </w:r>
        <w:r w:rsidRPr="00E66A20" w:rsidDel="006551F3">
          <w:rPr>
            <w:rFonts w:ascii="Times" w:hAnsi="Times"/>
          </w:rPr>
          <w:delText>(Nielsen, Mietchen &amp; Willighagen, 2017)</w:delText>
        </w:r>
        <w:r w:rsidR="00120B00" w:rsidDel="006551F3">
          <w:rPr>
            <w:rFonts w:ascii="Times" w:hAnsi="Times"/>
          </w:rPr>
          <w:fldChar w:fldCharType="end"/>
        </w:r>
        <w:r w:rsidRPr="00E66A20" w:rsidDel="006551F3">
          <w:rPr>
            <w:rFonts w:ascii="Times" w:hAnsi="Times"/>
          </w:rPr>
          <w:delText xml:space="preserve">. The latter provides a wealth of visualisations for a publication and its authors, including its citation network, major topics, and the network of connections amongst a publication’s authors. </w:delText>
        </w:r>
      </w:del>
    </w:p>
    <w:p w14:paraId="00000066" w14:textId="0873B8E2" w:rsidR="00BF5FD8" w:rsidRPr="00E66A20" w:rsidDel="006551F3" w:rsidRDefault="00BF5FD8" w:rsidP="00E66A20">
      <w:pPr>
        <w:rPr>
          <w:del w:id="227" w:author="Roderic Page" w:date="2022-03-18T16:34:00Z"/>
          <w:rFonts w:ascii="Times" w:hAnsi="Times"/>
        </w:rPr>
      </w:pPr>
    </w:p>
    <w:p w14:paraId="00000067" w14:textId="07D8B370" w:rsidR="00BF5FD8" w:rsidRPr="00E66A20" w:rsidDel="006551F3" w:rsidRDefault="001C1C9C" w:rsidP="00E66A20">
      <w:pPr>
        <w:rPr>
          <w:del w:id="228" w:author="Roderic Page" w:date="2022-03-18T16:34:00Z"/>
          <w:rFonts w:ascii="Times" w:hAnsi="Times"/>
        </w:rPr>
      </w:pPr>
      <w:del w:id="229" w:author="Roderic Page" w:date="2022-03-18T16:34:00Z">
        <w:r w:rsidRPr="00E66A20" w:rsidDel="006551F3">
          <w:rPr>
            <w:rFonts w:ascii="Times" w:hAnsi="Times"/>
          </w:rPr>
          <w:delText>To complement these tools I have developed a simple website called ALEC (All Literature Electronically Catalogued) (</w:delText>
        </w:r>
        <w:r w:rsidR="00120B00" w:rsidDel="006551F3">
          <w:fldChar w:fldCharType="begin"/>
        </w:r>
        <w:r w:rsidR="00120B00" w:rsidDel="006551F3">
          <w:delInstrText xml:space="preserve"> HYPERLINK "https://alec-demo.herokuapp.com" \h </w:delInstrText>
        </w:r>
        <w:r w:rsidR="00120B00" w:rsidDel="006551F3">
          <w:fldChar w:fldCharType="separate"/>
        </w:r>
        <w:r w:rsidRPr="00E66A20" w:rsidDel="006551F3">
          <w:rPr>
            <w:rFonts w:ascii="Times" w:hAnsi="Times"/>
            <w:color w:val="1155CC"/>
            <w:u w:val="single"/>
          </w:rPr>
          <w:delText>https://alec-demo.herokuapp.com</w:delText>
        </w:r>
        <w:r w:rsidR="00120B00" w:rsidDel="006551F3">
          <w:rPr>
            <w:rFonts w:ascii="Times" w:hAnsi="Times"/>
            <w:color w:val="1155CC"/>
            <w:u w:val="single"/>
          </w:rPr>
          <w:fldChar w:fldCharType="end"/>
        </w:r>
        <w:r w:rsidRPr="00E66A20" w:rsidDel="006551F3">
          <w:rPr>
            <w:rFonts w:ascii="Times" w:hAnsi="Times"/>
          </w:rPr>
          <w:delText xml:space="preserve">) to make it easy to find and view publications, links between publications, and links between people, publications, and other entities such as taxa (Figs. 3-5). </w:delText>
        </w:r>
      </w:del>
    </w:p>
    <w:p w14:paraId="00000068" w14:textId="1F688D35" w:rsidR="00BF5FD8" w:rsidRPr="00E66A20" w:rsidDel="006551F3" w:rsidRDefault="00BF5FD8" w:rsidP="00E66A20">
      <w:pPr>
        <w:rPr>
          <w:del w:id="230" w:author="Roderic Page" w:date="2022-03-18T16:34:00Z"/>
          <w:rFonts w:ascii="Times" w:hAnsi="Times"/>
        </w:rPr>
      </w:pPr>
    </w:p>
    <w:p w14:paraId="00000069" w14:textId="08FDEE1B" w:rsidR="00BF5FD8" w:rsidRPr="00E66A20" w:rsidDel="006551F3" w:rsidRDefault="00BF5FD8" w:rsidP="00E66A20">
      <w:pPr>
        <w:rPr>
          <w:del w:id="231" w:author="Roderic Page" w:date="2022-03-18T16:34:00Z"/>
          <w:rFonts w:ascii="Times" w:hAnsi="Times"/>
        </w:rPr>
      </w:pPr>
    </w:p>
    <w:p w14:paraId="0000006A" w14:textId="067914D0" w:rsidR="00BF5FD8" w:rsidRPr="00E66A20" w:rsidDel="006551F3" w:rsidRDefault="001C1C9C" w:rsidP="00E66A20">
      <w:pPr>
        <w:rPr>
          <w:del w:id="232" w:author="Roderic Page" w:date="2022-03-18T16:34:00Z"/>
          <w:rFonts w:ascii="Times" w:hAnsi="Times"/>
        </w:rPr>
      </w:pPr>
      <w:del w:id="233" w:author="Roderic Page" w:date="2022-03-18T16:34:00Z">
        <w:r w:rsidRPr="00E66A20" w:rsidDel="006551F3">
          <w:rPr>
            <w:rFonts w:ascii="Times" w:hAnsi="Times"/>
          </w:rPr>
          <w:delText>[Fig. 3 here]</w:delText>
        </w:r>
      </w:del>
    </w:p>
    <w:p w14:paraId="0000006B" w14:textId="6E201C8E" w:rsidR="00BF5FD8" w:rsidRPr="00E66A20" w:rsidDel="006551F3" w:rsidRDefault="00BF5FD8" w:rsidP="00E66A20">
      <w:pPr>
        <w:rPr>
          <w:del w:id="234" w:author="Roderic Page" w:date="2022-03-18T16:34:00Z"/>
          <w:rFonts w:ascii="Times" w:hAnsi="Times"/>
        </w:rPr>
      </w:pPr>
    </w:p>
    <w:p w14:paraId="0000006C" w14:textId="1A99AA39" w:rsidR="00BF5FD8" w:rsidRPr="00E66A20" w:rsidDel="006551F3" w:rsidRDefault="001C1C9C" w:rsidP="00E66A20">
      <w:pPr>
        <w:rPr>
          <w:del w:id="235" w:author="Roderic Page" w:date="2022-03-18T16:34:00Z"/>
          <w:rFonts w:ascii="Times" w:hAnsi="Times"/>
        </w:rPr>
      </w:pPr>
      <w:del w:id="236" w:author="Roderic Page" w:date="2022-03-18T16:34:00Z">
        <w:r w:rsidRPr="00E66A20" w:rsidDel="006551F3">
          <w:rPr>
            <w:rFonts w:ascii="Times" w:hAnsi="Times"/>
          </w:rPr>
          <w:delText>[Fig. 4 here]</w:delText>
        </w:r>
      </w:del>
    </w:p>
    <w:p w14:paraId="0000006D" w14:textId="14241132" w:rsidR="00BF5FD8" w:rsidRPr="00E66A20" w:rsidDel="006551F3" w:rsidRDefault="00BF5FD8" w:rsidP="00E66A20">
      <w:pPr>
        <w:rPr>
          <w:del w:id="237" w:author="Roderic Page" w:date="2022-03-18T16:34:00Z"/>
          <w:rFonts w:ascii="Times" w:hAnsi="Times"/>
        </w:rPr>
      </w:pPr>
    </w:p>
    <w:p w14:paraId="0000006E" w14:textId="10BC49F6" w:rsidR="00BF5FD8" w:rsidRPr="00E66A20" w:rsidDel="006551F3" w:rsidRDefault="001C1C9C" w:rsidP="00E66A20">
      <w:pPr>
        <w:rPr>
          <w:del w:id="238" w:author="Roderic Page" w:date="2022-03-18T16:34:00Z"/>
          <w:rFonts w:ascii="Times" w:hAnsi="Times"/>
        </w:rPr>
      </w:pPr>
      <w:del w:id="239" w:author="Roderic Page" w:date="2022-03-18T16:34:00Z">
        <w:r w:rsidRPr="00E66A20" w:rsidDel="006551F3">
          <w:rPr>
            <w:rFonts w:ascii="Times" w:hAnsi="Times"/>
          </w:rPr>
          <w:delText>[Fig. 5 here]</w:delText>
        </w:r>
      </w:del>
    </w:p>
    <w:p w14:paraId="0000006F" w14:textId="226E128C" w:rsidR="00BF5FD8" w:rsidRPr="00E66A20" w:rsidDel="006551F3" w:rsidRDefault="00BF5FD8" w:rsidP="00E66A20">
      <w:pPr>
        <w:rPr>
          <w:del w:id="240" w:author="Roderic Page" w:date="2022-03-18T16:34:00Z"/>
          <w:rFonts w:ascii="Times" w:hAnsi="Times"/>
        </w:rPr>
      </w:pPr>
    </w:p>
    <w:p w14:paraId="00000070" w14:textId="73CA56D4" w:rsidR="00BF5FD8" w:rsidRPr="00E66A20" w:rsidDel="006551F3" w:rsidRDefault="00BF5FD8" w:rsidP="00E66A20">
      <w:pPr>
        <w:rPr>
          <w:del w:id="241" w:author="Roderic Page" w:date="2022-03-18T16:34:00Z"/>
          <w:rFonts w:ascii="Times" w:hAnsi="Times"/>
        </w:rPr>
      </w:pPr>
    </w:p>
    <w:p w14:paraId="00000071" w14:textId="3471F848" w:rsidR="00BF5FD8" w:rsidRPr="00E66A20" w:rsidDel="006551F3" w:rsidRDefault="00BF5FD8" w:rsidP="00E66A20">
      <w:pPr>
        <w:rPr>
          <w:del w:id="242" w:author="Roderic Page" w:date="2022-03-18T16:34:00Z"/>
          <w:rFonts w:ascii="Times" w:hAnsi="Times"/>
        </w:rPr>
      </w:pPr>
    </w:p>
    <w:p w14:paraId="00000072" w14:textId="5247CE62" w:rsidR="00BF5FD8" w:rsidRPr="00E66A20" w:rsidDel="006551F3" w:rsidRDefault="001C1C9C" w:rsidP="00E66A20">
      <w:pPr>
        <w:rPr>
          <w:del w:id="243" w:author="Roderic Page" w:date="2022-03-18T16:34:00Z"/>
          <w:rFonts w:ascii="Times" w:hAnsi="Times"/>
        </w:rPr>
      </w:pPr>
      <w:del w:id="244" w:author="Roderic Page" w:date="2022-03-18T16:34:00Z">
        <w:r w:rsidRPr="00E66A20" w:rsidDel="006551F3">
          <w:rPr>
            <w:rFonts w:ascii="Times" w:hAnsi="Times"/>
          </w:rPr>
          <w:delText xml:space="preserve">If an article has an Internet Archive identifier then ALEC embeds the Internet Archive viewer in the web page for that article (Fig. 6). If the article has a PDF that has been archived by the Wayback Machine then ALEC displays a link to open that PDF using the PDF.js viewer </w:delText>
        </w:r>
        <w:r w:rsidR="00120B00" w:rsidDel="006551F3">
          <w:fldChar w:fldCharType="begin"/>
        </w:r>
        <w:r w:rsidR="00120B00" w:rsidDel="006551F3">
          <w:delInstrText xml:space="preserve"> HYPERLINK "https://www.zotero.org/google-docs/?supvgw" \h </w:delInstrText>
        </w:r>
        <w:r w:rsidR="00120B00" w:rsidDel="006551F3">
          <w:fldChar w:fldCharType="separate"/>
        </w:r>
        <w:r w:rsidRPr="00E66A20" w:rsidDel="006551F3">
          <w:rPr>
            <w:rFonts w:ascii="Times" w:hAnsi="Times"/>
          </w:rPr>
          <w:delText>(“PDF.js”)</w:delText>
        </w:r>
        <w:r w:rsidR="00120B00" w:rsidDel="006551F3">
          <w:rPr>
            <w:rFonts w:ascii="Times" w:hAnsi="Times"/>
          </w:rPr>
          <w:fldChar w:fldCharType="end"/>
        </w:r>
        <w:r w:rsidRPr="00E66A20" w:rsidDel="006551F3">
          <w:rPr>
            <w:rFonts w:ascii="Times" w:hAnsi="Times"/>
          </w:rPr>
          <w:delText>. If the article has a CNKI identifier then ALEC displays a QR code that can be opened by CNKI mobile phone apps.</w:delText>
        </w:r>
      </w:del>
    </w:p>
    <w:p w14:paraId="00000073" w14:textId="27C56B22" w:rsidR="00BF5FD8" w:rsidRPr="00E66A20" w:rsidDel="006551F3" w:rsidRDefault="00BF5FD8" w:rsidP="00E66A20">
      <w:pPr>
        <w:rPr>
          <w:del w:id="245" w:author="Roderic Page" w:date="2022-03-18T16:34:00Z"/>
          <w:rFonts w:ascii="Times" w:hAnsi="Times"/>
        </w:rPr>
      </w:pPr>
    </w:p>
    <w:p w14:paraId="00000076" w14:textId="647A708A" w:rsidR="00BF5FD8" w:rsidRPr="00E66A20" w:rsidDel="006551F3" w:rsidRDefault="001C1C9C" w:rsidP="00E66A20">
      <w:pPr>
        <w:rPr>
          <w:del w:id="246" w:author="Roderic Page" w:date="2022-03-18T16:34:00Z"/>
          <w:rFonts w:ascii="Times" w:hAnsi="Times"/>
        </w:rPr>
      </w:pPr>
      <w:del w:id="247" w:author="Roderic Page" w:date="2022-03-18T16:34:00Z">
        <w:r w:rsidRPr="00E66A20" w:rsidDel="006551F3">
          <w:rPr>
            <w:rFonts w:ascii="Times" w:hAnsi="Times"/>
          </w:rPr>
          <w:delText>[Fig. 6 here]</w:delText>
        </w:r>
      </w:del>
    </w:p>
    <w:p w14:paraId="00000077" w14:textId="483C4070" w:rsidR="00BF5FD8" w:rsidRPr="00E66A20" w:rsidDel="006551F3" w:rsidRDefault="00BF5FD8" w:rsidP="00E66A20">
      <w:pPr>
        <w:rPr>
          <w:del w:id="248" w:author="Roderic Page" w:date="2022-03-18T16:34:00Z"/>
          <w:rFonts w:ascii="Times" w:hAnsi="Times"/>
        </w:rPr>
      </w:pPr>
    </w:p>
    <w:p w14:paraId="00000078" w14:textId="318E7958" w:rsidR="00BF5FD8" w:rsidRPr="00E66A20" w:rsidDel="006551F3" w:rsidRDefault="001C1C9C" w:rsidP="00E66A20">
      <w:pPr>
        <w:rPr>
          <w:del w:id="249" w:author="Roderic Page" w:date="2022-03-18T16:34:00Z"/>
          <w:rFonts w:ascii="Times" w:hAnsi="Times"/>
        </w:rPr>
      </w:pPr>
      <w:del w:id="250" w:author="Roderic Page" w:date="2022-03-18T16:34:00Z">
        <w:r w:rsidRPr="00E66A20" w:rsidDel="006551F3">
          <w:rPr>
            <w:rFonts w:ascii="Times" w:hAnsi="Times"/>
          </w:rPr>
          <w:delText>Source code for ALEC is available on GitHub (</w:delText>
        </w:r>
        <w:r w:rsidR="00120B00" w:rsidDel="006551F3">
          <w:fldChar w:fldCharType="begin"/>
        </w:r>
        <w:r w:rsidR="00120B00" w:rsidDel="006551F3">
          <w:delInstrText xml:space="preserve"> HYPERLINK "https://github.com/rdmpage/alec" \h </w:delInstrText>
        </w:r>
        <w:r w:rsidR="00120B00" w:rsidDel="006551F3">
          <w:fldChar w:fldCharType="separate"/>
        </w:r>
        <w:r w:rsidRPr="00E66A20" w:rsidDel="006551F3">
          <w:rPr>
            <w:rFonts w:ascii="Times" w:hAnsi="Times"/>
            <w:color w:val="1155CC"/>
            <w:u w:val="single"/>
          </w:rPr>
          <w:delText>https://github.com/rdmpage/alec</w:delText>
        </w:r>
        <w:r w:rsidR="00120B00" w:rsidDel="006551F3">
          <w:rPr>
            <w:rFonts w:ascii="Times" w:hAnsi="Times"/>
            <w:color w:val="1155CC"/>
            <w:u w:val="single"/>
          </w:rPr>
          <w:fldChar w:fldCharType="end"/>
        </w:r>
        <w:r w:rsidRPr="00E66A20" w:rsidDel="006551F3">
          <w:rPr>
            <w:rFonts w:ascii="Times" w:hAnsi="Times"/>
          </w:rPr>
          <w:delText xml:space="preserve"> ). The site makes extensive use of the SPARQL interface to Wikidata. Multiple CONSTRUCT queries are used to retrieve information about specific entities, such as a publication or a person. Information about these entities is expressed using terms from the schema.org vocabulary </w:delText>
        </w:r>
        <w:r w:rsidR="00120B00" w:rsidDel="006551F3">
          <w:fldChar w:fldCharType="begin"/>
        </w:r>
        <w:r w:rsidR="00120B00" w:rsidDel="006551F3">
          <w:delInstrText xml:space="preserve"> HYPERLINK "https://www.zotero.org/google-docs/?XrIWRe" \h </w:delInstrText>
        </w:r>
        <w:r w:rsidR="00120B00" w:rsidDel="006551F3">
          <w:fldChar w:fldCharType="separate"/>
        </w:r>
        <w:r w:rsidRPr="00E66A20" w:rsidDel="006551F3">
          <w:rPr>
            <w:rFonts w:ascii="Times" w:hAnsi="Times"/>
          </w:rPr>
          <w:delText>(“Schema.org”)</w:delText>
        </w:r>
        <w:r w:rsidR="00120B00" w:rsidDel="006551F3">
          <w:rPr>
            <w:rFonts w:ascii="Times" w:hAnsi="Times"/>
          </w:rPr>
          <w:fldChar w:fldCharType="end"/>
        </w:r>
        <w:r w:rsidRPr="00E66A20" w:rsidDel="006551F3">
          <w:rPr>
            <w:rFonts w:ascii="Times" w:hAnsi="Times"/>
          </w:rPr>
          <w:delText>. Lists of entities, such as articles in a journal, or articles cited by a publication are retrieved as schema:DataFeeds (analogous to a RSS feed). These RDF documents are expressed as JSON-LD and are then converted into HTML using simple Javascript templates. If images are available in Wikidata these are displayed as thumbnails. To find Wikidata items ALEC supports basic search via Wikidata’s API. However, if the search term looks like an identifier (such as a DOI or an ISSN) then ALEC will use a SPARQL query in an attempt to find the corresponding item. In future more sophisticated search tools could be added that are more specific to the task of searching bibliographic data.</w:delText>
        </w:r>
      </w:del>
    </w:p>
    <w:p w14:paraId="0000007A" w14:textId="771992B7" w:rsidR="00BF5FD8" w:rsidRPr="00E66A20" w:rsidRDefault="001C1C9C" w:rsidP="00E66A20">
      <w:pPr>
        <w:pStyle w:val="Heading3"/>
      </w:pPr>
      <w:bookmarkStart w:id="251" w:name="_ezby048xxm1c" w:colFirst="0" w:colLast="0"/>
      <w:bookmarkEnd w:id="251"/>
      <w:r w:rsidRPr="00E66A20">
        <w:t>A community of editors</w:t>
      </w:r>
    </w:p>
    <w:p w14:paraId="0000007B" w14:textId="55B5DED7" w:rsidR="00BF5FD8" w:rsidRPr="00E66A20" w:rsidRDefault="001C1C9C" w:rsidP="00E66A20">
      <w:pPr>
        <w:rPr>
          <w:rFonts w:ascii="Times" w:hAnsi="Times"/>
        </w:rPr>
      </w:pPr>
      <w:r w:rsidRPr="00E66A20">
        <w:rPr>
          <w:rFonts w:ascii="Times" w:hAnsi="Times"/>
        </w:rPr>
        <w:t xml:space="preserve">One of the challenges in community-based editing of scientific data is assembling that community. We could create a domain-specific database and hope a community coalesces around that database. </w:t>
      </w:r>
      <w:del w:id="252" w:author="Roderic Page" w:date="2022-03-18T14:50:00Z">
        <w:r w:rsidRPr="00E66A20" w:rsidDel="004E0BC1">
          <w:rPr>
            <w:rFonts w:ascii="Times" w:hAnsi="Times"/>
          </w:rPr>
          <w:delText>Alternatively</w:delText>
        </w:r>
      </w:del>
      <w:ins w:id="253" w:author="Roderic Page" w:date="2022-03-18T14:50:00Z">
        <w:r w:rsidR="004E0BC1" w:rsidRPr="00E66A20">
          <w:rPr>
            <w:rFonts w:ascii="Times" w:hAnsi="Times"/>
          </w:rPr>
          <w:t>Alternatively,</w:t>
        </w:r>
      </w:ins>
      <w:r w:rsidRPr="00E66A20">
        <w:rPr>
          <w:rFonts w:ascii="Times" w:hAnsi="Times"/>
        </w:rPr>
        <w:t xml:space="preserve"> we take the data to where an active community already exists. This is the approach taken by projects such as Gene Wiki </w:t>
      </w:r>
      <w:hyperlink r:id="rId42">
        <w:r w:rsidRPr="00E66A20">
          <w:rPr>
            <w:rFonts w:ascii="Times" w:hAnsi="Times"/>
          </w:rPr>
          <w:t>(Good et al., 2012)</w:t>
        </w:r>
      </w:hyperlink>
      <w:r w:rsidRPr="00E66A20">
        <w:rPr>
          <w:rFonts w:ascii="Times" w:hAnsi="Times"/>
        </w:rPr>
        <w:t xml:space="preserve">. If Wikidata is going to be the place to assemble the bibliography of life, a natural question is “does the community actually edit taxonomic publications?” To assess </w:t>
      </w:r>
      <w:del w:id="254" w:author="Roderic Page" w:date="2022-03-17T18:32:00Z">
        <w:r w:rsidRPr="00E66A20" w:rsidDel="008F37C7">
          <w:rPr>
            <w:rFonts w:ascii="Times" w:hAnsi="Times"/>
          </w:rPr>
          <w:delText>this</w:delText>
        </w:r>
      </w:del>
      <w:ins w:id="255" w:author="Roderic Page" w:date="2022-03-17T18:32:00Z">
        <w:r w:rsidR="008F37C7" w:rsidRPr="00E66A20">
          <w:rPr>
            <w:rFonts w:ascii="Times" w:hAnsi="Times"/>
          </w:rPr>
          <w:t>this,</w:t>
        </w:r>
      </w:ins>
      <w:r w:rsidRPr="00E66A20">
        <w:rPr>
          <w:rFonts w:ascii="Times" w:hAnsi="Times"/>
        </w:rPr>
        <w:t xml:space="preserve"> I looked at the edit history of </w:t>
      </w:r>
      <w:ins w:id="256" w:author="Roderic Page" w:date="2022-03-21T14:41:00Z">
        <w:r w:rsidR="00F84162">
          <w:rPr>
            <w:rFonts w:ascii="Times" w:hAnsi="Times"/>
          </w:rPr>
          <w:t>the</w:t>
        </w:r>
      </w:ins>
      <w:del w:id="257" w:author="Roderic Page" w:date="2022-03-21T14:41:00Z">
        <w:r w:rsidRPr="00E66A20" w:rsidDel="00F84162">
          <w:rPr>
            <w:rFonts w:ascii="Times" w:hAnsi="Times"/>
          </w:rPr>
          <w:delText>a</w:delText>
        </w:r>
      </w:del>
      <w:r w:rsidRPr="00E66A20">
        <w:rPr>
          <w:rFonts w:ascii="Times" w:hAnsi="Times"/>
        </w:rPr>
        <w:t xml:space="preserve"> </w:t>
      </w:r>
      <w:ins w:id="258" w:author="Roderic Page" w:date="2022-03-18T16:52:00Z">
        <w:r w:rsidR="005D7977">
          <w:rPr>
            <w:rFonts w:ascii="Times" w:hAnsi="Times"/>
          </w:rPr>
          <w:t xml:space="preserve">random </w:t>
        </w:r>
      </w:ins>
      <w:r w:rsidRPr="00E66A20">
        <w:rPr>
          <w:rFonts w:ascii="Times" w:hAnsi="Times"/>
        </w:rPr>
        <w:t xml:space="preserve">sample of </w:t>
      </w:r>
      <w:ins w:id="259" w:author="Roderic Page" w:date="2022-03-18T16:39:00Z">
        <w:r w:rsidR="009C4160">
          <w:rPr>
            <w:rFonts w:ascii="Times" w:hAnsi="Times"/>
          </w:rPr>
          <w:t>10,</w:t>
        </w:r>
      </w:ins>
      <w:ins w:id="260" w:author="Roderic Page" w:date="2022-03-21T14:41:00Z">
        <w:r w:rsidR="00F84162">
          <w:rPr>
            <w:rFonts w:ascii="Times" w:hAnsi="Times"/>
          </w:rPr>
          <w:t xml:space="preserve">000 Wikidata items generated above. </w:t>
        </w:r>
      </w:ins>
      <w:del w:id="261" w:author="Roderic Page" w:date="2022-03-18T16:54:00Z">
        <w:r w:rsidRPr="00E66A20" w:rsidDel="005D7977">
          <w:rPr>
            <w:rFonts w:ascii="Times" w:hAnsi="Times"/>
          </w:rPr>
          <w:delText xml:space="preserve">Wikidata items </w:delText>
        </w:r>
      </w:del>
      <w:ins w:id="262" w:author="Roderic Page" w:date="2022-03-18T16:54:00Z">
        <w:r w:rsidR="005D7977">
          <w:rPr>
            <w:rFonts w:ascii="Times" w:hAnsi="Times"/>
          </w:rPr>
          <w:t xml:space="preserve"> </w:t>
        </w:r>
      </w:ins>
      <w:del w:id="263" w:author="Roderic Page" w:date="2022-03-18T16:52:00Z">
        <w:r w:rsidRPr="00E66A20" w:rsidDel="005D7977">
          <w:rPr>
            <w:rFonts w:ascii="Times" w:hAnsi="Times"/>
          </w:rPr>
          <w:delText xml:space="preserve">for </w:delText>
        </w:r>
      </w:del>
      <w:del w:id="264" w:author="Roderic Page" w:date="2022-03-16T17:17:00Z">
        <w:r w:rsidRPr="00E66A20" w:rsidDel="00B652F7">
          <w:rPr>
            <w:rFonts w:ascii="Times" w:hAnsi="Times"/>
          </w:rPr>
          <w:delText xml:space="preserve">papers that have published scientific names. </w:delText>
        </w:r>
      </w:del>
      <w:r w:rsidRPr="00E66A20">
        <w:rPr>
          <w:rFonts w:ascii="Times" w:hAnsi="Times"/>
        </w:rPr>
        <w:t xml:space="preserve">For each </w:t>
      </w:r>
      <w:ins w:id="265" w:author="Roderic Page" w:date="2022-03-16T17:18:00Z">
        <w:r w:rsidR="00B652F7">
          <w:rPr>
            <w:rFonts w:ascii="Times" w:hAnsi="Times"/>
          </w:rPr>
          <w:t xml:space="preserve">of these </w:t>
        </w:r>
      </w:ins>
      <w:r w:rsidRPr="00E66A20">
        <w:rPr>
          <w:rFonts w:ascii="Times" w:hAnsi="Times"/>
        </w:rPr>
        <w:t>item</w:t>
      </w:r>
      <w:ins w:id="266" w:author="Roderic Page" w:date="2022-03-16T17:18:00Z">
        <w:r w:rsidR="00B652F7">
          <w:rPr>
            <w:rFonts w:ascii="Times" w:hAnsi="Times"/>
          </w:rPr>
          <w:t>s</w:t>
        </w:r>
      </w:ins>
      <w:r w:rsidRPr="00E66A20">
        <w:rPr>
          <w:rFonts w:ascii="Times" w:hAnsi="Times"/>
        </w:rPr>
        <w:t xml:space="preserve"> I retrieved the number of edits made since the </w:t>
      </w:r>
      <w:del w:id="267" w:author="Roderic Page" w:date="2022-03-18T16:54:00Z">
        <w:r w:rsidRPr="00E66A20" w:rsidDel="005D7977">
          <w:rPr>
            <w:rFonts w:ascii="Times" w:hAnsi="Times"/>
          </w:rPr>
          <w:delText xml:space="preserve">record </w:delText>
        </w:r>
      </w:del>
      <w:ins w:id="268" w:author="Roderic Page" w:date="2022-03-18T16:54:00Z">
        <w:r w:rsidR="005D7977">
          <w:rPr>
            <w:rFonts w:ascii="Times" w:hAnsi="Times"/>
          </w:rPr>
          <w:t>Wikidat</w:t>
        </w:r>
      </w:ins>
      <w:ins w:id="269" w:author="Roderic Page" w:date="2022-03-18T16:55:00Z">
        <w:r w:rsidR="005D7977">
          <w:rPr>
            <w:rFonts w:ascii="Times" w:hAnsi="Times"/>
          </w:rPr>
          <w:t>a item</w:t>
        </w:r>
      </w:ins>
      <w:ins w:id="270" w:author="Roderic Page" w:date="2022-03-18T16:54:00Z">
        <w:r w:rsidR="005D7977" w:rsidRPr="00E66A20">
          <w:rPr>
            <w:rFonts w:ascii="Times" w:hAnsi="Times"/>
          </w:rPr>
          <w:t xml:space="preserve"> </w:t>
        </w:r>
      </w:ins>
      <w:r w:rsidRPr="00E66A20">
        <w:rPr>
          <w:rFonts w:ascii="Times" w:hAnsi="Times"/>
        </w:rPr>
        <w:t xml:space="preserve">was created, when those edits were made, and what properties were edited. </w:t>
      </w:r>
    </w:p>
    <w:p w14:paraId="0000007C" w14:textId="77777777" w:rsidR="00BF5FD8" w:rsidRPr="00E66A20" w:rsidRDefault="00BF5FD8" w:rsidP="00E66A20">
      <w:pPr>
        <w:rPr>
          <w:rFonts w:ascii="Times" w:hAnsi="Times"/>
        </w:rPr>
      </w:pPr>
    </w:p>
    <w:p w14:paraId="0000007D" w14:textId="7152D11A" w:rsidR="00BF5FD8" w:rsidRPr="00E66A20" w:rsidRDefault="001C1C9C" w:rsidP="00E66A20">
      <w:pPr>
        <w:rPr>
          <w:rFonts w:ascii="Times" w:hAnsi="Times"/>
        </w:rPr>
      </w:pPr>
      <w:r w:rsidRPr="00E66A20">
        <w:rPr>
          <w:rFonts w:ascii="Times" w:hAnsi="Times"/>
        </w:rPr>
        <w:t xml:space="preserve">[Fig. </w:t>
      </w:r>
      <w:del w:id="271" w:author="Roderic Page" w:date="2022-03-21T14:26:00Z">
        <w:r w:rsidRPr="00E66A20" w:rsidDel="009A0940">
          <w:rPr>
            <w:rFonts w:ascii="Times" w:hAnsi="Times"/>
          </w:rPr>
          <w:delText xml:space="preserve">7 </w:delText>
        </w:r>
      </w:del>
      <w:ins w:id="272" w:author="Roderic Page" w:date="2022-03-21T14:26:00Z">
        <w:r w:rsidR="009A0940">
          <w:rPr>
            <w:rFonts w:ascii="Times" w:hAnsi="Times"/>
          </w:rPr>
          <w:t>3</w:t>
        </w:r>
        <w:r w:rsidR="009A0940" w:rsidRPr="00E66A20">
          <w:rPr>
            <w:rFonts w:ascii="Times" w:hAnsi="Times"/>
          </w:rPr>
          <w:t xml:space="preserve"> </w:t>
        </w:r>
      </w:ins>
      <w:r w:rsidRPr="00E66A20">
        <w:rPr>
          <w:rFonts w:ascii="Times" w:hAnsi="Times"/>
        </w:rPr>
        <w:t>here]</w:t>
      </w:r>
    </w:p>
    <w:p w14:paraId="0000007E" w14:textId="77777777" w:rsidR="00BF5FD8" w:rsidRPr="00E66A20" w:rsidRDefault="00BF5FD8" w:rsidP="00E66A20">
      <w:pPr>
        <w:rPr>
          <w:rFonts w:ascii="Times" w:hAnsi="Times"/>
        </w:rPr>
      </w:pPr>
    </w:p>
    <w:p w14:paraId="36CA93F4" w14:textId="3BE8B8B7" w:rsidR="00E87FA3" w:rsidRPr="00E66A20" w:rsidRDefault="001C1C9C" w:rsidP="00E66A20">
      <w:pPr>
        <w:rPr>
          <w:rFonts w:ascii="Times" w:hAnsi="Times"/>
        </w:rPr>
      </w:pPr>
      <w:r w:rsidRPr="00E66A20">
        <w:rPr>
          <w:rFonts w:ascii="Times" w:hAnsi="Times"/>
        </w:rPr>
        <w:t xml:space="preserve">Figure </w:t>
      </w:r>
      <w:del w:id="273" w:author="Roderic Page" w:date="2022-03-21T14:30:00Z">
        <w:r w:rsidRPr="00E66A20" w:rsidDel="00B359F8">
          <w:rPr>
            <w:rFonts w:ascii="Times" w:hAnsi="Times"/>
          </w:rPr>
          <w:delText xml:space="preserve">7 </w:delText>
        </w:r>
      </w:del>
      <w:ins w:id="274" w:author="Roderic Page" w:date="2022-03-21T14:30:00Z">
        <w:r w:rsidR="00B359F8">
          <w:rPr>
            <w:rFonts w:ascii="Times" w:hAnsi="Times"/>
          </w:rPr>
          <w:t>3</w:t>
        </w:r>
        <w:r w:rsidR="00B359F8" w:rsidRPr="00E66A20">
          <w:rPr>
            <w:rFonts w:ascii="Times" w:hAnsi="Times"/>
          </w:rPr>
          <w:t xml:space="preserve"> </w:t>
        </w:r>
      </w:ins>
      <w:r w:rsidRPr="00E66A20">
        <w:rPr>
          <w:rFonts w:ascii="Times" w:hAnsi="Times"/>
        </w:rPr>
        <w:t xml:space="preserve">visualises the edit history for </w:t>
      </w:r>
      <w:ins w:id="275" w:author="Roderic Page" w:date="2022-03-16T17:19:00Z">
        <w:r w:rsidR="00B652F7">
          <w:rPr>
            <w:rFonts w:ascii="Times" w:hAnsi="Times"/>
          </w:rPr>
          <w:t>the</w:t>
        </w:r>
      </w:ins>
      <w:ins w:id="276" w:author="Roderic Page" w:date="2022-03-21T14:30:00Z">
        <w:r w:rsidR="00B359F8">
          <w:rPr>
            <w:rFonts w:ascii="Times" w:hAnsi="Times"/>
          </w:rPr>
          <w:t xml:space="preserve"> sample of</w:t>
        </w:r>
      </w:ins>
      <w:del w:id="277" w:author="Roderic Page" w:date="2022-03-16T17:19:00Z">
        <w:r w:rsidRPr="00E66A20" w:rsidDel="00B652F7">
          <w:rPr>
            <w:rFonts w:ascii="Times" w:hAnsi="Times"/>
          </w:rPr>
          <w:delText>a</w:delText>
        </w:r>
      </w:del>
      <w:r w:rsidRPr="00E66A20">
        <w:rPr>
          <w:rFonts w:ascii="Times" w:hAnsi="Times"/>
        </w:rPr>
        <w:t xml:space="preserve"> </w:t>
      </w:r>
      <w:del w:id="278" w:author="Roderic Page" w:date="2022-03-16T17:20:00Z">
        <w:r w:rsidRPr="00E66A20" w:rsidDel="00B652F7">
          <w:rPr>
            <w:rFonts w:ascii="Times" w:hAnsi="Times"/>
          </w:rPr>
          <w:delText xml:space="preserve">sample of </w:delText>
        </w:r>
      </w:del>
      <w:r w:rsidRPr="00E66A20">
        <w:rPr>
          <w:rFonts w:ascii="Times" w:hAnsi="Times"/>
        </w:rPr>
        <w:t>1</w:t>
      </w:r>
      <w:ins w:id="279" w:author="Roderic Page" w:date="2022-03-16T17:18:00Z">
        <w:r w:rsidR="00B652F7">
          <w:rPr>
            <w:rFonts w:ascii="Times" w:hAnsi="Times"/>
          </w:rPr>
          <w:t>0,</w:t>
        </w:r>
      </w:ins>
      <w:r w:rsidRPr="00E66A20">
        <w:rPr>
          <w:rFonts w:ascii="Times" w:hAnsi="Times"/>
        </w:rPr>
        <w:t xml:space="preserve">000 </w:t>
      </w:r>
      <w:del w:id="280" w:author="Roderic Page" w:date="2022-03-18T16:55:00Z">
        <w:r w:rsidRPr="00E66A20" w:rsidDel="005D7977">
          <w:rPr>
            <w:rFonts w:ascii="Times" w:hAnsi="Times"/>
          </w:rPr>
          <w:delText>publications in Wikidata</w:delText>
        </w:r>
      </w:del>
      <w:ins w:id="281" w:author="Roderic Page" w:date="2022-03-18T16:55:00Z">
        <w:r w:rsidR="005D7977">
          <w:rPr>
            <w:rFonts w:ascii="Times" w:hAnsi="Times"/>
          </w:rPr>
          <w:t>publications</w:t>
        </w:r>
      </w:ins>
      <w:r w:rsidRPr="00E66A20">
        <w:rPr>
          <w:rFonts w:ascii="Times" w:hAnsi="Times"/>
        </w:rPr>
        <w:t xml:space="preserve"> as a scatter plot of creation timestamp against edit timestamp. If an item was only edited at the </w:t>
      </w:r>
      <w:proofErr w:type="gramStart"/>
      <w:r w:rsidRPr="00E66A20">
        <w:rPr>
          <w:rFonts w:ascii="Times" w:hAnsi="Times"/>
        </w:rPr>
        <w:t>time</w:t>
      </w:r>
      <w:proofErr w:type="gramEnd"/>
      <w:r w:rsidRPr="00E66A20">
        <w:rPr>
          <w:rFonts w:ascii="Times" w:hAnsi="Times"/>
        </w:rPr>
        <w:t xml:space="preserve"> it was created then all points would fall along the diagonal</w:t>
      </w:r>
      <w:ins w:id="282" w:author="Roderic Page" w:date="2022-03-18T16:55:00Z">
        <w:r w:rsidR="00A37C44">
          <w:rPr>
            <w:rFonts w:ascii="Times" w:hAnsi="Times"/>
          </w:rPr>
          <w:t xml:space="preserve"> and the </w:t>
        </w:r>
      </w:ins>
      <w:ins w:id="283" w:author="Roderic Page" w:date="2022-03-18T16:56:00Z">
        <w:r w:rsidR="00A37C44">
          <w:rPr>
            <w:rFonts w:ascii="Times" w:hAnsi="Times"/>
          </w:rPr>
          <w:t>lower right triangle in Figure 7 would be empty</w:t>
        </w:r>
      </w:ins>
      <w:r w:rsidRPr="00E66A20">
        <w:rPr>
          <w:rFonts w:ascii="Times" w:hAnsi="Times"/>
        </w:rPr>
        <w:t xml:space="preserve">. This diagonal continues to go up and to the right as time goes on. Any edit to an item appears as a dot to the right of the dot on the diagonal that represent the item’s creation. If there are no dots to the right of the </w:t>
      </w:r>
      <w:del w:id="284" w:author="Roderic Page" w:date="2022-03-16T18:16:00Z">
        <w:r w:rsidRPr="00E66A20" w:rsidDel="003A5A6E">
          <w:rPr>
            <w:rFonts w:ascii="Times" w:hAnsi="Times"/>
          </w:rPr>
          <w:delText>diagonal</w:delText>
        </w:r>
      </w:del>
      <w:ins w:id="285" w:author="Roderic Page" w:date="2022-03-16T18:16:00Z">
        <w:r w:rsidR="003A5A6E" w:rsidRPr="00E66A20">
          <w:rPr>
            <w:rFonts w:ascii="Times" w:hAnsi="Times"/>
          </w:rPr>
          <w:t>diagonal,</w:t>
        </w:r>
      </w:ins>
      <w:r w:rsidRPr="00E66A20">
        <w:rPr>
          <w:rFonts w:ascii="Times" w:hAnsi="Times"/>
        </w:rPr>
        <w:t xml:space="preserve"> then an item has not been edited since its creation. Figure </w:t>
      </w:r>
      <w:del w:id="286" w:author="Roderic Page" w:date="2022-03-21T14:30:00Z">
        <w:r w:rsidRPr="00E66A20" w:rsidDel="00B359F8">
          <w:rPr>
            <w:rFonts w:ascii="Times" w:hAnsi="Times"/>
          </w:rPr>
          <w:delText xml:space="preserve">7 </w:delText>
        </w:r>
      </w:del>
      <w:ins w:id="287" w:author="Roderic Page" w:date="2022-03-21T14:30:00Z">
        <w:r w:rsidR="00B359F8">
          <w:rPr>
            <w:rFonts w:ascii="Times" w:hAnsi="Times"/>
          </w:rPr>
          <w:t>3</w:t>
        </w:r>
        <w:r w:rsidR="00B359F8" w:rsidRPr="00E66A20">
          <w:rPr>
            <w:rFonts w:ascii="Times" w:hAnsi="Times"/>
          </w:rPr>
          <w:t xml:space="preserve"> </w:t>
        </w:r>
      </w:ins>
      <w:r w:rsidRPr="00E66A20">
        <w:rPr>
          <w:rFonts w:ascii="Times" w:hAnsi="Times"/>
        </w:rPr>
        <w:t xml:space="preserve">shows that many items undergo a series of sporadic edits over time. Some of these edits occur shortly after item creation. For </w:t>
      </w:r>
      <w:del w:id="288" w:author="Roderic Page" w:date="2022-03-16T18:16:00Z">
        <w:r w:rsidRPr="00E66A20" w:rsidDel="003A5A6E">
          <w:rPr>
            <w:rFonts w:ascii="Times" w:hAnsi="Times"/>
          </w:rPr>
          <w:delText>example</w:delText>
        </w:r>
      </w:del>
      <w:ins w:id="289" w:author="Roderic Page" w:date="2022-03-16T18:16:00Z">
        <w:r w:rsidR="003A5A6E" w:rsidRPr="00E66A20">
          <w:rPr>
            <w:rFonts w:ascii="Times" w:hAnsi="Times"/>
          </w:rPr>
          <w:t>example,</w:t>
        </w:r>
      </w:ins>
      <w:r w:rsidRPr="00E66A20">
        <w:rPr>
          <w:rFonts w:ascii="Times" w:hAnsi="Times"/>
        </w:rPr>
        <w:t xml:space="preserve"> there are </w:t>
      </w:r>
      <w:ins w:id="290" w:author="Roderic Page" w:date="2022-03-21T14:30:00Z">
        <w:r w:rsidR="00B359F8">
          <w:rPr>
            <w:rFonts w:ascii="Times" w:hAnsi="Times"/>
          </w:rPr>
          <w:t xml:space="preserve">Wikidata </w:t>
        </w:r>
      </w:ins>
      <w:r w:rsidRPr="00E66A20">
        <w:rPr>
          <w:rFonts w:ascii="Times" w:hAnsi="Times"/>
        </w:rPr>
        <w:t xml:space="preserve">bots whose function is to add a description for a new item in a specific language. Other edits may happen later in the life cycle of an item, for example if a user associates a publication with its </w:t>
      </w:r>
      <w:del w:id="291" w:author="Roderic Page" w:date="2022-03-16T18:16:00Z">
        <w:r w:rsidRPr="00E66A20" w:rsidDel="003A5A6E">
          <w:rPr>
            <w:rFonts w:ascii="Times" w:hAnsi="Times"/>
          </w:rPr>
          <w:delText>author, or</w:delText>
        </w:r>
      </w:del>
      <w:ins w:id="292" w:author="Roderic Page" w:date="2022-03-16T18:16:00Z">
        <w:r w:rsidR="003A5A6E" w:rsidRPr="00E66A20">
          <w:rPr>
            <w:rFonts w:ascii="Times" w:hAnsi="Times"/>
          </w:rPr>
          <w:t>author or</w:t>
        </w:r>
      </w:ins>
      <w:r w:rsidRPr="00E66A20">
        <w:rPr>
          <w:rFonts w:ascii="Times" w:hAnsi="Times"/>
        </w:rPr>
        <w:t xml:space="preserve"> links a publication to its main subject. Or there may be a bulk update of many items by a bot that edits a specific property.</w:t>
      </w:r>
    </w:p>
    <w:p w14:paraId="0087A8CA" w14:textId="77777777" w:rsidR="00A37C44" w:rsidRDefault="00A37C44" w:rsidP="00A37C44">
      <w:pPr>
        <w:rPr>
          <w:ins w:id="293" w:author="Roderic Page" w:date="2022-03-18T16:57:00Z"/>
          <w:rFonts w:ascii="Times" w:hAnsi="Times"/>
        </w:rPr>
      </w:pPr>
    </w:p>
    <w:p w14:paraId="46C9EE1A" w14:textId="7B15BB39" w:rsidR="00A37C44" w:rsidRPr="00E66A20" w:rsidRDefault="00A37C44" w:rsidP="00A37C44">
      <w:pPr>
        <w:rPr>
          <w:moveTo w:id="294" w:author="Roderic Page" w:date="2022-03-18T16:57:00Z"/>
          <w:rFonts w:ascii="Times" w:hAnsi="Times"/>
        </w:rPr>
      </w:pPr>
      <w:moveToRangeStart w:id="295" w:author="Roderic Page" w:date="2022-03-18T16:57:00Z" w:name="move98515026"/>
      <w:moveTo w:id="296" w:author="Roderic Page" w:date="2022-03-18T16:57:00Z">
        <w:r w:rsidRPr="00E66A20">
          <w:rPr>
            <w:rFonts w:ascii="Times" w:hAnsi="Times"/>
          </w:rPr>
          <w:t>[Fig.</w:t>
        </w:r>
        <w:del w:id="297" w:author="Roderic Page" w:date="2022-03-21T14:31:00Z">
          <w:r w:rsidRPr="00E66A20" w:rsidDel="00B359F8">
            <w:rPr>
              <w:rFonts w:ascii="Times" w:hAnsi="Times"/>
            </w:rPr>
            <w:delText>8</w:delText>
          </w:r>
        </w:del>
      </w:moveTo>
      <w:ins w:id="298" w:author="Roderic Page" w:date="2022-03-21T14:31:00Z">
        <w:r w:rsidR="00B359F8">
          <w:rPr>
            <w:rFonts w:ascii="Times" w:hAnsi="Times"/>
          </w:rPr>
          <w:t>4</w:t>
        </w:r>
      </w:ins>
      <w:moveTo w:id="299" w:author="Roderic Page" w:date="2022-03-18T16:57:00Z">
        <w:r w:rsidRPr="00E66A20">
          <w:rPr>
            <w:rFonts w:ascii="Times" w:hAnsi="Times"/>
          </w:rPr>
          <w:t xml:space="preserve"> here]</w:t>
        </w:r>
      </w:moveTo>
    </w:p>
    <w:p w14:paraId="4BC02626" w14:textId="77777777" w:rsidR="00A37C44" w:rsidRPr="00E66A20" w:rsidRDefault="00A37C44" w:rsidP="00A37C44">
      <w:pPr>
        <w:rPr>
          <w:moveTo w:id="300" w:author="Roderic Page" w:date="2022-03-18T16:57:00Z"/>
          <w:rFonts w:ascii="Times" w:hAnsi="Times"/>
        </w:rPr>
      </w:pPr>
    </w:p>
    <w:p w14:paraId="25845D51" w14:textId="6A15A0B8" w:rsidR="00A37C44" w:rsidRPr="00E66A20" w:rsidRDefault="00A37C44" w:rsidP="00A37C44">
      <w:pPr>
        <w:rPr>
          <w:moveTo w:id="301" w:author="Roderic Page" w:date="2022-03-18T16:57:00Z"/>
          <w:rFonts w:ascii="Times" w:hAnsi="Times"/>
        </w:rPr>
      </w:pPr>
      <w:moveTo w:id="302" w:author="Roderic Page" w:date="2022-03-18T16:57:00Z">
        <w:r w:rsidRPr="00E66A20">
          <w:rPr>
            <w:rFonts w:ascii="Times" w:hAnsi="Times"/>
          </w:rPr>
          <w:t xml:space="preserve">[Fig. </w:t>
        </w:r>
        <w:del w:id="303" w:author="Roderic Page" w:date="2022-03-21T14:31:00Z">
          <w:r w:rsidRPr="00E66A20" w:rsidDel="00B359F8">
            <w:rPr>
              <w:rFonts w:ascii="Times" w:hAnsi="Times"/>
            </w:rPr>
            <w:delText>9</w:delText>
          </w:r>
        </w:del>
      </w:moveTo>
      <w:ins w:id="304" w:author="Roderic Page" w:date="2022-03-21T14:31:00Z">
        <w:r w:rsidR="00B359F8">
          <w:rPr>
            <w:rFonts w:ascii="Times" w:hAnsi="Times"/>
          </w:rPr>
          <w:t>5</w:t>
        </w:r>
      </w:ins>
      <w:moveTo w:id="305" w:author="Roderic Page" w:date="2022-03-18T16:57:00Z">
        <w:r w:rsidRPr="00E66A20">
          <w:rPr>
            <w:rFonts w:ascii="Times" w:hAnsi="Times"/>
          </w:rPr>
          <w:t xml:space="preserve"> here]</w:t>
        </w:r>
      </w:moveTo>
    </w:p>
    <w:moveToRangeEnd w:id="295"/>
    <w:p w14:paraId="00000080" w14:textId="77777777" w:rsidR="00BF5FD8" w:rsidRPr="00E66A20" w:rsidRDefault="00BF5FD8" w:rsidP="00E66A20">
      <w:pPr>
        <w:rPr>
          <w:rFonts w:ascii="Times" w:hAnsi="Times"/>
        </w:rPr>
      </w:pPr>
    </w:p>
    <w:p w14:paraId="00000081" w14:textId="4D427910" w:rsidR="00BF5FD8" w:rsidRPr="00E66A20" w:rsidDel="00A37C44" w:rsidRDefault="001C1C9C" w:rsidP="00E66A20">
      <w:pPr>
        <w:rPr>
          <w:del w:id="306" w:author="Roderic Page" w:date="2022-03-18T16:57:00Z"/>
          <w:rFonts w:ascii="Times" w:hAnsi="Times"/>
        </w:rPr>
      </w:pPr>
      <w:r w:rsidRPr="00E66A20">
        <w:rPr>
          <w:rFonts w:ascii="Times" w:hAnsi="Times"/>
        </w:rPr>
        <w:t xml:space="preserve">The most common edits observed in the </w:t>
      </w:r>
      <w:del w:id="307" w:author="Roderic Page" w:date="2022-03-16T17:21:00Z">
        <w:r w:rsidRPr="00E66A20" w:rsidDel="00580FDC">
          <w:rPr>
            <w:rFonts w:ascii="Times" w:hAnsi="Times"/>
          </w:rPr>
          <w:delText xml:space="preserve">sample of 1000 </w:delText>
        </w:r>
      </w:del>
      <w:r w:rsidRPr="00E66A20">
        <w:rPr>
          <w:rFonts w:ascii="Times" w:hAnsi="Times"/>
        </w:rPr>
        <w:t xml:space="preserve">publications involved the authors of those publications (properties P2093 and P50), as well as adding values </w:t>
      </w:r>
      <w:del w:id="308" w:author="Roderic Page" w:date="2022-03-16T18:16:00Z">
        <w:r w:rsidRPr="00E66A20" w:rsidDel="003A5A6E">
          <w:rPr>
            <w:rFonts w:ascii="Times" w:hAnsi="Times"/>
          </w:rPr>
          <w:delText xml:space="preserve">for  </w:delText>
        </w:r>
        <w:r w:rsidRPr="00E66A20" w:rsidDel="003A5A6E">
          <w:rPr>
            <w:rFonts w:ascii="Times" w:hAnsi="Times"/>
            <w:color w:val="202122"/>
            <w:szCs w:val="21"/>
            <w:highlight w:val="white"/>
          </w:rPr>
          <w:delText>P</w:delText>
        </w:r>
      </w:del>
      <w:ins w:id="309" w:author="Roderic Page" w:date="2022-03-16T18:16:00Z">
        <w:r w:rsidR="003A5A6E" w:rsidRPr="00E66A20">
          <w:rPr>
            <w:rFonts w:ascii="Times" w:hAnsi="Times"/>
          </w:rPr>
          <w:t>for P</w:t>
        </w:r>
      </w:ins>
      <w:r w:rsidRPr="00E66A20">
        <w:rPr>
          <w:rFonts w:ascii="Times" w:hAnsi="Times"/>
          <w:color w:val="202122"/>
          <w:szCs w:val="21"/>
          <w:highlight w:val="white"/>
        </w:rPr>
        <w:t xml:space="preserve">921 </w:t>
      </w:r>
      <w:r w:rsidRPr="00E66A20">
        <w:rPr>
          <w:rFonts w:ascii="Times" w:hAnsi="Times"/>
        </w:rPr>
        <w:t>“main subject” (a form of tagging an item)</w:t>
      </w:r>
      <w:ins w:id="310" w:author="Roderic Page" w:date="2022-03-18T16:57:00Z">
        <w:r w:rsidR="00A37C44">
          <w:rPr>
            <w:rFonts w:ascii="Times" w:hAnsi="Times"/>
          </w:rPr>
          <w:t xml:space="preserve"> (Fig. </w:t>
        </w:r>
      </w:ins>
      <w:ins w:id="311" w:author="Roderic Page" w:date="2022-03-21T14:31:00Z">
        <w:r w:rsidR="00B359F8">
          <w:rPr>
            <w:rFonts w:ascii="Times" w:hAnsi="Times"/>
          </w:rPr>
          <w:t>4</w:t>
        </w:r>
      </w:ins>
      <w:ins w:id="312" w:author="Roderic Page" w:date="2022-03-18T16:57:00Z">
        <w:r w:rsidR="00A37C44">
          <w:rPr>
            <w:rFonts w:ascii="Times" w:hAnsi="Times"/>
          </w:rPr>
          <w:t>)</w:t>
        </w:r>
      </w:ins>
      <w:r w:rsidRPr="00E66A20">
        <w:rPr>
          <w:rFonts w:ascii="Times" w:hAnsi="Times"/>
        </w:rPr>
        <w:t>.</w:t>
      </w:r>
      <w:ins w:id="313" w:author="Roderic Page" w:date="2022-03-18T16:57:00Z">
        <w:r w:rsidR="00A37C44">
          <w:rPr>
            <w:rFonts w:ascii="Times" w:hAnsi="Times"/>
          </w:rPr>
          <w:t xml:space="preserve"> </w:t>
        </w:r>
      </w:ins>
    </w:p>
    <w:p w14:paraId="00000082" w14:textId="7D2CE7D9" w:rsidR="00BF5FD8" w:rsidRPr="00E66A20" w:rsidDel="00A37C44" w:rsidRDefault="00BF5FD8" w:rsidP="00E66A20">
      <w:pPr>
        <w:rPr>
          <w:moveFrom w:id="314" w:author="Roderic Page" w:date="2022-03-18T16:57:00Z"/>
          <w:rFonts w:ascii="Times" w:hAnsi="Times"/>
        </w:rPr>
      </w:pPr>
      <w:moveFromRangeStart w:id="315" w:author="Roderic Page" w:date="2022-03-18T16:57:00Z" w:name="move98515026"/>
    </w:p>
    <w:p w14:paraId="00000083" w14:textId="041C1B47" w:rsidR="00BF5FD8" w:rsidRPr="00E66A20" w:rsidDel="00A37C44" w:rsidRDefault="001C1C9C" w:rsidP="00E66A20">
      <w:pPr>
        <w:rPr>
          <w:moveFrom w:id="316" w:author="Roderic Page" w:date="2022-03-18T16:57:00Z"/>
          <w:rFonts w:ascii="Times" w:hAnsi="Times"/>
        </w:rPr>
      </w:pPr>
      <w:moveFrom w:id="317" w:author="Roderic Page" w:date="2022-03-18T16:57:00Z">
        <w:r w:rsidRPr="00E66A20" w:rsidDel="00A37C44">
          <w:rPr>
            <w:rFonts w:ascii="Times" w:hAnsi="Times"/>
          </w:rPr>
          <w:t>[Fig.8 here]</w:t>
        </w:r>
      </w:moveFrom>
    </w:p>
    <w:p w14:paraId="00000085" w14:textId="454F3508" w:rsidR="00BF5FD8" w:rsidRPr="00E66A20" w:rsidDel="00A37C44" w:rsidRDefault="00BF5FD8" w:rsidP="00E66A20">
      <w:pPr>
        <w:rPr>
          <w:moveFrom w:id="318" w:author="Roderic Page" w:date="2022-03-18T16:57:00Z"/>
          <w:rFonts w:ascii="Times" w:hAnsi="Times"/>
        </w:rPr>
      </w:pPr>
    </w:p>
    <w:p w14:paraId="00000086" w14:textId="72E50682" w:rsidR="00BF5FD8" w:rsidRPr="00E66A20" w:rsidDel="00A37C44" w:rsidRDefault="001C1C9C" w:rsidP="00E66A20">
      <w:pPr>
        <w:rPr>
          <w:moveFrom w:id="319" w:author="Roderic Page" w:date="2022-03-18T16:57:00Z"/>
          <w:rFonts w:ascii="Times" w:hAnsi="Times"/>
        </w:rPr>
      </w:pPr>
      <w:moveFrom w:id="320" w:author="Roderic Page" w:date="2022-03-18T16:57:00Z">
        <w:r w:rsidRPr="00E66A20" w:rsidDel="00A37C44">
          <w:rPr>
            <w:rFonts w:ascii="Times" w:hAnsi="Times"/>
          </w:rPr>
          <w:t>[Fig. 9 here]</w:t>
        </w:r>
      </w:moveFrom>
    </w:p>
    <w:moveFromRangeEnd w:id="315"/>
    <w:p w14:paraId="00000088" w14:textId="77777777" w:rsidR="00BF5FD8" w:rsidRPr="00E66A20" w:rsidDel="00A37C44" w:rsidRDefault="00BF5FD8" w:rsidP="00E66A20">
      <w:pPr>
        <w:rPr>
          <w:del w:id="321" w:author="Roderic Page" w:date="2022-03-18T16:56:00Z"/>
          <w:rFonts w:ascii="Times" w:hAnsi="Times"/>
        </w:rPr>
      </w:pPr>
    </w:p>
    <w:p w14:paraId="00000089" w14:textId="6F57C9B9" w:rsidR="00BF5FD8" w:rsidRPr="00E66A20" w:rsidRDefault="001C1C9C" w:rsidP="00E66A20">
      <w:pPr>
        <w:rPr>
          <w:rFonts w:ascii="Times" w:hAnsi="Times"/>
        </w:rPr>
      </w:pPr>
      <w:r w:rsidRPr="00E66A20">
        <w:rPr>
          <w:rFonts w:ascii="Times" w:hAnsi="Times"/>
        </w:rPr>
        <w:t xml:space="preserve">Edits in Wikidata can be made by people, either directly by editing a record in Wikidata, or using bulk tools such as </w:t>
      </w:r>
      <w:proofErr w:type="spellStart"/>
      <w:r w:rsidRPr="00E66A20">
        <w:rPr>
          <w:rFonts w:ascii="Times" w:hAnsi="Times"/>
        </w:rPr>
        <w:t>Quickstatements</w:t>
      </w:r>
      <w:proofErr w:type="spellEnd"/>
      <w:r w:rsidRPr="00E66A20">
        <w:rPr>
          <w:rFonts w:ascii="Times" w:hAnsi="Times"/>
        </w:rPr>
        <w:t xml:space="preserve"> </w:t>
      </w:r>
      <w:hyperlink r:id="rId43">
        <w:r w:rsidRPr="00E66A20">
          <w:rPr>
            <w:rFonts w:ascii="Times" w:hAnsi="Times"/>
          </w:rPr>
          <w:t>(“</w:t>
        </w:r>
        <w:proofErr w:type="spellStart"/>
        <w:r w:rsidRPr="00E66A20">
          <w:rPr>
            <w:rFonts w:ascii="Times" w:hAnsi="Times"/>
          </w:rPr>
          <w:t>QuickStatements</w:t>
        </w:r>
        <w:proofErr w:type="spellEnd"/>
        <w:r w:rsidRPr="00E66A20">
          <w:rPr>
            <w:rFonts w:ascii="Times" w:hAnsi="Times"/>
          </w:rPr>
          <w:t>”)</w:t>
        </w:r>
      </w:hyperlink>
      <w:r w:rsidRPr="00E66A20">
        <w:rPr>
          <w:rFonts w:ascii="Times" w:hAnsi="Times"/>
        </w:rPr>
        <w:t xml:space="preserve">. Edits can also be made by automated programs (“bots”). Of the top ten editors of publications, half are bots (Fig. </w:t>
      </w:r>
      <w:del w:id="322" w:author="Roderic Page" w:date="2022-03-21T14:31:00Z">
        <w:r w:rsidRPr="00E66A20" w:rsidDel="00B359F8">
          <w:rPr>
            <w:rFonts w:ascii="Times" w:hAnsi="Times"/>
          </w:rPr>
          <w:delText>9</w:delText>
        </w:r>
      </w:del>
      <w:ins w:id="323" w:author="Roderic Page" w:date="2022-03-21T14:31:00Z">
        <w:r w:rsidR="00B359F8">
          <w:rPr>
            <w:rFonts w:ascii="Times" w:hAnsi="Times"/>
          </w:rPr>
          <w:t>5</w:t>
        </w:r>
      </w:ins>
      <w:r w:rsidRPr="00E66A20">
        <w:rPr>
          <w:rFonts w:ascii="Times" w:hAnsi="Times"/>
        </w:rPr>
        <w:t>).</w:t>
      </w:r>
    </w:p>
    <w:p w14:paraId="0D1F16C0" w14:textId="77777777" w:rsidR="00A37C44" w:rsidRPr="00E66A20" w:rsidRDefault="00A37C44" w:rsidP="00E66A20">
      <w:pPr>
        <w:rPr>
          <w:rFonts w:ascii="Times" w:hAnsi="Times"/>
        </w:rPr>
      </w:pPr>
    </w:p>
    <w:p w14:paraId="0000008B" w14:textId="3B6BA921" w:rsidR="00BF5FD8" w:rsidRPr="00E66A20" w:rsidRDefault="001C1C9C" w:rsidP="00E66A20">
      <w:pPr>
        <w:rPr>
          <w:rFonts w:ascii="Times" w:hAnsi="Times"/>
        </w:rPr>
      </w:pPr>
      <w:r w:rsidRPr="00E66A20">
        <w:rPr>
          <w:rFonts w:ascii="Times" w:hAnsi="Times"/>
        </w:rPr>
        <w:t xml:space="preserve">This approach to measuring </w:t>
      </w:r>
      <w:proofErr w:type="gramStart"/>
      <w:r w:rsidRPr="00E66A20">
        <w:rPr>
          <w:rFonts w:ascii="Times" w:hAnsi="Times"/>
        </w:rPr>
        <w:t>edit</w:t>
      </w:r>
      <w:proofErr w:type="gramEnd"/>
      <w:r w:rsidRPr="00E66A20">
        <w:rPr>
          <w:rFonts w:ascii="Times" w:hAnsi="Times"/>
        </w:rPr>
        <w:t xml:space="preserve"> activity assumes that only edits made to an item itself are relevant</w:t>
      </w:r>
      <w:ins w:id="324" w:author="Roderic Page" w:date="2022-03-16T17:21:00Z">
        <w:r w:rsidR="00580FDC">
          <w:rPr>
            <w:rFonts w:ascii="Times" w:hAnsi="Times"/>
          </w:rPr>
          <w:t>. H</w:t>
        </w:r>
      </w:ins>
      <w:del w:id="325" w:author="Roderic Page" w:date="2022-03-16T17:21:00Z">
        <w:r w:rsidRPr="00E66A20" w:rsidDel="00580FDC">
          <w:rPr>
            <w:rFonts w:ascii="Times" w:hAnsi="Times"/>
          </w:rPr>
          <w:delText>, h</w:delText>
        </w:r>
      </w:del>
      <w:r w:rsidRPr="00E66A20">
        <w:rPr>
          <w:rFonts w:ascii="Times" w:hAnsi="Times"/>
        </w:rPr>
        <w:t xml:space="preserve">owever edits may be made to other items that link those items to the current item. For example, adding a “cites work” statement to an item does not result in any changes to the item being cited (i.e., the target of the “cites work” statement). </w:t>
      </w:r>
    </w:p>
    <w:p w14:paraId="0000008D" w14:textId="2F0A7D99" w:rsidR="00BF5FD8" w:rsidRPr="00E66A20" w:rsidRDefault="001C1C9C" w:rsidP="00E66A20">
      <w:pPr>
        <w:pStyle w:val="Heading3"/>
      </w:pPr>
      <w:bookmarkStart w:id="326" w:name="_19jdto9g8uy8" w:colFirst="0" w:colLast="0"/>
      <w:bookmarkEnd w:id="326"/>
      <w:r w:rsidRPr="00E66A20">
        <w:lastRenderedPageBreak/>
        <w:t>Knowledge graph density</w:t>
      </w:r>
    </w:p>
    <w:p w14:paraId="0000008E" w14:textId="0477418D" w:rsidR="00BF5FD8" w:rsidRPr="00E66A20" w:rsidRDefault="001C1C9C" w:rsidP="00E66A20">
      <w:pPr>
        <w:rPr>
          <w:rFonts w:ascii="Times" w:hAnsi="Times"/>
        </w:rPr>
      </w:pPr>
      <w:r w:rsidRPr="00E66A20">
        <w:rPr>
          <w:rFonts w:ascii="Times" w:hAnsi="Times"/>
        </w:rPr>
        <w:t xml:space="preserve">Conceptually a knowledge graph comprises entities (nodes) that are connected by facts (edges). The number of facts for an entity is a measure of the knowledge graph’s density, which for many graphs is low, often averaging less than two facts per entity </w:t>
      </w:r>
      <w:hyperlink r:id="rId44">
        <w:r w:rsidRPr="00E66A20">
          <w:rPr>
            <w:rFonts w:ascii="Times" w:hAnsi="Times"/>
          </w:rPr>
          <w:t>(Hegde &amp; Talukdar, 2015)</w:t>
        </w:r>
      </w:hyperlink>
      <w:r w:rsidRPr="00E66A20">
        <w:rPr>
          <w:rFonts w:ascii="Times" w:hAnsi="Times"/>
        </w:rPr>
        <w:t>. Note that this definition of “facts” ignores simple statements associated with an entity (e.g., the number of pages in an article). These are also facts</w:t>
      </w:r>
      <w:ins w:id="327" w:author="Roderic Page" w:date="2022-03-18T14:52:00Z">
        <w:r w:rsidR="004E0BC1">
          <w:rPr>
            <w:rFonts w:ascii="Times" w:hAnsi="Times"/>
          </w:rPr>
          <w:t xml:space="preserve"> in the sense of being statements about an entity</w:t>
        </w:r>
      </w:ins>
      <w:r w:rsidRPr="00E66A20">
        <w:rPr>
          <w:rFonts w:ascii="Times" w:hAnsi="Times"/>
        </w:rPr>
        <w:t>, but we don’t need a knowledge graph to store them. The true power of a knowledge graph comes from the density of the connections between entities.</w:t>
      </w:r>
    </w:p>
    <w:p w14:paraId="0000008F" w14:textId="77777777" w:rsidR="00BF5FD8" w:rsidRPr="00E66A20" w:rsidRDefault="00BF5FD8" w:rsidP="00E66A20">
      <w:pPr>
        <w:rPr>
          <w:rFonts w:ascii="Times" w:hAnsi="Times"/>
        </w:rPr>
      </w:pPr>
    </w:p>
    <w:p w14:paraId="00000090" w14:textId="365AB8DC" w:rsidR="00BF5FD8" w:rsidRPr="00E66A20" w:rsidRDefault="00580FDC" w:rsidP="00E66A20">
      <w:pPr>
        <w:rPr>
          <w:rFonts w:ascii="Times" w:hAnsi="Times"/>
        </w:rPr>
      </w:pPr>
      <w:ins w:id="328" w:author="Roderic Page" w:date="2022-03-16T17:23:00Z">
        <w:r w:rsidRPr="00580FDC">
          <w:rPr>
            <w:rFonts w:ascii="Times" w:hAnsi="Times"/>
          </w:rPr>
          <w:t>To assess the connection density of bibliographic entities in Wikidata</w:t>
        </w:r>
        <w:r>
          <w:rPr>
            <w:rFonts w:ascii="Times" w:hAnsi="Times"/>
          </w:rPr>
          <w:t xml:space="preserve">, </w:t>
        </w:r>
      </w:ins>
      <w:del w:id="329" w:author="Roderic Page" w:date="2022-03-16T17:23:00Z">
        <w:r w:rsidR="001C1C9C" w:rsidRPr="00E66A20" w:rsidDel="00580FDC">
          <w:rPr>
            <w:rFonts w:ascii="Times" w:hAnsi="Times"/>
          </w:rPr>
          <w:delText xml:space="preserve">To assess the density of bibliographic data in Wikidata </w:delText>
        </w:r>
      </w:del>
      <w:r w:rsidR="001C1C9C" w:rsidRPr="00E66A20">
        <w:rPr>
          <w:rFonts w:ascii="Times" w:hAnsi="Times"/>
        </w:rPr>
        <w:t>I counted the number of links between bibliographic items and other Wikidata entities in the sample of 1</w:t>
      </w:r>
      <w:ins w:id="330" w:author="Roderic Page" w:date="2022-03-16T17:23:00Z">
        <w:r>
          <w:rPr>
            <w:rFonts w:ascii="Times" w:hAnsi="Times"/>
          </w:rPr>
          <w:t>0,</w:t>
        </w:r>
      </w:ins>
      <w:r w:rsidR="001C1C9C" w:rsidRPr="00E66A20">
        <w:rPr>
          <w:rFonts w:ascii="Times" w:hAnsi="Times"/>
        </w:rPr>
        <w:t xml:space="preserve">000 bibliographic items. In counting these connections some entities, such as those for language, were not counted </w:t>
      </w:r>
      <w:del w:id="331" w:author="Roderic Page" w:date="2022-03-16T17:24:00Z">
        <w:r w:rsidR="001C1C9C" w:rsidRPr="00E66A20" w:rsidDel="00580FDC">
          <w:rPr>
            <w:rFonts w:ascii="Times" w:hAnsi="Times"/>
          </w:rPr>
          <w:delText>so as to</w:delText>
        </w:r>
      </w:del>
      <w:ins w:id="332" w:author="Roderic Page" w:date="2022-03-16T17:24:00Z">
        <w:r w:rsidRPr="00E66A20">
          <w:rPr>
            <w:rFonts w:ascii="Times" w:hAnsi="Times"/>
          </w:rPr>
          <w:t>to</w:t>
        </w:r>
      </w:ins>
      <w:r w:rsidR="001C1C9C" w:rsidRPr="00E66A20">
        <w:rPr>
          <w:rFonts w:ascii="Times" w:hAnsi="Times"/>
        </w:rPr>
        <w:t xml:space="preserve"> avoid inflating the estimate of knowledge density based on what are essentially administrative metadata. The properties that were counted are shown in Table </w:t>
      </w:r>
      <w:del w:id="333" w:author="Roderic Page" w:date="2022-03-21T14:56:00Z">
        <w:r w:rsidR="001C1C9C" w:rsidRPr="00E66A20" w:rsidDel="009958BE">
          <w:rPr>
            <w:rFonts w:ascii="Times" w:hAnsi="Times"/>
          </w:rPr>
          <w:delText>1</w:delText>
        </w:r>
      </w:del>
      <w:ins w:id="334" w:author="Roderic Page" w:date="2022-03-21T14:56:00Z">
        <w:r w:rsidR="009958BE">
          <w:rPr>
            <w:rFonts w:ascii="Times" w:hAnsi="Times"/>
          </w:rPr>
          <w:t>2</w:t>
        </w:r>
      </w:ins>
      <w:r w:rsidR="001C1C9C" w:rsidRPr="00E66A20">
        <w:rPr>
          <w:rFonts w:ascii="Times" w:hAnsi="Times"/>
        </w:rPr>
        <w:t>.</w:t>
      </w:r>
    </w:p>
    <w:p w14:paraId="00000091" w14:textId="77777777" w:rsidR="00BF5FD8" w:rsidRPr="00E66A20" w:rsidRDefault="00BF5FD8" w:rsidP="00E66A20">
      <w:pPr>
        <w:rPr>
          <w:rFonts w:ascii="Times" w:hAnsi="Times"/>
        </w:rPr>
      </w:pPr>
    </w:p>
    <w:p w14:paraId="00000092" w14:textId="362320B6" w:rsidR="00BF5FD8" w:rsidRPr="00E66A20" w:rsidRDefault="001C1C9C" w:rsidP="00E66A20">
      <w:pPr>
        <w:rPr>
          <w:rFonts w:ascii="Times" w:hAnsi="Times"/>
        </w:rPr>
      </w:pPr>
      <w:r w:rsidRPr="00E66A20">
        <w:rPr>
          <w:rFonts w:ascii="Times" w:hAnsi="Times"/>
        </w:rPr>
        <w:t>The average link density for the sample of publications was 4.</w:t>
      </w:r>
      <w:ins w:id="335" w:author="Roderic Page" w:date="2022-03-17T18:40:00Z">
        <w:r w:rsidR="00523284">
          <w:rPr>
            <w:rFonts w:ascii="Times" w:hAnsi="Times"/>
          </w:rPr>
          <w:t>17</w:t>
        </w:r>
      </w:ins>
      <w:del w:id="336" w:author="Roderic Page" w:date="2022-03-17T18:40:00Z">
        <w:r w:rsidRPr="00E66A20" w:rsidDel="00523284">
          <w:rPr>
            <w:rFonts w:ascii="Times" w:hAnsi="Times"/>
          </w:rPr>
          <w:delText>24</w:delText>
        </w:r>
      </w:del>
      <w:r w:rsidRPr="00E66A20">
        <w:rPr>
          <w:rFonts w:ascii="Times" w:hAnsi="Times"/>
        </w:rPr>
        <w:t>, with the modal number of connections being one. Hence this part of the knowledge graph is relatively sparse</w:t>
      </w:r>
      <w:ins w:id="337" w:author="Roderic Page" w:date="2022-03-18T14:52:00Z">
        <w:r w:rsidR="004E0BC1">
          <w:rPr>
            <w:rFonts w:ascii="Times" w:hAnsi="Times"/>
          </w:rPr>
          <w:t>,</w:t>
        </w:r>
      </w:ins>
      <w:r w:rsidRPr="00E66A20">
        <w:rPr>
          <w:rFonts w:ascii="Times" w:hAnsi="Times"/>
        </w:rPr>
        <w:t xml:space="preserve"> with most publications having just the connection to a parent publication (typically a journal). Some publication items are connected to other items via citation relationships, either as the source or the target of that relationship (i.e., citing or cited by). </w:t>
      </w:r>
      <w:del w:id="338" w:author="Roderic Page" w:date="2022-03-17T18:44:00Z">
        <w:r w:rsidRPr="00E66A20" w:rsidDel="0011507D">
          <w:rPr>
            <w:rFonts w:ascii="Times" w:hAnsi="Times"/>
          </w:rPr>
          <w:delText>Less than</w:delText>
        </w:r>
      </w:del>
      <w:del w:id="339" w:author="Roderic Page" w:date="2022-03-18T16:59:00Z">
        <w:r w:rsidRPr="00E66A20" w:rsidDel="00A37C44">
          <w:rPr>
            <w:rFonts w:ascii="Times" w:hAnsi="Times"/>
          </w:rPr>
          <w:delText xml:space="preserve"> a third of the publications were connected to an item for an author (hence most authors were “strings” rather than </w:delText>
        </w:r>
      </w:del>
      <w:del w:id="340" w:author="Roderic Page" w:date="2022-03-16T17:24:00Z">
        <w:r w:rsidRPr="00E66A20" w:rsidDel="00580FDC">
          <w:rPr>
            <w:rFonts w:ascii="Times" w:hAnsi="Times"/>
          </w:rPr>
          <w:delText>”</w:delText>
        </w:r>
      </w:del>
      <w:del w:id="341" w:author="Roderic Page" w:date="2022-03-18T16:59:00Z">
        <w:r w:rsidRPr="00E66A20" w:rsidDel="00A37C44">
          <w:rPr>
            <w:rFonts w:ascii="Times" w:hAnsi="Times"/>
          </w:rPr>
          <w:delText>things”).</w:delText>
        </w:r>
      </w:del>
    </w:p>
    <w:p w14:paraId="00000093" w14:textId="77777777" w:rsidR="00BF5FD8" w:rsidRPr="00E66A20" w:rsidRDefault="00BF5FD8" w:rsidP="00E66A20">
      <w:pPr>
        <w:rPr>
          <w:rFonts w:ascii="Times" w:hAnsi="Times"/>
        </w:rPr>
      </w:pPr>
    </w:p>
    <w:p w14:paraId="00000094" w14:textId="456CBC84" w:rsidR="00BF5FD8" w:rsidRPr="00E66A20" w:rsidRDefault="001C1C9C" w:rsidP="00E66A20">
      <w:pPr>
        <w:rPr>
          <w:rFonts w:ascii="Times" w:hAnsi="Times"/>
        </w:rPr>
      </w:pPr>
      <w:r w:rsidRPr="00E66A20">
        <w:rPr>
          <w:rFonts w:ascii="Times" w:hAnsi="Times"/>
        </w:rPr>
        <w:t xml:space="preserve">[Table </w:t>
      </w:r>
      <w:del w:id="342" w:author="Roderic Page" w:date="2022-03-21T14:56:00Z">
        <w:r w:rsidRPr="00E66A20" w:rsidDel="009958BE">
          <w:rPr>
            <w:rFonts w:ascii="Times" w:hAnsi="Times"/>
          </w:rPr>
          <w:delText xml:space="preserve">1 </w:delText>
        </w:r>
      </w:del>
      <w:ins w:id="343" w:author="Roderic Page" w:date="2022-03-21T14:56:00Z">
        <w:r w:rsidR="009958BE">
          <w:rPr>
            <w:rFonts w:ascii="Times" w:hAnsi="Times"/>
          </w:rPr>
          <w:t>2</w:t>
        </w:r>
        <w:r w:rsidR="009958BE" w:rsidRPr="00E66A20">
          <w:rPr>
            <w:rFonts w:ascii="Times" w:hAnsi="Times"/>
          </w:rPr>
          <w:t xml:space="preserve"> </w:t>
        </w:r>
      </w:ins>
      <w:r w:rsidRPr="00E66A20">
        <w:rPr>
          <w:rFonts w:ascii="Times" w:hAnsi="Times"/>
        </w:rPr>
        <w:t>here]</w:t>
      </w:r>
    </w:p>
    <w:p w14:paraId="00000097" w14:textId="77777777" w:rsidR="00BF5FD8" w:rsidRPr="00E66A20" w:rsidRDefault="00BF5FD8" w:rsidP="00E66A20">
      <w:pPr>
        <w:rPr>
          <w:rFonts w:ascii="Times" w:hAnsi="Times"/>
        </w:rPr>
      </w:pPr>
    </w:p>
    <w:p w14:paraId="00000099" w14:textId="3FB4F1EC" w:rsidR="00BF5FD8" w:rsidRPr="00E66A20" w:rsidDel="00452CF0" w:rsidRDefault="001C1C9C" w:rsidP="00E66A20">
      <w:pPr>
        <w:pStyle w:val="Heading3"/>
        <w:rPr>
          <w:moveFrom w:id="344" w:author="Roderic Page" w:date="2022-03-18T15:35:00Z"/>
        </w:rPr>
      </w:pPr>
      <w:bookmarkStart w:id="345" w:name="_purmxis0anve" w:colFirst="0" w:colLast="0"/>
      <w:bookmarkEnd w:id="345"/>
      <w:moveFromRangeStart w:id="346" w:author="Roderic Page" w:date="2022-03-18T15:35:00Z" w:name="move98510159"/>
      <w:moveFrom w:id="347" w:author="Roderic Page" w:date="2022-03-18T15:35:00Z">
        <w:r w:rsidRPr="00E66A20" w:rsidDel="00452CF0">
          <w:t>Taxonomic coverage</w:t>
        </w:r>
      </w:moveFrom>
    </w:p>
    <w:p w14:paraId="0000009A" w14:textId="19DA783E" w:rsidR="00BF5FD8" w:rsidRPr="00E66A20" w:rsidDel="00452CF0" w:rsidRDefault="001C1C9C" w:rsidP="00E66A20">
      <w:pPr>
        <w:rPr>
          <w:moveFrom w:id="348" w:author="Roderic Page" w:date="2022-03-18T15:35:00Z"/>
          <w:rFonts w:ascii="Times" w:hAnsi="Times"/>
        </w:rPr>
      </w:pPr>
      <w:moveFrom w:id="349" w:author="Roderic Page" w:date="2022-03-18T15:35:00Z">
        <w:r w:rsidRPr="00E66A20" w:rsidDel="00452CF0">
          <w:rPr>
            <w:rFonts w:ascii="Times" w:hAnsi="Times"/>
          </w:rPr>
          <w:t xml:space="preserve">The primary motivation for this project is to be able to link every taxonomic name for eukaryote species to its original description using a unique identifier (e.g., a DOI) and ideally a link to a digitised version of that publication. The scale of this challenge was discussed in </w:t>
        </w:r>
        <w:r w:rsidR="00120B00" w:rsidDel="00452CF0">
          <w:fldChar w:fldCharType="begin"/>
        </w:r>
        <w:r w:rsidR="00120B00" w:rsidDel="00452CF0">
          <w:instrText xml:space="preserve"> HYPERLINK "https://www.zotero.org/google-docs/?lE9zsu" \h </w:instrText>
        </w:r>
        <w:r w:rsidR="00120B00" w:rsidDel="00452CF0">
          <w:fldChar w:fldCharType="separate"/>
        </w:r>
        <w:r w:rsidRPr="00E66A20" w:rsidDel="00452CF0">
          <w:rPr>
            <w:rFonts w:ascii="Times" w:hAnsi="Times"/>
          </w:rPr>
          <w:t>(Page, 2016a)</w:t>
        </w:r>
        <w:r w:rsidR="00120B00" w:rsidDel="00452CF0">
          <w:rPr>
            <w:rFonts w:ascii="Times" w:hAnsi="Times"/>
          </w:rPr>
          <w:fldChar w:fldCharType="end"/>
        </w:r>
        <w:r w:rsidRPr="00E66A20" w:rsidDel="00452CF0">
          <w:rPr>
            <w:rFonts w:ascii="Times" w:hAnsi="Times"/>
          </w:rPr>
          <w:t xml:space="preserve">, and an attempt to do this for animal names led to my BioNames project </w:t>
        </w:r>
        <w:r w:rsidR="00120B00" w:rsidDel="00452CF0">
          <w:fldChar w:fldCharType="begin"/>
        </w:r>
        <w:r w:rsidR="00120B00" w:rsidDel="00452CF0">
          <w:instrText xml:space="preserve"> HYPERLINK "https://www.zotero.org/google-docs/?nvZDrJ" \h </w:instrText>
        </w:r>
        <w:r w:rsidR="00120B00" w:rsidDel="00452CF0">
          <w:fldChar w:fldCharType="separate"/>
        </w:r>
        <w:r w:rsidRPr="00E66A20" w:rsidDel="00452CF0">
          <w:rPr>
            <w:rFonts w:ascii="Times" w:hAnsi="Times"/>
          </w:rPr>
          <w:t>(Page, 2013)</w:t>
        </w:r>
        <w:r w:rsidR="00120B00" w:rsidDel="00452CF0">
          <w:rPr>
            <w:rFonts w:ascii="Times" w:hAnsi="Times"/>
          </w:rPr>
          <w:fldChar w:fldCharType="end"/>
        </w:r>
        <w:r w:rsidRPr="00E66A20" w:rsidDel="00452CF0">
          <w:rPr>
            <w:rFonts w:ascii="Times" w:hAnsi="Times"/>
          </w:rPr>
          <w:t xml:space="preserve">. I have done similar work for plants, although this is mostly unpublished. Preliminary data has been released on GBIF </w:t>
        </w:r>
        <w:r w:rsidR="00120B00" w:rsidDel="00452CF0">
          <w:fldChar w:fldCharType="begin"/>
        </w:r>
        <w:r w:rsidR="00120B00" w:rsidDel="00452CF0">
          <w:instrText xml:space="preserve"> HYPERLINK "https://www.zotero.org/google-docs/?NSdJB8" \h </w:instrText>
        </w:r>
        <w:r w:rsidR="00120B00" w:rsidDel="00452CF0">
          <w:fldChar w:fldCharType="separate"/>
        </w:r>
        <w:r w:rsidRPr="00E66A20" w:rsidDel="00452CF0">
          <w:rPr>
            <w:rFonts w:ascii="Times" w:hAnsi="Times"/>
          </w:rPr>
          <w:t>(Page, 2016)</w:t>
        </w:r>
        <w:r w:rsidR="00120B00" w:rsidDel="00452CF0">
          <w:rPr>
            <w:rFonts w:ascii="Times" w:hAnsi="Times"/>
          </w:rPr>
          <w:fldChar w:fldCharType="end"/>
        </w:r>
        <w:r w:rsidRPr="00E66A20" w:rsidDel="00452CF0">
          <w:rPr>
            <w:rFonts w:ascii="Times" w:hAnsi="Times"/>
          </w:rPr>
          <w:t xml:space="preserve">, as a “datasette” </w:t>
        </w:r>
        <w:r w:rsidR="00120B00" w:rsidDel="00452CF0">
          <w:fldChar w:fldCharType="begin"/>
        </w:r>
        <w:r w:rsidR="00120B00" w:rsidDel="00452CF0">
          <w:instrText xml:space="preserve"> HYPERLINK "https://www.zotero.org/google-docs/?Sb9jkh" \h </w:instrText>
        </w:r>
        <w:r w:rsidR="00120B00" w:rsidDel="00452CF0">
          <w:fldChar w:fldCharType="separate"/>
        </w:r>
        <w:r w:rsidRPr="00E66A20" w:rsidDel="00452CF0">
          <w:rPr>
            <w:rFonts w:ascii="Times" w:hAnsi="Times"/>
          </w:rPr>
          <w:t>(Page, 2018)</w:t>
        </w:r>
        <w:r w:rsidR="00120B00" w:rsidDel="00452CF0">
          <w:rPr>
            <w:rFonts w:ascii="Times" w:hAnsi="Times"/>
          </w:rPr>
          <w:fldChar w:fldCharType="end"/>
        </w:r>
        <w:r w:rsidRPr="00E66A20" w:rsidDel="00452CF0">
          <w:rPr>
            <w:rFonts w:ascii="Times" w:hAnsi="Times"/>
          </w:rPr>
          <w:t xml:space="preserve">, and raw data dumps </w:t>
        </w:r>
        <w:r w:rsidR="00120B00" w:rsidDel="00452CF0">
          <w:fldChar w:fldCharType="begin"/>
        </w:r>
        <w:r w:rsidR="00120B00" w:rsidDel="00452CF0">
          <w:instrText xml:space="preserve"> HYPERLINK "https://www.zotero.org/google-docs/?Pzo8ui" \h </w:instrText>
        </w:r>
        <w:r w:rsidR="00120B00" w:rsidDel="00452CF0">
          <w:fldChar w:fldCharType="separate"/>
        </w:r>
        <w:r w:rsidRPr="00E66A20" w:rsidDel="00452CF0">
          <w:rPr>
            <w:rFonts w:ascii="Times" w:hAnsi="Times"/>
          </w:rPr>
          <w:t>(Page, 2020b)</w:t>
        </w:r>
        <w:r w:rsidR="00120B00" w:rsidDel="00452CF0">
          <w:rPr>
            <w:rFonts w:ascii="Times" w:hAnsi="Times"/>
          </w:rPr>
          <w:fldChar w:fldCharType="end"/>
        </w:r>
        <w:r w:rsidRPr="00E66A20" w:rsidDel="00452CF0">
          <w:rPr>
            <w:rFonts w:ascii="Times" w:hAnsi="Times"/>
          </w:rPr>
          <w:t>. My work on Index Fungorum is currently unpublished. Typically 20-40% of publications have been mapped to one or more identifiers, but only 15-20% of the publications currently exist in Wikidata.</w:t>
        </w:r>
      </w:moveFrom>
    </w:p>
    <w:p w14:paraId="0000009B" w14:textId="6D43A595" w:rsidR="00BF5FD8" w:rsidRPr="00E66A20" w:rsidDel="00452CF0" w:rsidRDefault="00BF5FD8" w:rsidP="00E66A20">
      <w:pPr>
        <w:rPr>
          <w:moveFrom w:id="350" w:author="Roderic Page" w:date="2022-03-18T15:35:00Z"/>
          <w:rFonts w:ascii="Times" w:hAnsi="Times"/>
        </w:rPr>
      </w:pPr>
    </w:p>
    <w:p w14:paraId="0000009C" w14:textId="08D95C49" w:rsidR="00BF5FD8" w:rsidRPr="00E66A20" w:rsidDel="00452CF0" w:rsidRDefault="001C1C9C" w:rsidP="00E66A20">
      <w:pPr>
        <w:rPr>
          <w:moveFrom w:id="351" w:author="Roderic Page" w:date="2022-03-18T15:35:00Z"/>
          <w:rFonts w:ascii="Times" w:hAnsi="Times"/>
        </w:rPr>
      </w:pPr>
      <w:moveFrom w:id="352" w:author="Roderic Page" w:date="2022-03-18T15:35:00Z">
        <w:r w:rsidRPr="00E66A20" w:rsidDel="00452CF0">
          <w:rPr>
            <w:rFonts w:ascii="Times" w:hAnsi="Times"/>
          </w:rPr>
          <w:t>[Table 2 here]</w:t>
        </w:r>
      </w:moveFrom>
    </w:p>
    <w:moveFromRangeEnd w:id="346"/>
    <w:p w14:paraId="0000009D" w14:textId="77777777" w:rsidR="00BF5FD8" w:rsidRPr="00E66A20" w:rsidRDefault="00BF5FD8" w:rsidP="00E66A20">
      <w:pPr>
        <w:rPr>
          <w:rFonts w:ascii="Times" w:hAnsi="Times"/>
        </w:rPr>
      </w:pPr>
    </w:p>
    <w:p w14:paraId="0000009F" w14:textId="1C829B63" w:rsidR="00BF5FD8" w:rsidRPr="00E66A20" w:rsidRDefault="001C1C9C" w:rsidP="00E66A20">
      <w:pPr>
        <w:pStyle w:val="Heading3"/>
      </w:pPr>
      <w:bookmarkStart w:id="353" w:name="_8bj7eww9erp4" w:colFirst="0" w:colLast="0"/>
      <w:bookmarkEnd w:id="353"/>
      <w:r w:rsidRPr="00E66A20">
        <w:t>Author coverage</w:t>
      </w:r>
    </w:p>
    <w:p w14:paraId="000000A0" w14:textId="1ADBDD13" w:rsidR="00BF5FD8" w:rsidRPr="00E66A20" w:rsidRDefault="001C1C9C" w:rsidP="00E66A20">
      <w:pPr>
        <w:rPr>
          <w:rFonts w:ascii="Times" w:hAnsi="Times"/>
        </w:rPr>
      </w:pPr>
      <w:r w:rsidRPr="00E66A20">
        <w:rPr>
          <w:rFonts w:ascii="Times" w:hAnsi="Times"/>
        </w:rPr>
        <w:t>The bulk of publications added to Wikidata treat authors as “strings” not “things”, that is, most authors are listed as names using the P2093 “authors name string” property, rather than as Wikidata items using the P50 “author” property (see Fig. 1). Ideally all authors of publications would be Wikidata items</w:t>
      </w:r>
      <w:ins w:id="354" w:author="Roderic Page" w:date="2022-03-18T16:59:00Z">
        <w:r w:rsidR="00A37C44">
          <w:rPr>
            <w:rFonts w:ascii="Times" w:hAnsi="Times"/>
          </w:rPr>
          <w:t>,</w:t>
        </w:r>
      </w:ins>
      <w:r w:rsidRPr="00E66A20">
        <w:rPr>
          <w:rFonts w:ascii="Times" w:hAnsi="Times"/>
        </w:rPr>
        <w:t xml:space="preserve"> not </w:t>
      </w:r>
      <w:ins w:id="355" w:author="Roderic Page" w:date="2022-03-18T14:53:00Z">
        <w:r w:rsidR="004E0BC1">
          <w:rPr>
            <w:rFonts w:ascii="Times" w:hAnsi="Times"/>
          </w:rPr>
          <w:t xml:space="preserve">simply text </w:t>
        </w:r>
      </w:ins>
      <w:r w:rsidRPr="00E66A20">
        <w:rPr>
          <w:rFonts w:ascii="Times" w:hAnsi="Times"/>
        </w:rPr>
        <w:t>strings</w:t>
      </w:r>
      <w:ins w:id="356" w:author="Roderic Page" w:date="2022-03-18T17:03:00Z">
        <w:r w:rsidR="00DA1A2F">
          <w:rPr>
            <w:rFonts w:ascii="Times" w:hAnsi="Times"/>
          </w:rPr>
          <w:t>,</w:t>
        </w:r>
      </w:ins>
      <w:ins w:id="357" w:author="Roderic Page" w:date="2022-03-18T17:04:00Z">
        <w:r w:rsidR="00DA1A2F">
          <w:rPr>
            <w:rFonts w:ascii="Times" w:hAnsi="Times"/>
          </w:rPr>
          <w:t xml:space="preserve"> </w:t>
        </w:r>
      </w:ins>
      <w:ins w:id="358" w:author="Roderic Page" w:date="2022-03-18T17:03:00Z">
        <w:r w:rsidR="00DA1A2F">
          <w:rPr>
            <w:rFonts w:ascii="Times" w:hAnsi="Times"/>
          </w:rPr>
          <w:t xml:space="preserve">and </w:t>
        </w:r>
      </w:ins>
      <w:ins w:id="359" w:author="Roderic Page" w:date="2022-03-18T17:04:00Z">
        <w:r w:rsidR="00DA1A2F">
          <w:rPr>
            <w:rFonts w:ascii="Times" w:hAnsi="Times"/>
          </w:rPr>
          <w:t xml:space="preserve">indeed making that conversion is among the </w:t>
        </w:r>
        <w:proofErr w:type="gramStart"/>
        <w:r w:rsidR="00DA1A2F">
          <w:rPr>
            <w:rFonts w:ascii="Times" w:hAnsi="Times"/>
          </w:rPr>
          <w:t>most commonly made</w:t>
        </w:r>
        <w:proofErr w:type="gramEnd"/>
        <w:r w:rsidR="00DA1A2F">
          <w:rPr>
            <w:rFonts w:ascii="Times" w:hAnsi="Times"/>
          </w:rPr>
          <w:t xml:space="preserve"> edit</w:t>
        </w:r>
      </w:ins>
      <w:ins w:id="360" w:author="Roderic Page" w:date="2022-03-21T14:43:00Z">
        <w:r w:rsidR="00F84162">
          <w:rPr>
            <w:rFonts w:ascii="Times" w:hAnsi="Times"/>
          </w:rPr>
          <w:t>s</w:t>
        </w:r>
      </w:ins>
      <w:ins w:id="361" w:author="Roderic Page" w:date="2022-03-18T17:05:00Z">
        <w:r w:rsidR="00DA1A2F">
          <w:rPr>
            <w:rFonts w:ascii="Times" w:hAnsi="Times"/>
          </w:rPr>
          <w:t xml:space="preserve"> (Fig. </w:t>
        </w:r>
      </w:ins>
      <w:ins w:id="362" w:author="Roderic Page" w:date="2022-03-21T14:43:00Z">
        <w:r w:rsidR="00F84162">
          <w:rPr>
            <w:rFonts w:ascii="Times" w:hAnsi="Times"/>
          </w:rPr>
          <w:t>4</w:t>
        </w:r>
      </w:ins>
      <w:ins w:id="363" w:author="Roderic Page" w:date="2022-03-18T17:05:00Z">
        <w:r w:rsidR="00DA1A2F">
          <w:rPr>
            <w:rFonts w:ascii="Times" w:hAnsi="Times"/>
          </w:rPr>
          <w:t>)</w:t>
        </w:r>
      </w:ins>
      <w:del w:id="364" w:author="Roderic Page" w:date="2022-03-18T17:03:00Z">
        <w:r w:rsidRPr="00E66A20" w:rsidDel="00DA1A2F">
          <w:rPr>
            <w:rFonts w:ascii="Times" w:hAnsi="Times"/>
          </w:rPr>
          <w:delText xml:space="preserve">. </w:delText>
        </w:r>
      </w:del>
      <w:ins w:id="365" w:author="Roderic Page" w:date="2022-03-18T17:01:00Z">
        <w:r w:rsidR="00DA1A2F">
          <w:rPr>
            <w:rFonts w:ascii="Times" w:hAnsi="Times"/>
          </w:rPr>
          <w:t xml:space="preserve">. </w:t>
        </w:r>
      </w:ins>
      <w:r w:rsidRPr="00E66A20">
        <w:rPr>
          <w:rFonts w:ascii="Times" w:hAnsi="Times"/>
        </w:rPr>
        <w:t xml:space="preserve">Realising </w:t>
      </w:r>
      <w:del w:id="366" w:author="Roderic Page" w:date="2022-03-18T17:05:00Z">
        <w:r w:rsidRPr="00E66A20" w:rsidDel="00DA1A2F">
          <w:rPr>
            <w:rFonts w:ascii="Times" w:hAnsi="Times"/>
          </w:rPr>
          <w:delText xml:space="preserve">that </w:delText>
        </w:r>
      </w:del>
      <w:ins w:id="367" w:author="Roderic Page" w:date="2022-03-18T17:05:00Z">
        <w:r w:rsidR="00DA1A2F">
          <w:rPr>
            <w:rFonts w:ascii="Times" w:hAnsi="Times"/>
          </w:rPr>
          <w:t>this</w:t>
        </w:r>
        <w:r w:rsidR="00DA1A2F" w:rsidRPr="00E66A20">
          <w:rPr>
            <w:rFonts w:ascii="Times" w:hAnsi="Times"/>
          </w:rPr>
          <w:t xml:space="preserve"> </w:t>
        </w:r>
      </w:ins>
      <w:r w:rsidRPr="00E66A20">
        <w:rPr>
          <w:rFonts w:ascii="Times" w:hAnsi="Times"/>
        </w:rPr>
        <w:t xml:space="preserve">goal requires that all authors of taxonomic publications have items in Wikidata, which in turn is part of a broader goal of having a Wikidata item for everyone involved in taxonomic research </w:t>
      </w:r>
      <w:hyperlink r:id="rId45">
        <w:r w:rsidRPr="00E66A20">
          <w:rPr>
            <w:rFonts w:ascii="Times" w:hAnsi="Times"/>
          </w:rPr>
          <w:t>(Groom et al., 2020)</w:t>
        </w:r>
      </w:hyperlink>
      <w:r w:rsidRPr="00E66A20">
        <w:rPr>
          <w:rFonts w:ascii="Times" w:hAnsi="Times"/>
        </w:rPr>
        <w:t>.</w:t>
      </w:r>
    </w:p>
    <w:p w14:paraId="000000A1" w14:textId="0689CDD3" w:rsidR="00BF5FD8" w:rsidRDefault="00BF5FD8" w:rsidP="00E66A20">
      <w:pPr>
        <w:rPr>
          <w:ins w:id="368" w:author="Roderic Page" w:date="2022-03-21T15:10:00Z"/>
          <w:rFonts w:ascii="Times" w:hAnsi="Times"/>
        </w:rPr>
      </w:pPr>
    </w:p>
    <w:p w14:paraId="3A48139F" w14:textId="77777777" w:rsidR="00AB2024" w:rsidRPr="00E66A20" w:rsidRDefault="00AB2024" w:rsidP="00AB2024">
      <w:pPr>
        <w:rPr>
          <w:ins w:id="369" w:author="Roderic Page" w:date="2022-03-21T15:10:00Z"/>
          <w:rFonts w:ascii="Times" w:hAnsi="Times"/>
        </w:rPr>
      </w:pPr>
      <w:ins w:id="370" w:author="Roderic Page" w:date="2022-03-21T15:10:00Z">
        <w:r w:rsidRPr="00E66A20">
          <w:rPr>
            <w:rFonts w:ascii="Times" w:hAnsi="Times"/>
          </w:rPr>
          <w:t xml:space="preserve">[Fig. </w:t>
        </w:r>
        <w:r>
          <w:rPr>
            <w:rFonts w:ascii="Times" w:hAnsi="Times"/>
          </w:rPr>
          <w:t>6</w:t>
        </w:r>
        <w:r w:rsidRPr="00E66A20">
          <w:rPr>
            <w:rFonts w:ascii="Times" w:hAnsi="Times"/>
          </w:rPr>
          <w:t xml:space="preserve"> here]</w:t>
        </w:r>
      </w:ins>
    </w:p>
    <w:p w14:paraId="6FA9C01C" w14:textId="77777777" w:rsidR="00AB2024" w:rsidRPr="00E66A20" w:rsidRDefault="00AB2024" w:rsidP="00E66A20">
      <w:pPr>
        <w:rPr>
          <w:rFonts w:ascii="Times" w:hAnsi="Times"/>
        </w:rPr>
      </w:pPr>
    </w:p>
    <w:p w14:paraId="000000A2" w14:textId="3AC92BF9" w:rsidR="00BF5FD8" w:rsidRPr="00E66A20" w:rsidRDefault="001C1C9C" w:rsidP="00E66A20">
      <w:pPr>
        <w:rPr>
          <w:rFonts w:ascii="Times" w:hAnsi="Times"/>
        </w:rPr>
      </w:pPr>
      <w:r w:rsidRPr="00E66A20">
        <w:rPr>
          <w:rFonts w:ascii="Times" w:hAnsi="Times"/>
        </w:rPr>
        <w:t xml:space="preserve">There are several databases of taxonomists that have representation in Wikidata, although their coverage in Wikidata is variable. For example, the International Plant Names Index (IPNI) contained approximately 43,000 authors in 2013 </w:t>
      </w:r>
      <w:hyperlink r:id="rId46">
        <w:r w:rsidRPr="00E66A20">
          <w:rPr>
            <w:rFonts w:ascii="Times" w:hAnsi="Times"/>
          </w:rPr>
          <w:t>(Lindon et al., 2015)</w:t>
        </w:r>
      </w:hyperlink>
      <w:r w:rsidRPr="00E66A20">
        <w:rPr>
          <w:rFonts w:ascii="Times" w:hAnsi="Times"/>
        </w:rPr>
        <w:t>, and currently some 53,</w:t>
      </w:r>
      <w:del w:id="371" w:author="Roderic Page" w:date="2022-03-18T17:07:00Z">
        <w:r w:rsidRPr="00E66A20" w:rsidDel="00A60528">
          <w:rPr>
            <w:rFonts w:ascii="Times" w:hAnsi="Times"/>
          </w:rPr>
          <w:delText xml:space="preserve">073 </w:delText>
        </w:r>
      </w:del>
      <w:ins w:id="372" w:author="Roderic Page" w:date="2022-03-18T17:07:00Z">
        <w:r w:rsidR="00A60528" w:rsidRPr="00E66A20">
          <w:rPr>
            <w:rFonts w:ascii="Times" w:hAnsi="Times"/>
          </w:rPr>
          <w:t>0</w:t>
        </w:r>
        <w:r w:rsidR="00A60528">
          <w:rPr>
            <w:rFonts w:ascii="Times" w:hAnsi="Times"/>
          </w:rPr>
          <w:t>00</w:t>
        </w:r>
        <w:r w:rsidR="00A60528" w:rsidRPr="00E66A20">
          <w:rPr>
            <w:rFonts w:ascii="Times" w:hAnsi="Times"/>
          </w:rPr>
          <w:t xml:space="preserve"> </w:t>
        </w:r>
      </w:ins>
      <w:r w:rsidRPr="00E66A20">
        <w:rPr>
          <w:rFonts w:ascii="Times" w:hAnsi="Times"/>
        </w:rPr>
        <w:t xml:space="preserve">Wikidata items have IPNI author ids. At the time of writing (2021) </w:t>
      </w:r>
      <w:proofErr w:type="spellStart"/>
      <w:r w:rsidRPr="00E66A20">
        <w:rPr>
          <w:rFonts w:ascii="Times" w:hAnsi="Times"/>
        </w:rPr>
        <w:t>ZooBank</w:t>
      </w:r>
      <w:proofErr w:type="spellEnd"/>
      <w:r w:rsidRPr="00E66A20">
        <w:rPr>
          <w:rFonts w:ascii="Times" w:hAnsi="Times"/>
        </w:rPr>
        <w:t xml:space="preserve"> </w:t>
      </w:r>
      <w:hyperlink r:id="rId47">
        <w:r w:rsidRPr="00E66A20">
          <w:rPr>
            <w:rFonts w:ascii="Times" w:hAnsi="Times"/>
          </w:rPr>
          <w:t>(Pyle &amp; Michel, 2008)</w:t>
        </w:r>
      </w:hyperlink>
      <w:r w:rsidRPr="00E66A20">
        <w:rPr>
          <w:rFonts w:ascii="Times" w:hAnsi="Times"/>
        </w:rPr>
        <w:t xml:space="preserve"> contains some </w:t>
      </w:r>
      <w:del w:id="373" w:author="Roderic Page" w:date="2022-03-18T17:09:00Z">
        <w:r w:rsidRPr="00E66A20" w:rsidDel="00A60528">
          <w:rPr>
            <w:rFonts w:ascii="Times" w:hAnsi="Times"/>
          </w:rPr>
          <w:delText>79</w:delText>
        </w:r>
      </w:del>
      <w:ins w:id="374" w:author="Roderic Page" w:date="2022-03-18T17:09:00Z">
        <w:r w:rsidR="00A60528">
          <w:rPr>
            <w:rFonts w:ascii="Times" w:hAnsi="Times"/>
          </w:rPr>
          <w:t>87</w:t>
        </w:r>
      </w:ins>
      <w:r w:rsidRPr="00E66A20">
        <w:rPr>
          <w:rFonts w:ascii="Times" w:hAnsi="Times"/>
        </w:rPr>
        <w:t xml:space="preserve">,000 authors, of which </w:t>
      </w:r>
      <w:del w:id="375" w:author="Roderic Page" w:date="2022-03-18T17:07:00Z">
        <w:r w:rsidRPr="00E66A20" w:rsidDel="00A60528">
          <w:rPr>
            <w:rFonts w:ascii="Times" w:hAnsi="Times"/>
          </w:rPr>
          <w:delText>15,833</w:delText>
        </w:r>
      </w:del>
      <w:ins w:id="376" w:author="Roderic Page" w:date="2022-03-18T17:07:00Z">
        <w:r w:rsidR="00A60528">
          <w:rPr>
            <w:rFonts w:ascii="Times" w:hAnsi="Times"/>
          </w:rPr>
          <w:t>1</w:t>
        </w:r>
      </w:ins>
      <w:ins w:id="377" w:author="Roderic Page" w:date="2022-03-18T17:08:00Z">
        <w:r w:rsidR="00A60528">
          <w:rPr>
            <w:rFonts w:ascii="Times" w:hAnsi="Times"/>
          </w:rPr>
          <w:t>7,000</w:t>
        </w:r>
      </w:ins>
      <w:r w:rsidRPr="00E66A20">
        <w:rPr>
          <w:rFonts w:ascii="Times" w:hAnsi="Times"/>
        </w:rPr>
        <w:t xml:space="preserve"> are in Wikidata. The Biodiversity Heritage Library has </w:t>
      </w:r>
      <w:del w:id="378" w:author="Roderic Page" w:date="2022-03-18T17:08:00Z">
        <w:r w:rsidRPr="00E66A20" w:rsidDel="00A60528">
          <w:rPr>
            <w:rFonts w:ascii="Times" w:hAnsi="Times"/>
          </w:rPr>
          <w:delText>26,371</w:delText>
        </w:r>
      </w:del>
      <w:ins w:id="379" w:author="Roderic Page" w:date="2022-03-18T17:08:00Z">
        <w:r w:rsidR="00A60528">
          <w:rPr>
            <w:rFonts w:ascii="Times" w:hAnsi="Times"/>
          </w:rPr>
          <w:t>28,500</w:t>
        </w:r>
      </w:ins>
      <w:r w:rsidRPr="00E66A20">
        <w:rPr>
          <w:rFonts w:ascii="Times" w:hAnsi="Times"/>
        </w:rPr>
        <w:t xml:space="preserve"> authors in Wikidata, while Wikispecies contributes </w:t>
      </w:r>
      <w:del w:id="380" w:author="Roderic Page" w:date="2022-03-18T17:08:00Z">
        <w:r w:rsidRPr="00E66A20" w:rsidDel="00A60528">
          <w:rPr>
            <w:rFonts w:ascii="Times" w:hAnsi="Times"/>
          </w:rPr>
          <w:lastRenderedPageBreak/>
          <w:delText>56,994</w:delText>
        </w:r>
      </w:del>
      <w:ins w:id="381" w:author="Roderic Page" w:date="2022-03-18T17:08:00Z">
        <w:r w:rsidR="00A60528">
          <w:rPr>
            <w:rFonts w:ascii="Times" w:hAnsi="Times"/>
          </w:rPr>
          <w:t>61,000</w:t>
        </w:r>
      </w:ins>
      <w:r w:rsidRPr="00E66A20">
        <w:rPr>
          <w:rFonts w:ascii="Times" w:hAnsi="Times"/>
        </w:rPr>
        <w:t xml:space="preserve"> authors to Wikidata. There is overlap among these sources. For example, almost </w:t>
      </w:r>
      <w:proofErr w:type="gramStart"/>
      <w:r w:rsidRPr="00E66A20">
        <w:rPr>
          <w:rFonts w:ascii="Times" w:hAnsi="Times"/>
        </w:rPr>
        <w:t>all of</w:t>
      </w:r>
      <w:proofErr w:type="gramEnd"/>
      <w:r w:rsidRPr="00E66A20">
        <w:rPr>
          <w:rFonts w:ascii="Times" w:hAnsi="Times"/>
        </w:rPr>
        <w:t xml:space="preserve"> the </w:t>
      </w:r>
      <w:proofErr w:type="spellStart"/>
      <w:r w:rsidRPr="00E66A20">
        <w:rPr>
          <w:rFonts w:ascii="Times" w:hAnsi="Times"/>
        </w:rPr>
        <w:t>ZooBank</w:t>
      </w:r>
      <w:proofErr w:type="spellEnd"/>
      <w:r w:rsidRPr="00E66A20">
        <w:rPr>
          <w:rFonts w:ascii="Times" w:hAnsi="Times"/>
        </w:rPr>
        <w:t xml:space="preserve"> authors that are in Wikidata are also in Wikispecies, whereas the majority of authors sourced from IPNI are unique to IPNI (Fig. </w:t>
      </w:r>
      <w:del w:id="382" w:author="Roderic Page" w:date="2022-03-21T15:10:00Z">
        <w:r w:rsidRPr="00E66A20" w:rsidDel="00AB2024">
          <w:rPr>
            <w:rFonts w:ascii="Times" w:hAnsi="Times"/>
          </w:rPr>
          <w:delText>10</w:delText>
        </w:r>
      </w:del>
      <w:ins w:id="383" w:author="Roderic Page" w:date="2022-03-21T15:10:00Z">
        <w:r w:rsidR="00AB2024">
          <w:rPr>
            <w:rFonts w:ascii="Times" w:hAnsi="Times"/>
          </w:rPr>
          <w:t>6</w:t>
        </w:r>
      </w:ins>
      <w:r w:rsidRPr="00E66A20">
        <w:rPr>
          <w:rFonts w:ascii="Times" w:hAnsi="Times"/>
        </w:rPr>
        <w:t xml:space="preserve">). What is unclear is how much of the lack of overlap between authors in the different sources databases is real (do they represent different sets of authors?), versus a lack of mapping between identifiers (how many records are for the same people, just using different identifiers?). There is considerable scope for reconciling authors between these databases, as well as other sources of information on people, such as ORCID and ResearchGate. It is not enough to merely have authors represented in </w:t>
      </w:r>
      <w:proofErr w:type="gramStart"/>
      <w:r w:rsidRPr="00E66A20">
        <w:rPr>
          <w:rFonts w:ascii="Times" w:hAnsi="Times"/>
        </w:rPr>
        <w:t>Wikidata,</w:t>
      </w:r>
      <w:proofErr w:type="gramEnd"/>
      <w:r w:rsidRPr="00E66A20">
        <w:rPr>
          <w:rFonts w:ascii="Times" w:hAnsi="Times"/>
        </w:rPr>
        <w:t xml:space="preserve"> we also need to link them to their publications. The source databases (BHL, IPNI, Wikispecies, and </w:t>
      </w:r>
      <w:proofErr w:type="spellStart"/>
      <w:r w:rsidRPr="00E66A20">
        <w:rPr>
          <w:rFonts w:ascii="Times" w:hAnsi="Times"/>
        </w:rPr>
        <w:t>ZooBank</w:t>
      </w:r>
      <w:proofErr w:type="spellEnd"/>
      <w:r w:rsidRPr="00E66A20">
        <w:rPr>
          <w:rFonts w:ascii="Times" w:hAnsi="Times"/>
        </w:rPr>
        <w:t xml:space="preserve">) all contain links between authors and their publications, and much more use could be made of these sources to add P50 author links </w:t>
      </w:r>
      <w:hyperlink r:id="rId48">
        <w:r w:rsidRPr="00E66A20">
          <w:rPr>
            <w:rFonts w:ascii="Times" w:hAnsi="Times"/>
          </w:rPr>
          <w:t>(Page, 2019)</w:t>
        </w:r>
      </w:hyperlink>
      <w:r w:rsidRPr="00E66A20">
        <w:rPr>
          <w:rFonts w:ascii="Times" w:hAnsi="Times"/>
        </w:rPr>
        <w:t>.</w:t>
      </w:r>
    </w:p>
    <w:p w14:paraId="000000A3" w14:textId="77777777" w:rsidR="00BF5FD8" w:rsidRPr="00E66A20" w:rsidRDefault="00BF5FD8" w:rsidP="00E66A20">
      <w:pPr>
        <w:rPr>
          <w:rFonts w:ascii="Times" w:hAnsi="Times"/>
        </w:rPr>
      </w:pPr>
    </w:p>
    <w:p w14:paraId="000000A4" w14:textId="2E9DFCE0" w:rsidR="00BF5FD8" w:rsidRPr="00E66A20" w:rsidDel="00AB2024" w:rsidRDefault="001C1C9C" w:rsidP="00E66A20">
      <w:pPr>
        <w:rPr>
          <w:del w:id="384" w:author="Roderic Page" w:date="2022-03-21T15:10:00Z"/>
          <w:rFonts w:ascii="Times" w:hAnsi="Times"/>
        </w:rPr>
      </w:pPr>
      <w:del w:id="385" w:author="Roderic Page" w:date="2022-03-21T15:10:00Z">
        <w:r w:rsidRPr="00E66A20" w:rsidDel="00AB2024">
          <w:rPr>
            <w:rFonts w:ascii="Times" w:hAnsi="Times"/>
          </w:rPr>
          <w:delText xml:space="preserve">[Fig. </w:delText>
        </w:r>
      </w:del>
      <w:del w:id="386" w:author="Roderic Page" w:date="2022-03-21T14:44:00Z">
        <w:r w:rsidRPr="00E66A20" w:rsidDel="00F84162">
          <w:rPr>
            <w:rFonts w:ascii="Times" w:hAnsi="Times"/>
          </w:rPr>
          <w:delText xml:space="preserve">10 </w:delText>
        </w:r>
      </w:del>
      <w:del w:id="387" w:author="Roderic Page" w:date="2022-03-21T15:10:00Z">
        <w:r w:rsidRPr="00E66A20" w:rsidDel="00AB2024">
          <w:rPr>
            <w:rFonts w:ascii="Times" w:hAnsi="Times"/>
          </w:rPr>
          <w:delText>here]</w:delText>
        </w:r>
      </w:del>
    </w:p>
    <w:p w14:paraId="000000A5" w14:textId="77777777" w:rsidR="00BF5FD8" w:rsidRPr="00E66A20" w:rsidDel="0030439C" w:rsidRDefault="00BF5FD8" w:rsidP="00E66A20">
      <w:pPr>
        <w:rPr>
          <w:del w:id="388" w:author="Roderic Page" w:date="2022-03-16T17:27:00Z"/>
          <w:rFonts w:ascii="Times" w:hAnsi="Times"/>
        </w:rPr>
      </w:pPr>
    </w:p>
    <w:p w14:paraId="000000A6" w14:textId="2A8BC88B" w:rsidR="00BF5FD8" w:rsidRPr="00E66A20" w:rsidDel="0030439C" w:rsidRDefault="001C1C9C" w:rsidP="00E66A20">
      <w:pPr>
        <w:rPr>
          <w:del w:id="389" w:author="Roderic Page" w:date="2022-03-16T17:27:00Z"/>
          <w:rFonts w:ascii="Times" w:hAnsi="Times"/>
        </w:rPr>
      </w:pPr>
      <w:del w:id="390" w:author="Roderic Page" w:date="2022-03-16T17:27:00Z">
        <w:r w:rsidRPr="00E66A20" w:rsidDel="0030439C">
          <w:rPr>
            <w:rFonts w:ascii="Times" w:hAnsi="Times"/>
          </w:rPr>
          <w:delText>unique to that source. The authors shared by each pair of data sources are represented by the nodes on the paths between each pair of sources, these nodes are labelled by the number of authors the two sources share.</w:delText>
        </w:r>
      </w:del>
    </w:p>
    <w:p w14:paraId="000000A7" w14:textId="77777777" w:rsidR="00BF5FD8" w:rsidRPr="00E66A20" w:rsidRDefault="00BF5FD8" w:rsidP="00E66A20">
      <w:pPr>
        <w:rPr>
          <w:rFonts w:ascii="Times" w:hAnsi="Times"/>
        </w:rPr>
      </w:pPr>
    </w:p>
    <w:p w14:paraId="000000A9" w14:textId="74B5C8A5" w:rsidR="00BF5FD8" w:rsidRPr="00E66A20" w:rsidDel="00DA1A2F" w:rsidRDefault="001C1C9C" w:rsidP="00E66A20">
      <w:pPr>
        <w:pStyle w:val="Heading2"/>
        <w:rPr>
          <w:del w:id="391" w:author="Roderic Page" w:date="2022-03-18T17:06:00Z"/>
        </w:rPr>
      </w:pPr>
      <w:bookmarkStart w:id="392" w:name="_qagucu37ktdk" w:colFirst="0" w:colLast="0"/>
      <w:bookmarkEnd w:id="392"/>
      <w:r w:rsidRPr="00E66A20">
        <w:t>Discussion</w:t>
      </w:r>
    </w:p>
    <w:p w14:paraId="0FB1FDD7" w14:textId="77777777" w:rsidR="006551F3" w:rsidRDefault="006551F3">
      <w:pPr>
        <w:pStyle w:val="Heading2"/>
        <w:rPr>
          <w:ins w:id="393" w:author="Roderic Page" w:date="2022-03-18T16:33:00Z"/>
        </w:rPr>
        <w:pPrChange w:id="394" w:author="Roderic Page" w:date="2022-03-18T17:06:00Z">
          <w:pPr/>
        </w:pPrChange>
      </w:pPr>
    </w:p>
    <w:p w14:paraId="6322A755" w14:textId="6FEF0347" w:rsidR="000C6BFF" w:rsidRDefault="000C6BFF" w:rsidP="000C6BFF">
      <w:pPr>
        <w:rPr>
          <w:ins w:id="395" w:author="Roderic Page" w:date="2022-03-21T16:22:00Z"/>
          <w:rFonts w:ascii="Times" w:hAnsi="Times"/>
        </w:rPr>
      </w:pPr>
      <w:ins w:id="396" w:author="Roderic Page" w:date="2022-03-21T16:21:00Z">
        <w:r w:rsidRPr="00E66A20">
          <w:rPr>
            <w:rFonts w:ascii="Times" w:hAnsi="Times"/>
          </w:rPr>
          <w:t xml:space="preserve">By providing a robust, open platform for community editing of structured data, Wikidata seems </w:t>
        </w:r>
        <w:r>
          <w:rPr>
            <w:rFonts w:ascii="Times" w:hAnsi="Times"/>
          </w:rPr>
          <w:t>an</w:t>
        </w:r>
        <w:r w:rsidRPr="00E66A20">
          <w:rPr>
            <w:rFonts w:ascii="Times" w:hAnsi="Times"/>
          </w:rPr>
          <w:t xml:space="preserve"> ideal platform for the bibliography of life. It not only benefits from a community of active editors, </w:t>
        </w:r>
        <w:proofErr w:type="gramStart"/>
        <w:r w:rsidRPr="00E66A20">
          <w:rPr>
            <w:rFonts w:ascii="Times" w:hAnsi="Times"/>
          </w:rPr>
          <w:t>it</w:t>
        </w:r>
        <w:proofErr w:type="gramEnd"/>
        <w:r w:rsidRPr="00E66A20">
          <w:rPr>
            <w:rFonts w:ascii="Times" w:hAnsi="Times"/>
          </w:rPr>
          <w:t xml:space="preserve"> piggy backs on the remarkable fact that taxonomy is the only discipline to have its own Wikimedia Foundation project (Wikispecies). Consequently, </w:t>
        </w:r>
        <w:proofErr w:type="gramStart"/>
        <w:r w:rsidRPr="00E66A20">
          <w:rPr>
            <w:rFonts w:ascii="Times" w:hAnsi="Times"/>
          </w:rPr>
          <w:t>a large number of</w:t>
        </w:r>
        <w:proofErr w:type="gramEnd"/>
        <w:r w:rsidRPr="00E66A20">
          <w:rPr>
            <w:rFonts w:ascii="Times" w:hAnsi="Times"/>
          </w:rPr>
          <w:t xml:space="preserve"> taxonomic works and their authors already exist in Wikidata. As more and more taxonomic publications acquire DOIs, and as more working taxonomists acquire ORCID ids, the taxonomic literature component of Wikidata will automatically grow as content linked to these identifiers is routinely harvested by Wikidata bots. This leaves a large fraction of the taxonomic literature to be added by other means, but as discussed there are numerous ways to do that. It is not unreasonable to expect that the bulk of the taxonomic literature will find its way into Wikidata in the next few years.</w:t>
        </w:r>
      </w:ins>
    </w:p>
    <w:p w14:paraId="11466959" w14:textId="0C6B3A4F" w:rsidR="00AB1FDE" w:rsidRDefault="002038B0" w:rsidP="00E66A20">
      <w:pPr>
        <w:rPr>
          <w:ins w:id="397" w:author="Roderic Page" w:date="2022-03-18T15:25:00Z"/>
          <w:rFonts w:ascii="Times" w:hAnsi="Times"/>
        </w:rPr>
      </w:pPr>
      <w:del w:id="398" w:author="Roderic Page" w:date="2022-03-21T16:21:00Z">
        <w:r w:rsidDel="000C6BFF">
          <w:rPr>
            <w:rFonts w:ascii="Times" w:hAnsi="Times"/>
          </w:rPr>
          <w:fldChar w:fldCharType="begin"/>
        </w:r>
        <w:r w:rsidDel="000C6BFF">
          <w:rPr>
            <w:rFonts w:ascii="Times" w:hAnsi="Times"/>
          </w:rPr>
          <w:delInstrText xml:space="preserve"> ADDIN ZOTERO_TEMP </w:delInstrText>
        </w:r>
        <w:r w:rsidDel="000C6BFF">
          <w:rPr>
            <w:rFonts w:ascii="Times" w:hAnsi="Times"/>
          </w:rPr>
          <w:fldChar w:fldCharType="separate"/>
        </w:r>
      </w:del>
      <w:del w:id="399" w:author="Roderic Page" w:date="2022-03-21T16:01:00Z">
        <w:r w:rsidRPr="002038B0" w:rsidDel="00671F78">
          <w:rPr>
            <w:rFonts w:ascii="Times" w:hAnsi="Times"/>
            <w:noProof/>
          </w:rPr>
          <w:delText>{Citation}</w:delText>
        </w:r>
      </w:del>
      <w:del w:id="400" w:author="Roderic Page" w:date="2022-03-21T16:21:00Z">
        <w:r w:rsidDel="000C6BFF">
          <w:rPr>
            <w:rFonts w:ascii="Times" w:hAnsi="Times"/>
          </w:rPr>
          <w:fldChar w:fldCharType="end"/>
        </w:r>
      </w:del>
      <w:del w:id="401" w:author="Roderic Page" w:date="2022-03-21T14:47:00Z">
        <w:r w:rsidR="001C1C9C" w:rsidRPr="00E66A20" w:rsidDel="00E87FA3">
          <w:rPr>
            <w:rFonts w:ascii="Times" w:hAnsi="Times"/>
          </w:rPr>
          <w:delText xml:space="preserve">By providing a robust, open platform for community editing of structured data, Wikidata seems like the ideal platform for the </w:delText>
        </w:r>
      </w:del>
      <w:del w:id="402" w:author="Roderic Page" w:date="2022-03-18T14:55:00Z">
        <w:r w:rsidR="001C1C9C" w:rsidRPr="00E66A20" w:rsidDel="00202DAA">
          <w:rPr>
            <w:rFonts w:ascii="Times" w:hAnsi="Times"/>
          </w:rPr>
          <w:delText>“</w:delText>
        </w:r>
      </w:del>
      <w:del w:id="403" w:author="Roderic Page" w:date="2022-03-21T14:47:00Z">
        <w:r w:rsidR="001C1C9C" w:rsidRPr="00E66A20" w:rsidDel="00E87FA3">
          <w:rPr>
            <w:rFonts w:ascii="Times" w:hAnsi="Times"/>
          </w:rPr>
          <w:delText>bibliography of life</w:delText>
        </w:r>
      </w:del>
      <w:del w:id="404" w:author="Roderic Page" w:date="2022-03-18T14:55:00Z">
        <w:r w:rsidR="001C1C9C" w:rsidRPr="00E66A20" w:rsidDel="00202DAA">
          <w:rPr>
            <w:rFonts w:ascii="Times" w:hAnsi="Times"/>
          </w:rPr>
          <w:delText>”</w:delText>
        </w:r>
      </w:del>
      <w:del w:id="405" w:author="Roderic Page" w:date="2022-03-21T14:47:00Z">
        <w:r w:rsidR="001C1C9C" w:rsidRPr="00E66A20" w:rsidDel="00E87FA3">
          <w:rPr>
            <w:rFonts w:ascii="Times" w:hAnsi="Times"/>
          </w:rPr>
          <w:delText xml:space="preserve">. It not only benefits from a community of active editors, it piggy backs on the remarkable fact that taxonomy is the only discipline to have its own Wikimedia Foundation project (Wikispecies). </w:delText>
        </w:r>
      </w:del>
      <w:del w:id="406" w:author="Roderic Page" w:date="2022-03-18T14:55:00Z">
        <w:r w:rsidR="001C1C9C" w:rsidRPr="00E66A20" w:rsidDel="00D861BA">
          <w:rPr>
            <w:rFonts w:ascii="Times" w:hAnsi="Times"/>
          </w:rPr>
          <w:delText>Consequently</w:delText>
        </w:r>
      </w:del>
      <w:del w:id="407" w:author="Roderic Page" w:date="2022-03-21T14:47:00Z">
        <w:r w:rsidR="001C1C9C" w:rsidRPr="00E66A20" w:rsidDel="00E87FA3">
          <w:rPr>
            <w:rFonts w:ascii="Times" w:hAnsi="Times"/>
          </w:rPr>
          <w:delText xml:space="preserve"> a large number of taxonomic works and their authors already exist in Wikidata. As more and more taxonomic publications acquire DOIs, and as more working taxonomists acquire ORCID ids, the taxonomic literature component of Wikidata will automatically grow as content linked to these identifiers is routinely harvested by Wikidata bots. This leaves a large fraction of the taxonomic literature to be added by other means, but as discussed </w:delText>
        </w:r>
      </w:del>
      <w:del w:id="408" w:author="Roderic Page" w:date="2022-03-18T17:06:00Z">
        <w:r w:rsidR="001C1C9C" w:rsidRPr="00E66A20" w:rsidDel="00DA1A2F">
          <w:rPr>
            <w:rFonts w:ascii="Times" w:hAnsi="Times"/>
          </w:rPr>
          <w:delText xml:space="preserve">here </w:delText>
        </w:r>
      </w:del>
      <w:del w:id="409" w:author="Roderic Page" w:date="2022-03-21T14:47:00Z">
        <w:r w:rsidR="001C1C9C" w:rsidRPr="00E66A20" w:rsidDel="00E87FA3">
          <w:rPr>
            <w:rFonts w:ascii="Times" w:hAnsi="Times"/>
          </w:rPr>
          <w:delText>there are numerous ways to do that. It is not unreasonable to expect that the bulk of the taxonomic literature will find its way into Wikidata in the next few years.</w:delText>
        </w:r>
      </w:del>
    </w:p>
    <w:p w14:paraId="16F9F7F3" w14:textId="7FAE9AD9" w:rsidR="00AB1FDE" w:rsidRPr="00E66A20" w:rsidDel="002858EC" w:rsidRDefault="002038B0">
      <w:pPr>
        <w:rPr>
          <w:del w:id="410" w:author="Roderic Page" w:date="2022-03-18T15:31:00Z"/>
          <w:rFonts w:ascii="Times" w:hAnsi="Times"/>
        </w:rPr>
      </w:pPr>
      <w:ins w:id="411" w:author="Roderic Page" w:date="2022-03-21T15:59:00Z">
        <w:r>
          <w:rPr>
            <w:rFonts w:ascii="Times" w:hAnsi="Times"/>
          </w:rPr>
          <w:t xml:space="preserve">Wikidata has a higher </w:t>
        </w:r>
      </w:ins>
      <w:ins w:id="412" w:author="Roderic Page" w:date="2022-03-21T16:00:00Z">
        <w:r>
          <w:rPr>
            <w:rFonts w:ascii="Times" w:hAnsi="Times"/>
          </w:rPr>
          <w:t>density</w:t>
        </w:r>
      </w:ins>
      <w:ins w:id="413" w:author="Roderic Page" w:date="2022-03-21T15:59:00Z">
        <w:r>
          <w:rPr>
            <w:rFonts w:ascii="Times" w:hAnsi="Times"/>
          </w:rPr>
          <w:t xml:space="preserve"> that most knowledge graphs </w:t>
        </w:r>
      </w:ins>
      <w:r>
        <w:rPr>
          <w:rFonts w:ascii="Times" w:hAnsi="Times"/>
        </w:rPr>
        <w:fldChar w:fldCharType="begin"/>
      </w:r>
      <w:r>
        <w:rPr>
          <w:rFonts w:ascii="Times" w:hAnsi="Times"/>
        </w:rPr>
        <w:instrText xml:space="preserve"> ADDIN ZOTERO_ITEM CSL_CITATION {"citationID":"lab92US6","properties":{"formattedCitation":"(Hegde &amp; Talukdar, 2015)","plainCitation":"(Hegde &amp; Talukdar, 2015)","noteIndex":0},"citationItems":[{"id":16446,"uris":["http://zotero.org/users/4491854/items/3WCL8REV"],"itemData":{"id":16446,"type":"paper-conference","container-title":"Proceedings of the 2015 Conference on Empirical Methods in Natural Language Processing","DOI":"10.18653/v1/D15-1061","event":"EMNLP 2015","event-place":"Lisbon, Portugal","page":"530–535","publisher":"Association for Computational Linguistics","publisher-place":"Lisbon, Portugal","source":"ACLWeb","title":"An Entity-centric Approach for Overcoming Knowledge Graph Sparsity","URL":"https://www.aclweb.org/anthology/D15-1061","author":[{"family":"Hegde","given":"Manjunath"},{"family":"Talukdar","given":"Partha P."}],"accessed":{"date-parts":[["2021",2,19]]},"issued":{"date-parts":[["2015",9]]}}}],"schema":"https://github.com/citation-style-language/schema/raw/master/csl-citation.json"} </w:instrText>
      </w:r>
      <w:r>
        <w:rPr>
          <w:rFonts w:ascii="Times" w:hAnsi="Times"/>
        </w:rPr>
        <w:fldChar w:fldCharType="separate"/>
      </w:r>
      <w:r>
        <w:rPr>
          <w:rFonts w:ascii="Times" w:hAnsi="Times"/>
          <w:noProof/>
        </w:rPr>
        <w:t>(Hegde &amp; Talukdar, 2015)</w:t>
      </w:r>
      <w:r>
        <w:rPr>
          <w:rFonts w:ascii="Times" w:hAnsi="Times"/>
        </w:rPr>
        <w:fldChar w:fldCharType="end"/>
      </w:r>
      <w:ins w:id="414" w:author="Roderic Page" w:date="2022-03-21T16:01:00Z">
        <w:r>
          <w:rPr>
            <w:rFonts w:ascii="Times" w:hAnsi="Times"/>
          </w:rPr>
          <w:t xml:space="preserve">, highlighting the importance of having an active community of editors. </w:t>
        </w:r>
      </w:ins>
      <w:del w:id="415" w:author="Roderic Page" w:date="2022-03-21T15:59:00Z">
        <w:r w:rsidR="002858EC" w:rsidDel="002038B0">
          <w:rPr>
            <w:rFonts w:ascii="Times" w:hAnsi="Times"/>
          </w:rPr>
          <w:fldChar w:fldCharType="begin"/>
        </w:r>
        <w:r w:rsidR="002858EC" w:rsidDel="002038B0">
          <w:rPr>
            <w:rFonts w:ascii="Times" w:hAnsi="Times"/>
          </w:rPr>
          <w:delInstrText xml:space="preserve"> ADDIN ZOTERO_ITEM CSL_CITATION {"citationID":"HP4IOt04","properties":{"formattedCitation":"(2015)","plainCitation":"(2015)","noteIndex":0},"citationItems":[{"id":16446,"uris":["http://zotero.org/users/4491854/items/3WCL8REV"],"itemData":{"id":16446,"type":"paper-conference","container-title":"Proceedings of the 2015 Conference on Empirical Methods in Natural Language Processing","DOI":"10.18653/v1/D15-1061","event":"EMNLP 2015","event-place":"Lisbon, Portugal","page":"530–535","publisher":"Association for Computational Linguistics","publisher-place":"Lisbon, Portugal","source":"ACLWeb","title":"An Entity-centric Approach for Overcoming Knowledge Graph Sparsity","URL":"https://www.aclweb.org/anthology/D15-1061","author":[{"family":"Hegde","given":"Manjunath"},{"family":"Talukdar","given":"Partha P."}],"accessed":{"date-parts":[["2021",2,19]]},"issued":{"date-parts":[["2015",9]]}},"suppress-author":true}],"schema":"https://github.com/citation-style-language/schema/raw/master/csl-citation.json"} </w:delInstrText>
        </w:r>
        <w:r w:rsidR="002858EC" w:rsidDel="002038B0">
          <w:rPr>
            <w:rFonts w:ascii="Times" w:hAnsi="Times"/>
          </w:rPr>
          <w:fldChar w:fldCharType="separate"/>
        </w:r>
        <w:r w:rsidDel="002038B0">
          <w:rPr>
            <w:rFonts w:ascii="Times" w:hAnsi="Times"/>
            <w:noProof/>
          </w:rPr>
          <w:delText>(2015)</w:delText>
        </w:r>
        <w:r w:rsidR="002858EC" w:rsidDel="002038B0">
          <w:rPr>
            <w:rFonts w:ascii="Times" w:hAnsi="Times"/>
          </w:rPr>
          <w:fldChar w:fldCharType="end"/>
        </w:r>
      </w:del>
      <w:ins w:id="416" w:author="Roderic Page" w:date="2022-03-18T15:31:00Z">
        <w:r w:rsidR="002858EC">
          <w:rPr>
            <w:rFonts w:ascii="Times" w:hAnsi="Times"/>
          </w:rPr>
          <w:t xml:space="preserve">However, </w:t>
        </w:r>
      </w:ins>
    </w:p>
    <w:p w14:paraId="000000AB" w14:textId="77777777" w:rsidR="00BF5FD8" w:rsidRPr="00E66A20" w:rsidDel="002858EC" w:rsidRDefault="00BF5FD8">
      <w:pPr>
        <w:rPr>
          <w:del w:id="417" w:author="Roderic Page" w:date="2022-03-18T15:31:00Z"/>
          <w:rFonts w:ascii="Times" w:hAnsi="Times"/>
        </w:rPr>
      </w:pPr>
    </w:p>
    <w:p w14:paraId="000000AC" w14:textId="6708CCA0" w:rsidR="00BF5FD8" w:rsidRDefault="002858EC" w:rsidP="00671F78">
      <w:pPr>
        <w:rPr>
          <w:ins w:id="418" w:author="Roderic Page" w:date="2022-03-18T17:12:00Z"/>
          <w:rFonts w:ascii="Times" w:hAnsi="Times"/>
        </w:rPr>
      </w:pPr>
      <w:ins w:id="419" w:author="Roderic Page" w:date="2022-03-18T15:31:00Z">
        <w:r>
          <w:rPr>
            <w:rFonts w:ascii="Times" w:hAnsi="Times"/>
          </w:rPr>
          <w:t>b</w:t>
        </w:r>
      </w:ins>
      <w:del w:id="420" w:author="Roderic Page" w:date="2022-03-18T15:31:00Z">
        <w:r w:rsidR="001C1C9C" w:rsidRPr="00E66A20" w:rsidDel="002858EC">
          <w:rPr>
            <w:rFonts w:ascii="Times" w:hAnsi="Times"/>
          </w:rPr>
          <w:delText>B</w:delText>
        </w:r>
      </w:del>
      <w:r w:rsidR="001C1C9C" w:rsidRPr="00E66A20">
        <w:rPr>
          <w:rFonts w:ascii="Times" w:hAnsi="Times"/>
        </w:rPr>
        <w:t xml:space="preserve">eing a community project Wikidata has </w:t>
      </w:r>
      <w:proofErr w:type="gramStart"/>
      <w:r w:rsidR="001C1C9C" w:rsidRPr="00E66A20">
        <w:rPr>
          <w:rFonts w:ascii="Times" w:hAnsi="Times"/>
        </w:rPr>
        <w:t>a number of</w:t>
      </w:r>
      <w:proofErr w:type="gramEnd"/>
      <w:r w:rsidR="001C1C9C" w:rsidRPr="00E66A20">
        <w:rPr>
          <w:rFonts w:ascii="Times" w:hAnsi="Times"/>
        </w:rPr>
        <w:t xml:space="preserve"> quirks.</w:t>
      </w:r>
      <w:ins w:id="421" w:author="Roderic Page" w:date="2022-03-21T16:31:00Z">
        <w:r w:rsidR="00EE33BD">
          <w:rPr>
            <w:rFonts w:ascii="Times" w:hAnsi="Times"/>
          </w:rPr>
          <w:t xml:space="preserve"> </w:t>
        </w:r>
      </w:ins>
      <w:del w:id="422" w:author="Roderic Page" w:date="2022-03-21T16:31:00Z">
        <w:r w:rsidR="001C1C9C" w:rsidRPr="00E66A20" w:rsidDel="00EE33BD">
          <w:rPr>
            <w:rFonts w:ascii="Times" w:hAnsi="Times"/>
          </w:rPr>
          <w:delText xml:space="preserve"> </w:delText>
        </w:r>
      </w:del>
      <w:r w:rsidR="001C1C9C" w:rsidRPr="00E66A20">
        <w:rPr>
          <w:rFonts w:ascii="Times" w:hAnsi="Times"/>
        </w:rPr>
        <w:t xml:space="preserve">It is possible for people </w:t>
      </w:r>
      <w:ins w:id="423" w:author="Roderic Page" w:date="2022-03-21T16:40:00Z">
        <w:r w:rsidR="00774E68">
          <w:rPr>
            <w:rFonts w:ascii="Times" w:hAnsi="Times"/>
          </w:rPr>
          <w:t xml:space="preserve">working independently </w:t>
        </w:r>
      </w:ins>
      <w:r w:rsidR="001C1C9C" w:rsidRPr="00E66A20">
        <w:rPr>
          <w:rFonts w:ascii="Times" w:hAnsi="Times"/>
        </w:rPr>
        <w:t xml:space="preserve">to create multiple Wikidata items for the same thing (although there is a simple mechanism for merging such duplicates). The way Wikidata models a given class of entities (such as “taxa” or “books”) is determined on an </w:t>
      </w:r>
      <w:r w:rsidR="001C1C9C" w:rsidRPr="00E87FA3">
        <w:rPr>
          <w:rFonts w:ascii="Times" w:hAnsi="Times"/>
          <w:i/>
          <w:iCs/>
          <w:rPrChange w:id="424" w:author="Roderic Page" w:date="2022-03-21T14:45:00Z">
            <w:rPr>
              <w:rFonts w:ascii="Times" w:hAnsi="Times"/>
            </w:rPr>
          </w:rPrChange>
        </w:rPr>
        <w:t>ad hoc</w:t>
      </w:r>
      <w:r w:rsidR="001C1C9C" w:rsidRPr="00E66A20">
        <w:rPr>
          <w:rFonts w:ascii="Times" w:hAnsi="Times"/>
        </w:rPr>
        <w:t xml:space="preserve"> basis by a self-assembling community of interested people. This can lead to multiple ways to do the same thing, which presents challenges to both editing and querying the data. </w:t>
      </w:r>
      <w:del w:id="425" w:author="Roderic Page" w:date="2022-03-18T15:23:00Z">
        <w:r w:rsidR="001C1C9C" w:rsidRPr="00E66A20" w:rsidDel="00AB1FDE">
          <w:rPr>
            <w:rFonts w:ascii="Times" w:hAnsi="Times"/>
          </w:rPr>
          <w:delText xml:space="preserve">Tools such as ALEC described here often need quite elaborate SPARQL queries to accommodate this multiplicity of ways to represent essentially the same information. </w:delText>
        </w:r>
      </w:del>
      <w:r w:rsidR="001C1C9C" w:rsidRPr="00E66A20">
        <w:rPr>
          <w:rFonts w:ascii="Times" w:hAnsi="Times"/>
        </w:rPr>
        <w:t>While these quirks would be less likely in a domain-specific database, it is unlikely that such a database would have the level of community engagement we see in Wikidata.</w:t>
      </w:r>
      <w:ins w:id="426" w:author="Roderic Page" w:date="2022-03-21T16:35:00Z">
        <w:r w:rsidR="00402E9B">
          <w:rPr>
            <w:rFonts w:ascii="Times" w:hAnsi="Times"/>
          </w:rPr>
          <w:t xml:space="preserve"> </w:t>
        </w:r>
      </w:ins>
      <w:del w:id="427" w:author="Roderic Page" w:date="2022-03-21T16:37:00Z">
        <w:r w:rsidR="00774E68" w:rsidDel="00774E68">
          <w:rPr>
            <w:rFonts w:ascii="Times" w:hAnsi="Times"/>
          </w:rPr>
          <w:fldChar w:fldCharType="begin"/>
        </w:r>
        <w:r w:rsidR="00774E68" w:rsidDel="00774E68">
          <w:rPr>
            <w:rFonts w:ascii="Times" w:hAnsi="Times"/>
          </w:rPr>
          <w:delInstrText xml:space="preserve"> ADDIN ZOTERO_ITEM CSL_CITATION {"citationID":"3gYSyBmt","properties":{"formattedCitation":"(Troudet et al., 2017)","plainCitation":"(Troudet et al., 2017)","noteIndex":0},"citationItems":[{"id":16665,"uris":["http://zotero.org/users/4491854/items/DHVFXAYI"],"itemData":{"id":16665,"type":"article-journal","abstract":"Studying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delInstrText>
        </w:r>
        <w:r w:rsidR="00774E68" w:rsidDel="00774E68">
          <w:rPr>
            <w:rFonts w:ascii="Times" w:hAnsi="Times"/>
          </w:rPr>
          <w:fldChar w:fldCharType="separate"/>
        </w:r>
        <w:r w:rsidR="00774E68" w:rsidDel="00774E68">
          <w:rPr>
            <w:rFonts w:ascii="Times" w:hAnsi="Times"/>
            <w:noProof/>
          </w:rPr>
          <w:delText>(Troudet et al., 2017)</w:delText>
        </w:r>
        <w:r w:rsidR="00774E68" w:rsidDel="00774E68">
          <w:rPr>
            <w:rFonts w:ascii="Times" w:hAnsi="Times"/>
          </w:rPr>
          <w:fldChar w:fldCharType="end"/>
        </w:r>
      </w:del>
      <w:del w:id="428" w:author="Roderic Page" w:date="2022-03-21T16:29:00Z">
        <w:r w:rsidR="00EE33BD" w:rsidDel="00EE33BD">
          <w:rPr>
            <w:rFonts w:ascii="Times" w:hAnsi="Times"/>
          </w:rPr>
          <w:fldChar w:fldCharType="begin"/>
        </w:r>
        <w:r w:rsidR="00EE33BD" w:rsidDel="00EE33BD">
          <w:rPr>
            <w:rFonts w:ascii="Times" w:hAnsi="Times"/>
          </w:rPr>
          <w:delInstrText xml:space="preserve"> ADDIN ZOTERO_ITEM CSL_CITATION {"citationID":"boJbvLhw","properties":{"formattedCitation":"(Troudet et al., 2017)","plainCitation":"(Troudet et al., 2017)","noteIndex":0},"citationItems":[{"id":16665,"uris":["http://zotero.org/users/4491854/items/DHVFXAYI"],"itemData":{"id":16665,"type":"article-journal","abstract":"Studying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delInstrText>
        </w:r>
        <w:r w:rsidR="00EE33BD" w:rsidDel="00EE33BD">
          <w:rPr>
            <w:rFonts w:ascii="Times" w:hAnsi="Times"/>
          </w:rPr>
          <w:fldChar w:fldCharType="separate"/>
        </w:r>
        <w:r w:rsidR="00EE33BD" w:rsidDel="00EE33BD">
          <w:rPr>
            <w:rFonts w:ascii="Times" w:hAnsi="Times"/>
            <w:noProof/>
          </w:rPr>
          <w:delText>(Troudet et al., 2017)</w:delText>
        </w:r>
        <w:r w:rsidR="00EE33BD" w:rsidDel="00EE33BD">
          <w:rPr>
            <w:rFonts w:ascii="Times" w:hAnsi="Times"/>
          </w:rPr>
          <w:fldChar w:fldCharType="end"/>
        </w:r>
      </w:del>
    </w:p>
    <w:p w14:paraId="4B6ABC05" w14:textId="6F60F31C" w:rsidR="00472DF5" w:rsidRDefault="00472DF5" w:rsidP="00E66A20">
      <w:pPr>
        <w:rPr>
          <w:ins w:id="429" w:author="Roderic Page" w:date="2022-03-18T17:12:00Z"/>
          <w:rFonts w:ascii="Times" w:hAnsi="Times"/>
        </w:rPr>
      </w:pPr>
    </w:p>
    <w:p w14:paraId="308E5214" w14:textId="482BEDB3" w:rsidR="000C6BFF" w:rsidRPr="00E66A20" w:rsidRDefault="000C6BFF" w:rsidP="000C6BFF">
      <w:pPr>
        <w:rPr>
          <w:ins w:id="430" w:author="Roderic Page" w:date="2022-03-21T16:25:00Z"/>
          <w:rFonts w:ascii="Times" w:hAnsi="Times"/>
        </w:rPr>
      </w:pPr>
      <w:ins w:id="431" w:author="Roderic Page" w:date="2022-03-21T16:25:00Z">
        <w:r>
          <w:rPr>
            <w:rFonts w:ascii="Times" w:hAnsi="Times"/>
          </w:rPr>
          <w:t xml:space="preserve">Given that the “bibliography of life” is of little use unless it has content, I have focussed here on where that content comes from, and to what extent the Wikidata community contributes to the curation and improvement of that content. </w:t>
        </w:r>
      </w:ins>
      <w:ins w:id="432" w:author="Roderic Page" w:date="2022-03-21T16:45:00Z">
        <w:r w:rsidR="00C161C5">
          <w:rPr>
            <w:rFonts w:ascii="Times" w:hAnsi="Times"/>
          </w:rPr>
          <w:t>There is considerable scope for analysing gaps in coverage</w:t>
        </w:r>
      </w:ins>
      <w:ins w:id="433" w:author="Roderic Page" w:date="2022-03-21T16:47:00Z">
        <w:r w:rsidR="00C161C5">
          <w:rPr>
            <w:rFonts w:ascii="Times" w:hAnsi="Times"/>
          </w:rPr>
          <w:t xml:space="preserve"> in</w:t>
        </w:r>
      </w:ins>
      <w:ins w:id="434" w:author="Roderic Page" w:date="2022-03-21T16:46:00Z">
        <w:r w:rsidR="00C161C5">
          <w:rPr>
            <w:rFonts w:ascii="Times" w:hAnsi="Times"/>
          </w:rPr>
          <w:t xml:space="preserve"> geography and language</w:t>
        </w:r>
      </w:ins>
      <w:r w:rsidR="00736873">
        <w:rPr>
          <w:rFonts w:ascii="Times" w:hAnsi="Times"/>
        </w:rPr>
        <w:t xml:space="preserve"> </w:t>
      </w:r>
      <w:r w:rsidR="00736873">
        <w:rPr>
          <w:rFonts w:ascii="Times" w:hAnsi="Times"/>
        </w:rPr>
        <w:fldChar w:fldCharType="begin"/>
      </w:r>
      <w:r w:rsidR="00736873">
        <w:rPr>
          <w:rFonts w:ascii="Times" w:hAnsi="Times"/>
        </w:rPr>
        <w:instrText xml:space="preserve"> ADDIN ZOTERO_ITEM CSL_CITATION {"citationID":"1iopYjbL","properties":{"formattedCitation":"(Miquel-Rib\\uc0\\u233{} &amp; Laniado, 2021)","plainCitation":"(Miquel-Ribé &amp; Laniado, 2021)","noteIndex":0},"citationItems":[{"id":16652,"uris":["http://zotero.org/users/4491854/items/KSPE4N3V"],"itemData":{"id":16652,"type":"article-journal","abstract":"In this paper, we present the Wikipedia Diversity Observatory, a project aimed to increase diversity within Wikipedia content. The project provides dashboards with visualizations and tools which show content gaps in terms of imbalances in the coverage of topics, and of concepts that are not shared across Wikipedia language editions. The dashboards are built on datasets generated for each of the more than 300 existing language editions, with features that label each article according to geography, gender and other categories relevant to overall content diversity. Through various examples, we show how the tools encourage and help editors to bridge the gaps in Wikipedia content. Finally, we discuss the project’s impact on the communities and implications for the Wikimedia movement in a moment in which covering diversity is considered strategic.","container-title":"Journal of Internet Services and Applications","DOI":"10.1186/s13174-021-00141-y","ISSN":"1869-0238","issue":"1","journalAbbreviation":"Journal of Internet Services and Applications","page":"10","source":"BioMed Central","title":"The Wikipedia Diversity Observatory: helping communities to bridge content gaps through interactive interfaces","title-short":"The Wikipedia Diversity Observatory","volume":"12","author":[{"family":"Miquel-Ribé","given":"Marc"},{"family":"Laniado","given":"David"}],"issued":{"date-parts":[["2021",11,1]]}}}],"schema":"https://github.com/citation-style-language/schema/raw/master/csl-citation.json"} </w:instrText>
      </w:r>
      <w:r w:rsidR="00736873">
        <w:rPr>
          <w:rFonts w:ascii="Times" w:hAnsi="Times"/>
        </w:rPr>
        <w:fldChar w:fldCharType="separate"/>
      </w:r>
      <w:r w:rsidR="00736873" w:rsidRPr="00736873">
        <w:rPr>
          <w:rFonts w:ascii="Times" w:hAnsi="Times" w:cs="Times New Roman"/>
        </w:rPr>
        <w:t>(Miquel-</w:t>
      </w:r>
      <w:proofErr w:type="spellStart"/>
      <w:r w:rsidR="00736873" w:rsidRPr="00736873">
        <w:rPr>
          <w:rFonts w:ascii="Times" w:hAnsi="Times" w:cs="Times New Roman"/>
        </w:rPr>
        <w:t>Ribé</w:t>
      </w:r>
      <w:proofErr w:type="spellEnd"/>
      <w:r w:rsidR="00736873" w:rsidRPr="00736873">
        <w:rPr>
          <w:rFonts w:ascii="Times" w:hAnsi="Times" w:cs="Times New Roman"/>
        </w:rPr>
        <w:t xml:space="preserve"> &amp; </w:t>
      </w:r>
      <w:proofErr w:type="spellStart"/>
      <w:r w:rsidR="00736873" w:rsidRPr="00736873">
        <w:rPr>
          <w:rFonts w:ascii="Times" w:hAnsi="Times" w:cs="Times New Roman"/>
        </w:rPr>
        <w:t>Laniado</w:t>
      </w:r>
      <w:proofErr w:type="spellEnd"/>
      <w:r w:rsidR="00736873" w:rsidRPr="00736873">
        <w:rPr>
          <w:rFonts w:ascii="Times" w:hAnsi="Times" w:cs="Times New Roman"/>
        </w:rPr>
        <w:t>, 2021)</w:t>
      </w:r>
      <w:r w:rsidR="00736873">
        <w:rPr>
          <w:rFonts w:ascii="Times" w:hAnsi="Times"/>
        </w:rPr>
        <w:fldChar w:fldCharType="end"/>
      </w:r>
      <w:ins w:id="435" w:author="Roderic Page" w:date="2022-03-21T16:47:00Z">
        <w:r w:rsidR="00C161C5">
          <w:rPr>
            <w:rFonts w:ascii="Times" w:hAnsi="Times"/>
          </w:rPr>
          <w:t xml:space="preserve"> as well as taxonomy</w:t>
        </w:r>
      </w:ins>
      <w:ins w:id="436" w:author="Roderic Page" w:date="2022-03-21T16:45:00Z">
        <w:r w:rsidR="00C161C5">
          <w:rPr>
            <w:rFonts w:ascii="Times" w:hAnsi="Times"/>
          </w:rPr>
          <w:t xml:space="preserve">. </w:t>
        </w:r>
      </w:ins>
      <w:proofErr w:type="spellStart"/>
      <w:ins w:id="437" w:author="Roderic Page" w:date="2022-03-21T16:25:00Z">
        <w:r>
          <w:rPr>
            <w:rFonts w:ascii="Times" w:hAnsi="Times"/>
          </w:rPr>
          <w:lastRenderedPageBreak/>
          <w:t>Wikidata’s</w:t>
        </w:r>
        <w:proofErr w:type="spellEnd"/>
        <w:r>
          <w:rPr>
            <w:rFonts w:ascii="Times" w:hAnsi="Times"/>
          </w:rPr>
          <w:t xml:space="preserve"> user interface is aimed at data entry and editing rather than search and visualisation. Creating </w:t>
        </w:r>
      </w:ins>
      <w:r w:rsidR="00736873">
        <w:rPr>
          <w:rFonts w:ascii="Times" w:hAnsi="Times"/>
        </w:rPr>
        <w:t xml:space="preserve">engaging, </w:t>
      </w:r>
      <w:ins w:id="438" w:author="Roderic Page" w:date="2022-03-21T16:25:00Z">
        <w:r>
          <w:rPr>
            <w:rFonts w:ascii="Times" w:hAnsi="Times"/>
          </w:rPr>
          <w:t xml:space="preserve">user-friendly interfaces </w:t>
        </w:r>
      </w:ins>
      <w:r w:rsidR="00736873">
        <w:rPr>
          <w:rFonts w:ascii="Times" w:hAnsi="Times"/>
        </w:rPr>
        <w:fldChar w:fldCharType="begin"/>
      </w:r>
      <w:r w:rsidR="00736873">
        <w:rPr>
          <w:rFonts w:ascii="Times" w:hAnsi="Times"/>
        </w:rPr>
        <w:instrText xml:space="preserve"> ADDIN ZOTERO_ITEM CSL_CITATION {"citationID":"OoFzjUCh","properties":{"formattedCitation":"(Whitelaw, 2015)","plainCitation":"(Whitelaw, 2015)","noteIndex":0},"citationItems":[{"id":16675,"uris":["http://zotero.org/users/4491854/items/MRSMZMKF"],"itemData":{"id":16675,"type":"article-journal","abstract":"Decades of digitisation have made a wealth of digital cultural material available online. Yet search — the dominant interface to these collections — is incapable of representing this abundance. Search is ungenerous: it withholds information, and demands a query. This paper argues for a more generous alternative: rich, browsable interfaces that reveal the scale and complexity of digital heritage collections. Drawing on related work and precedents from information retrieval and visualisation, as well as critical humanistic approaches to the interface, this paper documents and analyses practical experiments in generous interfaces developed in collaboration with Australian cultural institutions.","container-title":"Digital Humanities Quarterly","ISSN":"1938-4122","issue":"1","journalAbbreviation":"DHQ","title":"Generous Interfaces for Digital Cultural Collections","URL":"http://www.digitalhumanities.org/dhq/vol/9/1/000205/000205.html","volume":"9","author":[{"family":"Whitelaw","given":"Mitchell"}],"issued":{"date-parts":[["2015",5,21]]}}}],"schema":"https://github.com/citation-style-language/schema/raw/master/csl-citation.json"} </w:instrText>
      </w:r>
      <w:r w:rsidR="00736873">
        <w:rPr>
          <w:rFonts w:ascii="Times" w:hAnsi="Times"/>
        </w:rPr>
        <w:fldChar w:fldCharType="separate"/>
      </w:r>
      <w:r w:rsidR="00736873">
        <w:rPr>
          <w:rFonts w:ascii="Times" w:hAnsi="Times"/>
          <w:noProof/>
        </w:rPr>
        <w:t>(Whitelaw, 2015)</w:t>
      </w:r>
      <w:r w:rsidR="00736873">
        <w:rPr>
          <w:rFonts w:ascii="Times" w:hAnsi="Times"/>
        </w:rPr>
        <w:fldChar w:fldCharType="end"/>
      </w:r>
      <w:r w:rsidR="00736873">
        <w:rPr>
          <w:rFonts w:ascii="Times" w:hAnsi="Times"/>
        </w:rPr>
        <w:t xml:space="preserve"> </w:t>
      </w:r>
      <w:ins w:id="439" w:author="Roderic Page" w:date="2022-03-21T16:25:00Z">
        <w:r>
          <w:rPr>
            <w:rFonts w:ascii="Times" w:hAnsi="Times"/>
          </w:rPr>
          <w:t>to navigate the bibliography of life is major challenge which will be addressed elsewhere.</w:t>
        </w:r>
      </w:ins>
    </w:p>
    <w:p w14:paraId="732D24ED" w14:textId="2F660B42" w:rsidR="00E87FA3" w:rsidRDefault="00671F78" w:rsidP="00E66A20">
      <w:pPr>
        <w:rPr>
          <w:ins w:id="440" w:author="Roderic Page" w:date="2022-03-21T14:47:00Z"/>
          <w:rFonts w:ascii="Times" w:hAnsi="Times"/>
        </w:rPr>
      </w:pPr>
      <w:del w:id="441" w:author="Roderic Page" w:date="2022-03-21T16:22:00Z">
        <w:r w:rsidDel="000C6BFF">
          <w:rPr>
            <w:rFonts w:ascii="Times" w:hAnsi="Times"/>
          </w:rPr>
          <w:fldChar w:fldCharType="begin"/>
        </w:r>
        <w:r w:rsidDel="000C6BFF">
          <w:rPr>
            <w:rFonts w:ascii="Times" w:hAnsi="Times"/>
          </w:rPr>
          <w:delInstrText xml:space="preserve"> ADDIN ZOTERO_ITEM CSL_CITATION {"citationID":"3cVCA5vD","properties":{"formattedCitation":"(Whitelaw, 2015)","plainCitation":"(Whitelaw, 2015)","noteIndex":0},"citationItems":[{"id":16675,"uris":["http://zotero.org/users/4491854/items/MRSMZMKF"],"itemData":{"id":16675,"type":"article-journal","container-title":"Digital Humanities Quarterly","ISSN":"1938-4122","issue":"1","journalAbbreviation":"DHQ","title":"Generous Interfaces for Digital Cultural Collections","volume":"009","author":[{"family":"Whitelaw","given":"Mitchell"}],"issued":{"date-parts":[["2015",5,21]]}}}],"schema":"https://github.com/citation-style-language/schema/raw/master/csl-citation.json"} </w:delInstrText>
        </w:r>
        <w:r w:rsidDel="000C6BFF">
          <w:rPr>
            <w:rFonts w:ascii="Times" w:hAnsi="Times"/>
          </w:rPr>
          <w:fldChar w:fldCharType="separate"/>
        </w:r>
        <w:r w:rsidDel="000C6BFF">
          <w:rPr>
            <w:rFonts w:ascii="Times" w:hAnsi="Times"/>
            <w:noProof/>
          </w:rPr>
          <w:delText>(Whitelaw, 2015)</w:delText>
        </w:r>
        <w:r w:rsidDel="000C6BFF">
          <w:rPr>
            <w:rFonts w:ascii="Times" w:hAnsi="Times"/>
          </w:rPr>
          <w:fldChar w:fldCharType="end"/>
        </w:r>
      </w:del>
    </w:p>
    <w:p w14:paraId="5221FBE5" w14:textId="7C648785" w:rsidR="00E87FA3" w:rsidRPr="00E66A20" w:rsidDel="000C6BFF" w:rsidRDefault="00E87FA3" w:rsidP="00E66A20">
      <w:pPr>
        <w:rPr>
          <w:del w:id="442" w:author="Roderic Page" w:date="2022-03-21T16:21:00Z"/>
          <w:rFonts w:ascii="Times" w:hAnsi="Times"/>
        </w:rPr>
      </w:pPr>
    </w:p>
    <w:p w14:paraId="000000AD" w14:textId="6FB873B2" w:rsidR="00BF5FD8" w:rsidRDefault="00BF5FD8" w:rsidP="00E66A20">
      <w:pPr>
        <w:rPr>
          <w:ins w:id="443" w:author="Roderic Page" w:date="2022-03-18T15:25:00Z"/>
          <w:rFonts w:ascii="Times" w:hAnsi="Times"/>
        </w:rPr>
      </w:pPr>
    </w:p>
    <w:p w14:paraId="413834B0" w14:textId="38F8EE24" w:rsidR="00AB1FDE" w:rsidRPr="00E66A20" w:rsidDel="00AB1FDE" w:rsidRDefault="00AB1FDE" w:rsidP="00E66A20">
      <w:pPr>
        <w:rPr>
          <w:del w:id="444" w:author="Roderic Page" w:date="2022-03-18T15:25:00Z"/>
          <w:rFonts w:ascii="Times" w:hAnsi="Times"/>
        </w:rPr>
      </w:pPr>
    </w:p>
    <w:p w14:paraId="000000AE" w14:textId="236EBF5B" w:rsidR="00BF5FD8" w:rsidRPr="00E66A20" w:rsidDel="00AB1FDE" w:rsidRDefault="001C1C9C" w:rsidP="00E66A20">
      <w:pPr>
        <w:rPr>
          <w:del w:id="445" w:author="Roderic Page" w:date="2022-03-18T15:24:00Z"/>
          <w:rFonts w:ascii="Times" w:hAnsi="Times"/>
        </w:rPr>
      </w:pPr>
      <w:del w:id="446" w:author="Roderic Page" w:date="2022-03-18T15:24:00Z">
        <w:r w:rsidRPr="00E66A20" w:rsidDel="00AB1FDE">
          <w:rPr>
            <w:rFonts w:ascii="Times" w:hAnsi="Times"/>
          </w:rPr>
          <w:delText>In the context of biological taxonomy perhaps the greatest limitation of Wikidata is the way it models taxa and their names. Ideally these would be separate entities, but in Wikidata (in common with many taxonomic databases) names and taxa are conflated. This makes it difficult to adequately model the relationship between taxa, names, and publications. Whether the existing model can be improved will have a major impact on the broader taxonomic utility of Wikidata. However, Wikidata’s utility as a bibliography of life seems clear.</w:delText>
        </w:r>
      </w:del>
    </w:p>
    <w:p w14:paraId="000000AF" w14:textId="77777777" w:rsidR="00BF5FD8" w:rsidRPr="00E66A20" w:rsidRDefault="001C1C9C" w:rsidP="00E66A20">
      <w:pPr>
        <w:pStyle w:val="Heading2"/>
      </w:pPr>
      <w:bookmarkStart w:id="447" w:name="_j68lczvc92us" w:colFirst="0" w:colLast="0"/>
      <w:bookmarkEnd w:id="447"/>
      <w:r w:rsidRPr="00E66A20">
        <w:t>Acknowledgements</w:t>
      </w:r>
    </w:p>
    <w:p w14:paraId="000000B1" w14:textId="15626150" w:rsidR="00BF5FD8" w:rsidRPr="00E66A20" w:rsidRDefault="001C1C9C" w:rsidP="00E66A20">
      <w:pPr>
        <w:rPr>
          <w:rFonts w:ascii="Times" w:hAnsi="Times"/>
        </w:rPr>
      </w:pPr>
      <w:r w:rsidRPr="00E66A20">
        <w:rPr>
          <w:rFonts w:ascii="Times" w:hAnsi="Times"/>
        </w:rPr>
        <w:t xml:space="preserve">I thank the numerous Wikidata contributors (some known only by their usernames) who have helped me learn the ropes and navigate the active and opinionated Wikidata community. Among these contributors are Christian Ferrer, Siobhan </w:t>
      </w:r>
      <w:proofErr w:type="spellStart"/>
      <w:r w:rsidRPr="00E66A20">
        <w:rPr>
          <w:rFonts w:ascii="Times" w:hAnsi="Times"/>
        </w:rPr>
        <w:t>Leachman</w:t>
      </w:r>
      <w:proofErr w:type="spellEnd"/>
      <w:r w:rsidRPr="00E66A20">
        <w:rPr>
          <w:rFonts w:ascii="Times" w:hAnsi="Times"/>
        </w:rPr>
        <w:t xml:space="preserve">, Andy </w:t>
      </w:r>
      <w:proofErr w:type="spellStart"/>
      <w:r w:rsidRPr="00E66A20">
        <w:rPr>
          <w:rFonts w:ascii="Times" w:hAnsi="Times"/>
        </w:rPr>
        <w:t>Mabbett</w:t>
      </w:r>
      <w:proofErr w:type="spellEnd"/>
      <w:r w:rsidRPr="00E66A20">
        <w:rPr>
          <w:rFonts w:ascii="Times" w:hAnsi="Times"/>
        </w:rPr>
        <w:t xml:space="preserve">, Daniel </w:t>
      </w:r>
      <w:proofErr w:type="spellStart"/>
      <w:r w:rsidRPr="00E66A20">
        <w:rPr>
          <w:rFonts w:ascii="Times" w:hAnsi="Times"/>
        </w:rPr>
        <w:t>Mietchen</w:t>
      </w:r>
      <w:proofErr w:type="spellEnd"/>
      <w:r w:rsidRPr="00E66A20">
        <w:rPr>
          <w:rFonts w:ascii="Times" w:hAnsi="Times"/>
        </w:rPr>
        <w:t xml:space="preserve">, </w:t>
      </w:r>
      <w:proofErr w:type="spellStart"/>
      <w:r w:rsidRPr="00E66A20">
        <w:rPr>
          <w:rFonts w:ascii="Times" w:hAnsi="Times"/>
        </w:rPr>
        <w:t>Succu</w:t>
      </w:r>
      <w:proofErr w:type="spellEnd"/>
      <w:r w:rsidRPr="00E66A20">
        <w:rPr>
          <w:rFonts w:ascii="Times" w:hAnsi="Times"/>
        </w:rPr>
        <w:t xml:space="preserve">, </w:t>
      </w:r>
      <w:del w:id="448" w:author="Roderic Page" w:date="2022-03-16T17:28:00Z">
        <w:r w:rsidRPr="00E66A20" w:rsidDel="0030439C">
          <w:rPr>
            <w:rFonts w:ascii="Times" w:hAnsi="Times"/>
          </w:rPr>
          <w:delText xml:space="preserve">and </w:delText>
        </w:r>
      </w:del>
      <w:proofErr w:type="spellStart"/>
      <w:r w:rsidRPr="00E66A20">
        <w:rPr>
          <w:rFonts w:ascii="Times" w:hAnsi="Times"/>
        </w:rPr>
        <w:t>Andra</w:t>
      </w:r>
      <w:proofErr w:type="spellEnd"/>
      <w:r w:rsidRPr="00E66A20">
        <w:rPr>
          <w:rFonts w:ascii="Times" w:hAnsi="Times"/>
        </w:rPr>
        <w:t xml:space="preserve"> </w:t>
      </w:r>
      <w:proofErr w:type="spellStart"/>
      <w:r w:rsidRPr="00E66A20">
        <w:rPr>
          <w:rFonts w:ascii="Times" w:hAnsi="Times"/>
        </w:rPr>
        <w:t>Waagmeester</w:t>
      </w:r>
      <w:proofErr w:type="spellEnd"/>
      <w:r w:rsidRPr="00E66A20">
        <w:rPr>
          <w:rFonts w:ascii="Times" w:hAnsi="Times"/>
        </w:rPr>
        <w:t xml:space="preserve">, and Egon </w:t>
      </w:r>
      <w:proofErr w:type="spellStart"/>
      <w:r w:rsidRPr="00E66A20">
        <w:rPr>
          <w:rFonts w:ascii="Times" w:hAnsi="Times"/>
        </w:rPr>
        <w:t>Willighagen</w:t>
      </w:r>
      <w:proofErr w:type="spellEnd"/>
      <w:r w:rsidRPr="00E66A20">
        <w:rPr>
          <w:rFonts w:ascii="Times" w:hAnsi="Times"/>
        </w:rPr>
        <w:t xml:space="preserve">. Lars </w:t>
      </w:r>
      <w:proofErr w:type="spellStart"/>
      <w:r w:rsidRPr="00E66A20">
        <w:rPr>
          <w:rFonts w:ascii="Times" w:hAnsi="Times"/>
        </w:rPr>
        <w:t>Willighagen</w:t>
      </w:r>
      <w:proofErr w:type="spellEnd"/>
      <w:r w:rsidRPr="00E66A20">
        <w:rPr>
          <w:rFonts w:ascii="Times" w:hAnsi="Times"/>
        </w:rPr>
        <w:t xml:space="preserve"> provided helpful feedback on an earlier draft.</w:t>
      </w:r>
      <w:ins w:id="449" w:author="Roderic Page" w:date="2022-03-16T17:28:00Z">
        <w:r w:rsidR="0030439C">
          <w:rPr>
            <w:rFonts w:ascii="Times" w:hAnsi="Times"/>
          </w:rPr>
          <w:t xml:space="preserve"> </w:t>
        </w:r>
      </w:ins>
      <w:ins w:id="450" w:author="Roderic Page" w:date="2022-03-16T17:41:00Z">
        <w:r w:rsidR="00F53D19">
          <w:rPr>
            <w:rFonts w:ascii="Times" w:hAnsi="Times"/>
          </w:rPr>
          <w:t xml:space="preserve">I’m grateful to </w:t>
        </w:r>
      </w:ins>
      <w:ins w:id="451" w:author="Roderic Page" w:date="2022-03-16T17:28:00Z">
        <w:r w:rsidR="0030439C">
          <w:rPr>
            <w:rFonts w:ascii="Times" w:hAnsi="Times"/>
          </w:rPr>
          <w:t xml:space="preserve">David </w:t>
        </w:r>
        <w:proofErr w:type="spellStart"/>
        <w:r w:rsidR="0030439C">
          <w:rPr>
            <w:rFonts w:ascii="Times" w:hAnsi="Times"/>
          </w:rPr>
          <w:t>Shotton</w:t>
        </w:r>
        <w:proofErr w:type="spellEnd"/>
        <w:r w:rsidR="0030439C">
          <w:rPr>
            <w:rFonts w:ascii="Times" w:hAnsi="Times"/>
          </w:rPr>
          <w:t xml:space="preserve">, </w:t>
        </w:r>
        <w:r w:rsidR="0030439C" w:rsidRPr="0030439C">
          <w:rPr>
            <w:rFonts w:ascii="Times" w:hAnsi="Times"/>
          </w:rPr>
          <w:t>John Mittermeier</w:t>
        </w:r>
        <w:r w:rsidR="0030439C">
          <w:rPr>
            <w:rFonts w:ascii="Times" w:hAnsi="Times"/>
          </w:rPr>
          <w:t xml:space="preserve">, and </w:t>
        </w:r>
      </w:ins>
      <w:ins w:id="452" w:author="Roderic Page" w:date="2022-03-21T16:08:00Z">
        <w:r w:rsidR="00B21D65">
          <w:rPr>
            <w:rFonts w:ascii="Times" w:hAnsi="Times"/>
          </w:rPr>
          <w:t xml:space="preserve">an </w:t>
        </w:r>
      </w:ins>
      <w:ins w:id="453" w:author="Roderic Page" w:date="2022-03-16T17:29:00Z">
        <w:r w:rsidR="0030439C">
          <w:rPr>
            <w:rFonts w:ascii="Times" w:hAnsi="Times"/>
          </w:rPr>
          <w:t xml:space="preserve">anonymous reviewer </w:t>
        </w:r>
      </w:ins>
      <w:ins w:id="454" w:author="Roderic Page" w:date="2022-03-16T17:41:00Z">
        <w:r w:rsidR="00F53D19">
          <w:rPr>
            <w:rFonts w:ascii="Times" w:hAnsi="Times"/>
          </w:rPr>
          <w:t>for their helpful critique</w:t>
        </w:r>
      </w:ins>
      <w:ins w:id="455" w:author="Roderic Page" w:date="2022-03-21T16:08:00Z">
        <w:r w:rsidR="00B21D65">
          <w:rPr>
            <w:rFonts w:ascii="Times" w:hAnsi="Times"/>
          </w:rPr>
          <w:t>s</w:t>
        </w:r>
      </w:ins>
      <w:ins w:id="456" w:author="Roderic Page" w:date="2022-03-16T17:41:00Z">
        <w:r w:rsidR="00F53D19">
          <w:rPr>
            <w:rFonts w:ascii="Times" w:hAnsi="Times"/>
          </w:rPr>
          <w:t xml:space="preserve"> of </w:t>
        </w:r>
      </w:ins>
      <w:ins w:id="457" w:author="Roderic Page" w:date="2022-03-16T17:42:00Z">
        <w:r w:rsidR="00F53D19">
          <w:rPr>
            <w:rFonts w:ascii="Times" w:hAnsi="Times"/>
          </w:rPr>
          <w:t>the manuscript.</w:t>
        </w:r>
      </w:ins>
    </w:p>
    <w:p w14:paraId="000000B3" w14:textId="160B1A90" w:rsidR="00BF5FD8" w:rsidRPr="00E66A20" w:rsidRDefault="001C1C9C" w:rsidP="00E66A20">
      <w:pPr>
        <w:pStyle w:val="Heading2"/>
      </w:pPr>
      <w:bookmarkStart w:id="458" w:name="_y32ksg3rbtey" w:colFirst="0" w:colLast="0"/>
      <w:bookmarkEnd w:id="458"/>
      <w:r w:rsidRPr="00E66A20">
        <w:t>References</w:t>
      </w:r>
    </w:p>
    <w:p w14:paraId="000000B4" w14:textId="4F26566A" w:rsidR="00BF5FD8" w:rsidRPr="00E66A20" w:rsidDel="003A5A6E" w:rsidRDefault="00F12EB2" w:rsidP="00E66A20">
      <w:pPr>
        <w:widowControl w:val="0"/>
        <w:pBdr>
          <w:top w:val="nil"/>
          <w:left w:val="nil"/>
          <w:bottom w:val="nil"/>
          <w:right w:val="nil"/>
          <w:between w:val="nil"/>
        </w:pBdr>
        <w:ind w:left="720" w:hanging="720"/>
        <w:rPr>
          <w:del w:id="459" w:author="Roderic Page" w:date="2022-03-16T18:15:00Z"/>
          <w:rFonts w:ascii="Times" w:hAnsi="Times"/>
        </w:rPr>
      </w:pPr>
      <w:del w:id="460"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Aspesi C, Brand A. 2020. In pursuit of open science, open access is not enough.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Science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368:574–577. DOI: 10.1126/science.aba3763.</w:delText>
        </w:r>
        <w:r w:rsidDel="003A5A6E">
          <w:rPr>
            <w:rFonts w:ascii="Times" w:hAnsi="Times"/>
          </w:rPr>
          <w:fldChar w:fldCharType="end"/>
        </w:r>
      </w:del>
    </w:p>
    <w:p w14:paraId="000000B5" w14:textId="2005B16D" w:rsidR="00BF5FD8" w:rsidRPr="00E66A20" w:rsidDel="003A5A6E" w:rsidRDefault="00F12EB2" w:rsidP="00E66A20">
      <w:pPr>
        <w:widowControl w:val="0"/>
        <w:pBdr>
          <w:top w:val="nil"/>
          <w:left w:val="nil"/>
          <w:bottom w:val="nil"/>
          <w:right w:val="nil"/>
          <w:between w:val="nil"/>
        </w:pBdr>
        <w:ind w:left="720" w:hanging="720"/>
        <w:rPr>
          <w:del w:id="461" w:author="Roderic Page" w:date="2022-03-16T18:15:00Z"/>
          <w:rFonts w:ascii="Times" w:hAnsi="Times"/>
        </w:rPr>
      </w:pPr>
      <w:del w:id="46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Bennett F. 2021.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Juris-M/citeproc-js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Juris-M Project.</w:delText>
        </w:r>
        <w:r w:rsidDel="003A5A6E">
          <w:rPr>
            <w:rFonts w:ascii="Times" w:hAnsi="Times"/>
          </w:rPr>
          <w:fldChar w:fldCharType="end"/>
        </w:r>
      </w:del>
    </w:p>
    <w:p w14:paraId="000000B6" w14:textId="6788701B" w:rsidR="00BF5FD8" w:rsidRPr="00E66A20" w:rsidDel="003A5A6E" w:rsidRDefault="00F12EB2" w:rsidP="00E66A20">
      <w:pPr>
        <w:widowControl w:val="0"/>
        <w:pBdr>
          <w:top w:val="nil"/>
          <w:left w:val="nil"/>
          <w:bottom w:val="nil"/>
          <w:right w:val="nil"/>
          <w:between w:val="nil"/>
        </w:pBdr>
        <w:ind w:left="720" w:hanging="720"/>
        <w:rPr>
          <w:del w:id="463" w:author="Roderic Page" w:date="2022-03-16T18:15:00Z"/>
          <w:rFonts w:ascii="Times" w:hAnsi="Times"/>
        </w:rPr>
      </w:pPr>
      <w:del w:id="464"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Biodiversity Heritage Library.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https://www.biodiversitylibrary.org/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May 14, 2021).</w:delText>
        </w:r>
        <w:r w:rsidDel="003A5A6E">
          <w:rPr>
            <w:rFonts w:ascii="Times" w:hAnsi="Times"/>
          </w:rPr>
          <w:fldChar w:fldCharType="end"/>
        </w:r>
      </w:del>
    </w:p>
    <w:p w14:paraId="000000B7" w14:textId="2606B65D" w:rsidR="00BF5FD8" w:rsidRPr="00E66A20" w:rsidDel="003A5A6E" w:rsidRDefault="00F12EB2" w:rsidP="00E66A20">
      <w:pPr>
        <w:widowControl w:val="0"/>
        <w:pBdr>
          <w:top w:val="nil"/>
          <w:left w:val="nil"/>
          <w:bottom w:val="nil"/>
          <w:right w:val="nil"/>
          <w:between w:val="nil"/>
        </w:pBdr>
        <w:ind w:left="720" w:hanging="720"/>
        <w:rPr>
          <w:del w:id="465" w:author="Roderic Page" w:date="2022-03-16T18:15:00Z"/>
          <w:rFonts w:ascii="Times" w:hAnsi="Times"/>
        </w:rPr>
      </w:pPr>
      <w:del w:id="466"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Biodiversity Literature Repository.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http://plazi.org/resources/bibliography-of-life-bol/biodiversity-literature-repository-blr/</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November 28, 2018).</w:delText>
        </w:r>
        <w:r w:rsidDel="003A5A6E">
          <w:rPr>
            <w:rFonts w:ascii="Times" w:hAnsi="Times"/>
          </w:rPr>
          <w:fldChar w:fldCharType="end"/>
        </w:r>
      </w:del>
    </w:p>
    <w:p w14:paraId="000000B8" w14:textId="7EEF9405" w:rsidR="00BF5FD8" w:rsidRPr="00E66A20" w:rsidDel="003A5A6E" w:rsidRDefault="00F12EB2" w:rsidP="00E66A20">
      <w:pPr>
        <w:widowControl w:val="0"/>
        <w:pBdr>
          <w:top w:val="nil"/>
          <w:left w:val="nil"/>
          <w:bottom w:val="nil"/>
          <w:right w:val="nil"/>
          <w:between w:val="nil"/>
        </w:pBdr>
        <w:ind w:left="720" w:hanging="720"/>
        <w:rPr>
          <w:del w:id="467" w:author="Roderic Page" w:date="2022-03-16T18:15:00Z"/>
          <w:rFonts w:ascii="Times" w:hAnsi="Times"/>
        </w:rPr>
      </w:pPr>
      <w:del w:id="468"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Bohannon J. 2016. Who’s downloading pirated papers? Everyone.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Science | AAAS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DOI: 10.1126/science.aaf5664.</w:delText>
        </w:r>
        <w:r w:rsidDel="003A5A6E">
          <w:rPr>
            <w:rFonts w:ascii="Times" w:hAnsi="Times"/>
          </w:rPr>
          <w:fldChar w:fldCharType="end"/>
        </w:r>
      </w:del>
    </w:p>
    <w:p w14:paraId="000000B9" w14:textId="3C187DC5" w:rsidR="00BF5FD8" w:rsidRPr="00E66A20" w:rsidDel="003A5A6E" w:rsidRDefault="00F12EB2" w:rsidP="00E66A20">
      <w:pPr>
        <w:widowControl w:val="0"/>
        <w:pBdr>
          <w:top w:val="nil"/>
          <w:left w:val="nil"/>
          <w:bottom w:val="nil"/>
          <w:right w:val="nil"/>
          <w:between w:val="nil"/>
        </w:pBdr>
        <w:ind w:left="720" w:hanging="720"/>
        <w:rPr>
          <w:del w:id="469" w:author="Roderic Page" w:date="2022-03-16T18:15:00Z"/>
          <w:rFonts w:ascii="Times" w:hAnsi="Times"/>
        </w:rPr>
      </w:pPr>
      <w:del w:id="470"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Bruyns PV, Mapaya RJ, Hedderson TJ. 2006. A new subgeneric classification for Euphorbia (Euphorbiaceae) in southern Africa based on ITS and psbA-trnH sequence 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TAXON</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55:397–420. DOI: https://doi.org/10.2307/25065587.</w:delText>
        </w:r>
        <w:r w:rsidDel="003A5A6E">
          <w:rPr>
            <w:rFonts w:ascii="Times" w:hAnsi="Times"/>
          </w:rPr>
          <w:fldChar w:fldCharType="end"/>
        </w:r>
      </w:del>
    </w:p>
    <w:p w14:paraId="000000BA" w14:textId="4B5E6EC4" w:rsidR="00BF5FD8" w:rsidRPr="00E66A20" w:rsidDel="003A5A6E" w:rsidRDefault="00F12EB2" w:rsidP="00E66A20">
      <w:pPr>
        <w:widowControl w:val="0"/>
        <w:pBdr>
          <w:top w:val="nil"/>
          <w:left w:val="nil"/>
          <w:bottom w:val="nil"/>
          <w:right w:val="nil"/>
          <w:between w:val="nil"/>
        </w:pBdr>
        <w:ind w:left="720" w:hanging="720"/>
        <w:rPr>
          <w:del w:id="471" w:author="Roderic Page" w:date="2022-03-16T18:15:00Z"/>
          <w:rFonts w:ascii="Times" w:hAnsi="Times"/>
        </w:rPr>
      </w:pPr>
      <w:del w:id="47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Cameron RD. 1997. A Universal Citation Database.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First Monday</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DOI: 10.5210/fm.v2i4.522.</w:delText>
        </w:r>
        <w:r w:rsidDel="003A5A6E">
          <w:rPr>
            <w:rFonts w:ascii="Times" w:hAnsi="Times"/>
          </w:rPr>
          <w:fldChar w:fldCharType="end"/>
        </w:r>
      </w:del>
    </w:p>
    <w:p w14:paraId="000000BB" w14:textId="4F512823" w:rsidR="00BF5FD8" w:rsidRPr="00E66A20" w:rsidDel="003A5A6E" w:rsidRDefault="00F12EB2" w:rsidP="00E66A20">
      <w:pPr>
        <w:widowControl w:val="0"/>
        <w:pBdr>
          <w:top w:val="nil"/>
          <w:left w:val="nil"/>
          <w:bottom w:val="nil"/>
          <w:right w:val="nil"/>
          <w:between w:val="nil"/>
        </w:pBdr>
        <w:ind w:left="720" w:hanging="720"/>
        <w:rPr>
          <w:del w:id="473" w:author="Roderic Page" w:date="2022-03-16T18:15:00Z"/>
          <w:rFonts w:ascii="Times" w:hAnsi="Times"/>
        </w:rPr>
      </w:pPr>
      <w:del w:id="474"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Egloff W, Agosti D, Kishor P, Patterson D, Miller J. 2017. Copyright and the Use of Images as Biodiversity 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Research Ideas and Outcomes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3:e12502. DOI: 10.3897/rio.3.e12502.</w:delText>
        </w:r>
        <w:r w:rsidDel="003A5A6E">
          <w:rPr>
            <w:rFonts w:ascii="Times" w:hAnsi="Times"/>
          </w:rPr>
          <w:fldChar w:fldCharType="end"/>
        </w:r>
      </w:del>
    </w:p>
    <w:p w14:paraId="000000BC" w14:textId="1555E723" w:rsidR="00BF5FD8" w:rsidRPr="00E66A20" w:rsidDel="003A5A6E" w:rsidRDefault="00F12EB2" w:rsidP="00E66A20">
      <w:pPr>
        <w:widowControl w:val="0"/>
        <w:pBdr>
          <w:top w:val="nil"/>
          <w:left w:val="nil"/>
          <w:bottom w:val="nil"/>
          <w:right w:val="nil"/>
          <w:between w:val="nil"/>
        </w:pBdr>
        <w:ind w:left="720" w:hanging="720"/>
        <w:rPr>
          <w:del w:id="475" w:author="Roderic Page" w:date="2022-03-16T18:15:00Z"/>
          <w:rFonts w:ascii="Times" w:hAnsi="Times"/>
        </w:rPr>
      </w:pPr>
      <w:del w:id="476"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Erxleben F, Günther M, Krötzsch M, Mendez J, Vrandečić D. 2014. Introducing Wikidata to the Linked Data Web. In: Mika P, Tudorache T, Bernstein A, Welty C, Knoblock C, Vrandečić D, Groth P, Noy N, Janowicz K, Goble C eds.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The Semantic Web – ISWC 2014</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Lecture Notes in Computer Science. Cham: Springer International Publishing, 50–65. DOI: 10.1007/978-3-319-11964-9_4.</w:delText>
        </w:r>
        <w:r w:rsidDel="003A5A6E">
          <w:rPr>
            <w:rFonts w:ascii="Times" w:hAnsi="Times"/>
          </w:rPr>
          <w:fldChar w:fldCharType="end"/>
        </w:r>
      </w:del>
    </w:p>
    <w:p w14:paraId="000000BD" w14:textId="12EE97B3" w:rsidR="00BF5FD8" w:rsidRPr="00E66A20" w:rsidDel="003A5A6E" w:rsidRDefault="00F12EB2" w:rsidP="00E66A20">
      <w:pPr>
        <w:widowControl w:val="0"/>
        <w:pBdr>
          <w:top w:val="nil"/>
          <w:left w:val="nil"/>
          <w:bottom w:val="nil"/>
          <w:right w:val="nil"/>
          <w:between w:val="nil"/>
        </w:pBdr>
        <w:ind w:left="720" w:hanging="720"/>
        <w:rPr>
          <w:del w:id="477" w:author="Roderic Page" w:date="2022-03-16T18:15:00Z"/>
          <w:rFonts w:ascii="Times" w:hAnsi="Times"/>
        </w:rPr>
      </w:pPr>
      <w:del w:id="478"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Garfield E. 2001. Taxonomy is small, but it has its citation classics.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Nature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413:107–107. DOI: 10.1038/35093267.</w:delText>
        </w:r>
        <w:r w:rsidDel="003A5A6E">
          <w:rPr>
            <w:rFonts w:ascii="Times" w:hAnsi="Times"/>
          </w:rPr>
          <w:fldChar w:fldCharType="end"/>
        </w:r>
      </w:del>
    </w:p>
    <w:p w14:paraId="000000BE" w14:textId="197C77EA" w:rsidR="00BF5FD8" w:rsidRPr="00E66A20" w:rsidDel="003A5A6E" w:rsidRDefault="00F12EB2" w:rsidP="00E66A20">
      <w:pPr>
        <w:widowControl w:val="0"/>
        <w:pBdr>
          <w:top w:val="nil"/>
          <w:left w:val="nil"/>
          <w:bottom w:val="nil"/>
          <w:right w:val="nil"/>
          <w:between w:val="nil"/>
        </w:pBdr>
        <w:ind w:left="720" w:hanging="720"/>
        <w:rPr>
          <w:del w:id="479" w:author="Roderic Page" w:date="2022-03-16T18:15:00Z"/>
          <w:rFonts w:ascii="Times" w:hAnsi="Times"/>
        </w:rPr>
      </w:pPr>
      <w:del w:id="480"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Good BM, Clarke EL, de Alfaro L, Su AI. 2012. The Gene Wiki in 2011: community intelligence applied to human gene annotation.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Nucleic Acids Research</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40:D1255–D1261. DOI: 10.1093/nar/gkr925.</w:delText>
        </w:r>
        <w:r w:rsidDel="003A5A6E">
          <w:rPr>
            <w:rFonts w:ascii="Times" w:hAnsi="Times"/>
          </w:rPr>
          <w:fldChar w:fldCharType="end"/>
        </w:r>
      </w:del>
    </w:p>
    <w:p w14:paraId="000000BF" w14:textId="7BD8AB99" w:rsidR="00BF5FD8" w:rsidRPr="00E66A20" w:rsidDel="003A5A6E" w:rsidRDefault="00F12EB2" w:rsidP="00E66A20">
      <w:pPr>
        <w:widowControl w:val="0"/>
        <w:pBdr>
          <w:top w:val="nil"/>
          <w:left w:val="nil"/>
          <w:bottom w:val="nil"/>
          <w:right w:val="nil"/>
          <w:between w:val="nil"/>
        </w:pBdr>
        <w:ind w:left="720" w:hanging="720"/>
        <w:rPr>
          <w:del w:id="481" w:author="Roderic Page" w:date="2022-03-16T18:15:00Z"/>
          <w:rFonts w:ascii="Times" w:hAnsi="Times"/>
        </w:rPr>
      </w:pPr>
      <w:del w:id="48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Groom Q, Güntsch A, Huybrechts P, Kearney N, Leachman S, Nicolson N, Page RDM, Shorthouse DP, Thessen AE, Haston E. 2020. People are essential to linking biodiversity 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Database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2020. DOI: 10.1093/database/baaa072.</w:delText>
        </w:r>
        <w:r w:rsidDel="003A5A6E">
          <w:rPr>
            <w:rFonts w:ascii="Times" w:hAnsi="Times"/>
          </w:rPr>
          <w:fldChar w:fldCharType="end"/>
        </w:r>
      </w:del>
    </w:p>
    <w:p w14:paraId="000000C0" w14:textId="24A54149" w:rsidR="00BF5FD8" w:rsidRPr="00E66A20" w:rsidDel="003A5A6E" w:rsidRDefault="00F12EB2" w:rsidP="00E66A20">
      <w:pPr>
        <w:widowControl w:val="0"/>
        <w:pBdr>
          <w:top w:val="nil"/>
          <w:left w:val="nil"/>
          <w:bottom w:val="nil"/>
          <w:right w:val="nil"/>
          <w:between w:val="nil"/>
        </w:pBdr>
        <w:ind w:left="720" w:hanging="720"/>
        <w:rPr>
          <w:del w:id="483" w:author="Roderic Page" w:date="2022-03-16T18:15:00Z"/>
          <w:rFonts w:ascii="Times" w:hAnsi="Times"/>
        </w:rPr>
      </w:pPr>
      <w:del w:id="484"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Gusenleitner FJ [Friedrich], Malicky M. 2017. Die Datenbank www.ZOBODAT.at als Recherchewerkzeug für biologische und erdwissenschaftliche Forschung.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Linzer Biologische Beiträge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49:1163–1208.</w:delText>
        </w:r>
        <w:r w:rsidDel="003A5A6E">
          <w:rPr>
            <w:rFonts w:ascii="Times" w:hAnsi="Times"/>
          </w:rPr>
          <w:fldChar w:fldCharType="end"/>
        </w:r>
      </w:del>
    </w:p>
    <w:p w14:paraId="000000C1" w14:textId="4503B1B6" w:rsidR="00BF5FD8" w:rsidRPr="00E66A20" w:rsidDel="003A5A6E" w:rsidRDefault="00F12EB2" w:rsidP="00E66A20">
      <w:pPr>
        <w:widowControl w:val="0"/>
        <w:pBdr>
          <w:top w:val="nil"/>
          <w:left w:val="nil"/>
          <w:bottom w:val="nil"/>
          <w:right w:val="nil"/>
          <w:between w:val="nil"/>
        </w:pBdr>
        <w:ind w:left="720" w:hanging="720"/>
        <w:rPr>
          <w:del w:id="485" w:author="Roderic Page" w:date="2022-03-16T18:15:00Z"/>
          <w:rFonts w:ascii="Times" w:hAnsi="Times"/>
        </w:rPr>
      </w:pPr>
      <w:del w:id="486"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Hamilton CA, Shockley FW, Simmons R, Smith A, Ware J, Zaspel JM. 2021. The Future for a Prominent Taxonomy.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Insect Systematics and Diversity</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5. DOI: 10.1093/isd/ixaa020.</w:delText>
        </w:r>
        <w:r w:rsidDel="003A5A6E">
          <w:rPr>
            <w:rFonts w:ascii="Times" w:hAnsi="Times"/>
          </w:rPr>
          <w:fldChar w:fldCharType="end"/>
        </w:r>
      </w:del>
    </w:p>
    <w:p w14:paraId="000000C2" w14:textId="6693F41E" w:rsidR="00BF5FD8" w:rsidRPr="00E66A20" w:rsidDel="003A5A6E" w:rsidRDefault="00F12EB2" w:rsidP="00E66A20">
      <w:pPr>
        <w:widowControl w:val="0"/>
        <w:pBdr>
          <w:top w:val="nil"/>
          <w:left w:val="nil"/>
          <w:bottom w:val="nil"/>
          <w:right w:val="nil"/>
          <w:between w:val="nil"/>
        </w:pBdr>
        <w:ind w:left="720" w:hanging="720"/>
        <w:rPr>
          <w:del w:id="487" w:author="Roderic Page" w:date="2022-03-16T18:15:00Z"/>
          <w:rFonts w:ascii="Times" w:hAnsi="Times"/>
        </w:rPr>
      </w:pPr>
      <w:del w:id="488"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Hegde M, Talukdar PP. 2015. An Entity-centric Approach for Overcoming Knowledge Graph Sparsity. In: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Proceedings of the 2015 Conference on Empirical Methods in Natural Language Processing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Lisbon, Portugal: Association for Computational Linguistics, 530–535. DOI: 10.18653/v1/D15-1061.</w:delText>
        </w:r>
        <w:r w:rsidDel="003A5A6E">
          <w:rPr>
            <w:rFonts w:ascii="Times" w:hAnsi="Times"/>
          </w:rPr>
          <w:fldChar w:fldCharType="end"/>
        </w:r>
      </w:del>
    </w:p>
    <w:p w14:paraId="000000C3" w14:textId="5267AB08" w:rsidR="00BF5FD8" w:rsidRPr="00E66A20" w:rsidDel="003A5A6E" w:rsidRDefault="00F12EB2" w:rsidP="00E66A20">
      <w:pPr>
        <w:widowControl w:val="0"/>
        <w:pBdr>
          <w:top w:val="nil"/>
          <w:left w:val="nil"/>
          <w:bottom w:val="nil"/>
          <w:right w:val="nil"/>
          <w:between w:val="nil"/>
        </w:pBdr>
        <w:ind w:left="720" w:hanging="720"/>
        <w:rPr>
          <w:del w:id="489" w:author="Roderic Page" w:date="2022-03-16T18:15:00Z"/>
          <w:rFonts w:ascii="Times" w:hAnsi="Times"/>
        </w:rPr>
      </w:pPr>
      <w:del w:id="490"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King D, Morse D, Willis A, Dil A. 2011. Towards the bibliography of life.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ZooKeys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150:151–166. DOI: 10.3897/zookeys.150.2167.</w:delText>
        </w:r>
        <w:r w:rsidDel="003A5A6E">
          <w:rPr>
            <w:rFonts w:ascii="Times" w:hAnsi="Times"/>
          </w:rPr>
          <w:fldChar w:fldCharType="end"/>
        </w:r>
      </w:del>
    </w:p>
    <w:p w14:paraId="000000C4" w14:textId="34E8F24E" w:rsidR="00BF5FD8" w:rsidRPr="00E66A20" w:rsidDel="003A5A6E" w:rsidRDefault="00F12EB2" w:rsidP="00E66A20">
      <w:pPr>
        <w:widowControl w:val="0"/>
        <w:pBdr>
          <w:top w:val="nil"/>
          <w:left w:val="nil"/>
          <w:bottom w:val="nil"/>
          <w:right w:val="nil"/>
          <w:between w:val="nil"/>
        </w:pBdr>
        <w:ind w:left="720" w:hanging="720"/>
        <w:rPr>
          <w:del w:id="491" w:author="Roderic Page" w:date="2022-03-16T18:15:00Z"/>
          <w:rFonts w:ascii="Times" w:hAnsi="Times"/>
        </w:rPr>
      </w:pPr>
      <w:del w:id="49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Korotyaev BA. 2018. Two New Species of the Weevil Genus Mecysmoderes Schoenherr, 1837 (Coleoptera, Curculionidae: Ceutorhynchinae) from Vietnam.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Entomological Review</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98:899–906. DOI: 10.1134/S0013873818070114.</w:delText>
        </w:r>
        <w:r w:rsidDel="003A5A6E">
          <w:rPr>
            <w:rFonts w:ascii="Times" w:hAnsi="Times"/>
          </w:rPr>
          <w:fldChar w:fldCharType="end"/>
        </w:r>
      </w:del>
    </w:p>
    <w:p w14:paraId="000000C5" w14:textId="0EC70A5C" w:rsidR="00BF5FD8" w:rsidRPr="00E66A20" w:rsidDel="003A5A6E" w:rsidRDefault="00F12EB2" w:rsidP="00E66A20">
      <w:pPr>
        <w:widowControl w:val="0"/>
        <w:pBdr>
          <w:top w:val="nil"/>
          <w:left w:val="nil"/>
          <w:bottom w:val="nil"/>
          <w:right w:val="nil"/>
          <w:between w:val="nil"/>
        </w:pBdr>
        <w:ind w:left="720" w:hanging="720"/>
        <w:rPr>
          <w:del w:id="493" w:author="Roderic Page" w:date="2022-03-16T18:15:00Z"/>
          <w:rFonts w:ascii="Times" w:hAnsi="Times"/>
        </w:rPr>
      </w:pPr>
      <w:del w:id="494"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Laakso M, Matthias L, Jahn N. 2020. Open is not forever: a study of vanished open access journals.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arXiv:2008.11933 [cs]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w:delText>
        </w:r>
        <w:r w:rsidDel="003A5A6E">
          <w:rPr>
            <w:rFonts w:ascii="Times" w:hAnsi="Times"/>
          </w:rPr>
          <w:fldChar w:fldCharType="end"/>
        </w:r>
      </w:del>
    </w:p>
    <w:p w14:paraId="000000C6" w14:textId="7505981A" w:rsidR="00BF5FD8" w:rsidRPr="00E66A20" w:rsidDel="003A5A6E" w:rsidRDefault="00F12EB2" w:rsidP="00E66A20">
      <w:pPr>
        <w:widowControl w:val="0"/>
        <w:pBdr>
          <w:top w:val="nil"/>
          <w:left w:val="nil"/>
          <w:bottom w:val="nil"/>
          <w:right w:val="nil"/>
          <w:between w:val="nil"/>
        </w:pBdr>
        <w:ind w:left="720" w:hanging="720"/>
        <w:rPr>
          <w:del w:id="495" w:author="Roderic Page" w:date="2022-03-16T18:15:00Z"/>
          <w:rFonts w:ascii="Times" w:hAnsi="Times"/>
        </w:rPr>
      </w:pPr>
      <w:del w:id="496"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Lindon HL, Gardiner LM, Brady A, Vorontsova MS. 2015. Fewer than three percent of land plant species named by women: Author gender over 260 years.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TAXON</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64:209–215. DOI: https://doi.org/10.12705/642.4.</w:delText>
        </w:r>
        <w:r w:rsidDel="003A5A6E">
          <w:rPr>
            <w:rFonts w:ascii="Times" w:hAnsi="Times"/>
          </w:rPr>
          <w:fldChar w:fldCharType="end"/>
        </w:r>
      </w:del>
    </w:p>
    <w:p w14:paraId="000000C7" w14:textId="1281078C" w:rsidR="00BF5FD8" w:rsidRPr="00E66A20" w:rsidDel="003A5A6E" w:rsidRDefault="00F12EB2" w:rsidP="00E66A20">
      <w:pPr>
        <w:widowControl w:val="0"/>
        <w:pBdr>
          <w:top w:val="nil"/>
          <w:left w:val="nil"/>
          <w:bottom w:val="nil"/>
          <w:right w:val="nil"/>
          <w:between w:val="nil"/>
        </w:pBdr>
        <w:ind w:left="720" w:hanging="720"/>
        <w:rPr>
          <w:del w:id="497" w:author="Roderic Page" w:date="2022-03-16T18:15:00Z"/>
          <w:rFonts w:ascii="Times" w:hAnsi="Times"/>
        </w:rPr>
      </w:pPr>
      <w:del w:id="498"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Marshakova-Shaikevich I. 1973. System of Document Connections Based on References.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Scientific and Technical Information Serial of VINITI</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6:3–8.</w:delText>
        </w:r>
        <w:r w:rsidDel="003A5A6E">
          <w:rPr>
            <w:rFonts w:ascii="Times" w:hAnsi="Times"/>
          </w:rPr>
          <w:fldChar w:fldCharType="end"/>
        </w:r>
      </w:del>
    </w:p>
    <w:p w14:paraId="000000C8" w14:textId="1E7608F4" w:rsidR="00BF5FD8" w:rsidRPr="00E66A20" w:rsidDel="003A5A6E" w:rsidRDefault="00F12EB2" w:rsidP="00E66A20">
      <w:pPr>
        <w:widowControl w:val="0"/>
        <w:pBdr>
          <w:top w:val="nil"/>
          <w:left w:val="nil"/>
          <w:bottom w:val="nil"/>
          <w:right w:val="nil"/>
          <w:between w:val="nil"/>
        </w:pBdr>
        <w:ind w:left="720" w:hanging="720"/>
        <w:rPr>
          <w:del w:id="499" w:author="Roderic Page" w:date="2022-03-16T18:15:00Z"/>
          <w:rFonts w:ascii="Times" w:hAnsi="Times"/>
        </w:rPr>
      </w:pPr>
      <w:del w:id="500"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Nielsen FÅ, Mietchen D, Willighagen E. 2017. Scholia, Scientometrics and Wikidata.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Lecture Notes in Computer Science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:237–259. DOI: 10.1007/978-3-319-70407-4_36.</w:delText>
        </w:r>
        <w:r w:rsidDel="003A5A6E">
          <w:rPr>
            <w:rFonts w:ascii="Times" w:hAnsi="Times"/>
          </w:rPr>
          <w:fldChar w:fldCharType="end"/>
        </w:r>
      </w:del>
    </w:p>
    <w:p w14:paraId="000000C9" w14:textId="6308E1B5" w:rsidR="00BF5FD8" w:rsidRPr="00E66A20" w:rsidDel="003A5A6E" w:rsidRDefault="00F12EB2" w:rsidP="00E66A20">
      <w:pPr>
        <w:widowControl w:val="0"/>
        <w:pBdr>
          <w:top w:val="nil"/>
          <w:left w:val="nil"/>
          <w:bottom w:val="nil"/>
          <w:right w:val="nil"/>
          <w:between w:val="nil"/>
        </w:pBdr>
        <w:ind w:left="720" w:hanging="720"/>
        <w:rPr>
          <w:del w:id="501" w:author="Roderic Page" w:date="2022-03-16T18:15:00Z"/>
          <w:rFonts w:ascii="Times" w:hAnsi="Times"/>
        </w:rPr>
      </w:pPr>
      <w:del w:id="50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ORCID.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https://orcid.org/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November 27, 2018).</w:delText>
        </w:r>
        <w:r w:rsidDel="003A5A6E">
          <w:rPr>
            <w:rFonts w:ascii="Times" w:hAnsi="Times"/>
          </w:rPr>
          <w:fldChar w:fldCharType="end"/>
        </w:r>
      </w:del>
    </w:p>
    <w:p w14:paraId="000000CA" w14:textId="5F88810F" w:rsidR="00BF5FD8" w:rsidRPr="00E66A20" w:rsidDel="003A5A6E" w:rsidRDefault="00F12EB2" w:rsidP="00E66A20">
      <w:pPr>
        <w:widowControl w:val="0"/>
        <w:pBdr>
          <w:top w:val="nil"/>
          <w:left w:val="nil"/>
          <w:bottom w:val="nil"/>
          <w:right w:val="nil"/>
          <w:between w:val="nil"/>
        </w:pBdr>
        <w:ind w:left="720" w:hanging="720"/>
        <w:rPr>
          <w:del w:id="503" w:author="Roderic Page" w:date="2022-03-16T18:15:00Z"/>
          <w:rFonts w:ascii="Times" w:hAnsi="Times"/>
        </w:rPr>
      </w:pPr>
      <w:del w:id="504"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 2009. bioGUID: resolving, discovering, and minting identifiers for biodiversity informatics.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BMC Bioinformatics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10:S5. DOI: 10.1186/1471-2105-10-s14-s5.</w:delText>
        </w:r>
        <w:r w:rsidDel="003A5A6E">
          <w:rPr>
            <w:rFonts w:ascii="Times" w:hAnsi="Times"/>
          </w:rPr>
          <w:fldChar w:fldCharType="end"/>
        </w:r>
      </w:del>
    </w:p>
    <w:p w14:paraId="000000CB" w14:textId="3952FCAA" w:rsidR="00BF5FD8" w:rsidRPr="00E66A20" w:rsidDel="003A5A6E" w:rsidRDefault="00F12EB2" w:rsidP="00E66A20">
      <w:pPr>
        <w:widowControl w:val="0"/>
        <w:pBdr>
          <w:top w:val="nil"/>
          <w:left w:val="nil"/>
          <w:bottom w:val="nil"/>
          <w:right w:val="nil"/>
          <w:between w:val="nil"/>
        </w:pBdr>
        <w:ind w:left="720" w:hanging="720"/>
        <w:rPr>
          <w:del w:id="505" w:author="Roderic Page" w:date="2022-03-16T18:15:00Z"/>
          <w:rFonts w:ascii="Times" w:hAnsi="Times"/>
        </w:rPr>
      </w:pPr>
      <w:del w:id="506"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RDM. 2010. Wikipedia as an encyclopaedia of life.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Organisms Diversity &amp; Evolution</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10:343–349. DOI: 10.1007/s13127-010-0028-9.</w:delText>
        </w:r>
        <w:r w:rsidDel="003A5A6E">
          <w:rPr>
            <w:rFonts w:ascii="Times" w:hAnsi="Times"/>
          </w:rPr>
          <w:fldChar w:fldCharType="end"/>
        </w:r>
      </w:del>
    </w:p>
    <w:p w14:paraId="000000CC" w14:textId="6DD09350" w:rsidR="00BF5FD8" w:rsidRPr="00E66A20" w:rsidDel="003A5A6E" w:rsidRDefault="00F12EB2" w:rsidP="00E66A20">
      <w:pPr>
        <w:widowControl w:val="0"/>
        <w:pBdr>
          <w:top w:val="nil"/>
          <w:left w:val="nil"/>
          <w:bottom w:val="nil"/>
          <w:right w:val="nil"/>
          <w:between w:val="nil"/>
        </w:pBdr>
        <w:ind w:left="720" w:hanging="720"/>
        <w:rPr>
          <w:del w:id="507" w:author="Roderic Page" w:date="2022-03-16T18:15:00Z"/>
          <w:rFonts w:ascii="Times" w:hAnsi="Times"/>
        </w:rPr>
      </w:pPr>
      <w:del w:id="508"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 2011. Extracting scientific articles from a large digital archive: BioStor and the Biodiversity Heritage Library.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BMC Bioinformatics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12:187. DOI: 10.1186/1471-2105-12-187.</w:delText>
        </w:r>
        <w:r w:rsidDel="003A5A6E">
          <w:rPr>
            <w:rFonts w:ascii="Times" w:hAnsi="Times"/>
          </w:rPr>
          <w:fldChar w:fldCharType="end"/>
        </w:r>
      </w:del>
    </w:p>
    <w:p w14:paraId="000000CD" w14:textId="31230102" w:rsidR="00BF5FD8" w:rsidRPr="00E66A20" w:rsidDel="003A5A6E" w:rsidRDefault="00F12EB2" w:rsidP="00E66A20">
      <w:pPr>
        <w:widowControl w:val="0"/>
        <w:pBdr>
          <w:top w:val="nil"/>
          <w:left w:val="nil"/>
          <w:bottom w:val="nil"/>
          <w:right w:val="nil"/>
          <w:between w:val="nil"/>
        </w:pBdr>
        <w:ind w:left="720" w:hanging="720"/>
        <w:rPr>
          <w:del w:id="509" w:author="Roderic Page" w:date="2022-03-16T18:15:00Z"/>
          <w:rFonts w:ascii="Times" w:hAnsi="Times"/>
        </w:rPr>
      </w:pPr>
      <w:del w:id="510"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RDM. 2013. BioNames: linking taxonomy, texts, and trees.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PeerJ</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1:e190. DOI: 10.7717/peerj.190.</w:delText>
        </w:r>
        <w:r w:rsidDel="003A5A6E">
          <w:rPr>
            <w:rFonts w:ascii="Times" w:hAnsi="Times"/>
          </w:rPr>
          <w:fldChar w:fldCharType="end"/>
        </w:r>
      </w:del>
    </w:p>
    <w:p w14:paraId="000000CE" w14:textId="2EE46DA3" w:rsidR="00BF5FD8" w:rsidRPr="00E66A20" w:rsidDel="003A5A6E" w:rsidRDefault="00F12EB2" w:rsidP="00E66A20">
      <w:pPr>
        <w:widowControl w:val="0"/>
        <w:pBdr>
          <w:top w:val="nil"/>
          <w:left w:val="nil"/>
          <w:bottom w:val="nil"/>
          <w:right w:val="nil"/>
          <w:between w:val="nil"/>
        </w:pBdr>
        <w:ind w:left="720" w:hanging="720"/>
        <w:rPr>
          <w:del w:id="511" w:author="Roderic Page" w:date="2022-03-16T18:15:00Z"/>
          <w:rFonts w:ascii="Times" w:hAnsi="Times"/>
        </w:rPr>
      </w:pPr>
      <w:del w:id="51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 2016a. Surfacing the deep data of taxonomy.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ZooKeys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:247.</w:delText>
        </w:r>
        <w:r w:rsidDel="003A5A6E">
          <w:rPr>
            <w:rFonts w:ascii="Times" w:hAnsi="Times"/>
          </w:rPr>
          <w:fldChar w:fldCharType="end"/>
        </w:r>
      </w:del>
    </w:p>
    <w:p w14:paraId="000000CF" w14:textId="7C33B097" w:rsidR="00BF5FD8" w:rsidRPr="00E66A20" w:rsidDel="003A5A6E" w:rsidRDefault="00F12EB2" w:rsidP="00E66A20">
      <w:pPr>
        <w:widowControl w:val="0"/>
        <w:pBdr>
          <w:top w:val="nil"/>
          <w:left w:val="nil"/>
          <w:bottom w:val="nil"/>
          <w:right w:val="nil"/>
          <w:between w:val="nil"/>
        </w:pBdr>
        <w:ind w:left="720" w:hanging="720"/>
        <w:rPr>
          <w:del w:id="513" w:author="Roderic Page" w:date="2022-03-16T18:15:00Z"/>
          <w:rFonts w:ascii="Times" w:hAnsi="Times"/>
        </w:rPr>
      </w:pPr>
      <w:del w:id="514"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Page RDM. 2016. The Plant List with literature. DOI: 10.15468/btkum2.</w:delText>
        </w:r>
        <w:r w:rsidDel="003A5A6E">
          <w:rPr>
            <w:rFonts w:ascii="Times" w:hAnsi="Times"/>
          </w:rPr>
          <w:fldChar w:fldCharType="end"/>
        </w:r>
      </w:del>
    </w:p>
    <w:p w14:paraId="000000D0" w14:textId="6392AE1B" w:rsidR="00BF5FD8" w:rsidRPr="00E66A20" w:rsidDel="003A5A6E" w:rsidRDefault="00F12EB2" w:rsidP="00E66A20">
      <w:pPr>
        <w:widowControl w:val="0"/>
        <w:pBdr>
          <w:top w:val="nil"/>
          <w:left w:val="nil"/>
          <w:bottom w:val="nil"/>
          <w:right w:val="nil"/>
          <w:between w:val="nil"/>
        </w:pBdr>
        <w:ind w:left="720" w:hanging="720"/>
        <w:rPr>
          <w:del w:id="515" w:author="Roderic Page" w:date="2022-03-16T18:15:00Z"/>
          <w:rFonts w:ascii="Times" w:hAnsi="Times"/>
        </w:rPr>
      </w:pPr>
      <w:del w:id="516"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RDM. 2016b. DNA barcoding and taxonomy: dark taxa and dark texts.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Phil. Trans. R. Soc. B</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371:20150334. DOI: 10.1098/rstb.2015.0334.</w:delText>
        </w:r>
        <w:r w:rsidDel="003A5A6E">
          <w:rPr>
            <w:rFonts w:ascii="Times" w:hAnsi="Times"/>
          </w:rPr>
          <w:fldChar w:fldCharType="end"/>
        </w:r>
      </w:del>
    </w:p>
    <w:p w14:paraId="000000D1" w14:textId="2E00A27B" w:rsidR="00BF5FD8" w:rsidRPr="00E66A20" w:rsidDel="003A5A6E" w:rsidRDefault="00F12EB2" w:rsidP="00E66A20">
      <w:pPr>
        <w:widowControl w:val="0"/>
        <w:pBdr>
          <w:top w:val="nil"/>
          <w:left w:val="nil"/>
          <w:bottom w:val="nil"/>
          <w:right w:val="nil"/>
          <w:between w:val="nil"/>
        </w:pBdr>
        <w:ind w:left="720" w:hanging="720"/>
        <w:rPr>
          <w:del w:id="517" w:author="Roderic Page" w:date="2022-03-16T18:15:00Z"/>
          <w:rFonts w:ascii="Times" w:hAnsi="Times"/>
        </w:rPr>
      </w:pPr>
      <w:del w:id="518"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 2018. Liberating links between datasets using lightweight data publishing: an example using plant names and the taxonomic literature.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Biodiversity Data Journal</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DOI: 10.3897/BDJ.6.e27539.</w:delText>
        </w:r>
        <w:r w:rsidDel="003A5A6E">
          <w:rPr>
            <w:rFonts w:ascii="Times" w:hAnsi="Times"/>
          </w:rPr>
          <w:fldChar w:fldCharType="end"/>
        </w:r>
      </w:del>
    </w:p>
    <w:p w14:paraId="000000D2" w14:textId="5092AFAF" w:rsidR="00BF5FD8" w:rsidRPr="00E66A20" w:rsidDel="003A5A6E" w:rsidRDefault="00F12EB2" w:rsidP="00E66A20">
      <w:pPr>
        <w:widowControl w:val="0"/>
        <w:pBdr>
          <w:top w:val="nil"/>
          <w:left w:val="nil"/>
          <w:bottom w:val="nil"/>
          <w:right w:val="nil"/>
          <w:between w:val="nil"/>
        </w:pBdr>
        <w:ind w:left="720" w:hanging="720"/>
        <w:rPr>
          <w:del w:id="519" w:author="Roderic Page" w:date="2022-03-16T18:15:00Z"/>
          <w:rFonts w:ascii="Times" w:hAnsi="Times"/>
        </w:rPr>
      </w:pPr>
      <w:del w:id="520"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RDM. 2019. Reconciling Author Names in Taxonomic and Publication Databases. In: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Proceedings of the 12th International Conference on Semantic Web Applications and Tools for Health Care and Life Sciences (SWAT4HCLS)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CEUR Workshop Proceedings. Edinburgh, Scotland, 36–43.</w:delText>
        </w:r>
        <w:r w:rsidDel="003A5A6E">
          <w:rPr>
            <w:rFonts w:ascii="Times" w:hAnsi="Times"/>
          </w:rPr>
          <w:fldChar w:fldCharType="end"/>
        </w:r>
      </w:del>
    </w:p>
    <w:p w14:paraId="000000D3" w14:textId="18AF97C4" w:rsidR="00BF5FD8" w:rsidRPr="00E66A20" w:rsidDel="003A5A6E" w:rsidRDefault="00F12EB2" w:rsidP="00E66A20">
      <w:pPr>
        <w:widowControl w:val="0"/>
        <w:pBdr>
          <w:top w:val="nil"/>
          <w:left w:val="nil"/>
          <w:bottom w:val="nil"/>
          <w:right w:val="nil"/>
          <w:between w:val="nil"/>
        </w:pBdr>
        <w:ind w:left="720" w:hanging="720"/>
        <w:rPr>
          <w:del w:id="521" w:author="Roderic Page" w:date="2022-03-16T18:15:00Z"/>
          <w:rFonts w:ascii="Times" w:hAnsi="Times"/>
        </w:rPr>
      </w:pPr>
      <w:del w:id="52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Page RDM. 2020a. Zootaxa articles cited as TSV file. DOI: 10.6084/m9.figshare.12630773.</w:delText>
        </w:r>
        <w:r w:rsidDel="003A5A6E">
          <w:rPr>
            <w:rFonts w:ascii="Times" w:hAnsi="Times"/>
          </w:rPr>
          <w:fldChar w:fldCharType="end"/>
        </w:r>
      </w:del>
    </w:p>
    <w:p w14:paraId="000000D4" w14:textId="79C22454" w:rsidR="00BF5FD8" w:rsidRPr="00E66A20" w:rsidDel="003A5A6E" w:rsidRDefault="00F12EB2" w:rsidP="00E66A20">
      <w:pPr>
        <w:widowControl w:val="0"/>
        <w:pBdr>
          <w:top w:val="nil"/>
          <w:left w:val="nil"/>
          <w:bottom w:val="nil"/>
          <w:right w:val="nil"/>
          <w:between w:val="nil"/>
        </w:pBdr>
        <w:ind w:left="720" w:hanging="720"/>
        <w:rPr>
          <w:del w:id="523" w:author="Roderic Page" w:date="2022-03-16T18:15:00Z"/>
          <w:rFonts w:ascii="Times" w:hAnsi="Times"/>
        </w:rPr>
      </w:pPr>
      <w:del w:id="524"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Page RDM. 2020b. IPNI plant names linked to bibliographic identifiers. DOI: 10.6084/m9.figshare.13055804.v1.</w:delText>
        </w:r>
        <w:r w:rsidDel="003A5A6E">
          <w:rPr>
            <w:rFonts w:ascii="Times" w:hAnsi="Times"/>
          </w:rPr>
          <w:fldChar w:fldCharType="end"/>
        </w:r>
      </w:del>
    </w:p>
    <w:p w14:paraId="000000D5" w14:textId="516C1A6A" w:rsidR="00BF5FD8" w:rsidRPr="00E66A20" w:rsidDel="003A5A6E" w:rsidRDefault="00F12EB2" w:rsidP="00E66A20">
      <w:pPr>
        <w:widowControl w:val="0"/>
        <w:pBdr>
          <w:top w:val="nil"/>
          <w:left w:val="nil"/>
          <w:bottom w:val="nil"/>
          <w:right w:val="nil"/>
          <w:between w:val="nil"/>
        </w:pBdr>
        <w:ind w:left="720" w:hanging="720"/>
        <w:rPr>
          <w:del w:id="525" w:author="Roderic Page" w:date="2022-03-16T18:15:00Z"/>
          <w:rFonts w:ascii="Times" w:hAnsi="Times"/>
        </w:rPr>
      </w:pPr>
      <w:del w:id="526"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PDF.js.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https://mozilla.github.io/pdf.js/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April 16, 2021).</w:delText>
        </w:r>
        <w:r w:rsidDel="003A5A6E">
          <w:rPr>
            <w:rFonts w:ascii="Times" w:hAnsi="Times"/>
          </w:rPr>
          <w:fldChar w:fldCharType="end"/>
        </w:r>
      </w:del>
    </w:p>
    <w:p w14:paraId="000000D6" w14:textId="77EBECD4" w:rsidR="00BF5FD8" w:rsidRPr="00E66A20" w:rsidDel="003A5A6E" w:rsidRDefault="00F12EB2" w:rsidP="00E66A20">
      <w:pPr>
        <w:widowControl w:val="0"/>
        <w:pBdr>
          <w:top w:val="nil"/>
          <w:left w:val="nil"/>
          <w:bottom w:val="nil"/>
          <w:right w:val="nil"/>
          <w:between w:val="nil"/>
        </w:pBdr>
        <w:ind w:left="720" w:hanging="720"/>
        <w:rPr>
          <w:del w:id="527" w:author="Roderic Page" w:date="2022-03-16T18:15:00Z"/>
          <w:rFonts w:ascii="Times" w:hAnsi="Times"/>
        </w:rPr>
      </w:pPr>
      <w:del w:id="528"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Peroni S, Shotton D. 2020. OpenCitations, an infrastructure organization for open scholarship.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Quantitative Science Studies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1:428–444. DOI: 10.1162/qss_a_00023.</w:delText>
        </w:r>
        <w:r w:rsidDel="003A5A6E">
          <w:rPr>
            <w:rFonts w:ascii="Times" w:hAnsi="Times"/>
          </w:rPr>
          <w:fldChar w:fldCharType="end"/>
        </w:r>
      </w:del>
    </w:p>
    <w:p w14:paraId="000000D7" w14:textId="6F5DA161" w:rsidR="00BF5FD8" w:rsidRPr="00E66A20" w:rsidDel="003A5A6E" w:rsidRDefault="00F12EB2" w:rsidP="00E66A20">
      <w:pPr>
        <w:widowControl w:val="0"/>
        <w:pBdr>
          <w:top w:val="nil"/>
          <w:left w:val="nil"/>
          <w:bottom w:val="nil"/>
          <w:right w:val="nil"/>
          <w:between w:val="nil"/>
        </w:pBdr>
        <w:ind w:left="720" w:hanging="720"/>
        <w:rPr>
          <w:del w:id="529" w:author="Roderic Page" w:date="2022-03-16T18:15:00Z"/>
          <w:rFonts w:ascii="Times" w:hAnsi="Times"/>
        </w:rPr>
      </w:pPr>
      <w:del w:id="530"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PubMed.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https://pubmed.ncbi.nlm.nih.gov/</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April 27, 2021).</w:delText>
        </w:r>
        <w:r w:rsidDel="003A5A6E">
          <w:rPr>
            <w:rFonts w:ascii="Times" w:hAnsi="Times"/>
          </w:rPr>
          <w:fldChar w:fldCharType="end"/>
        </w:r>
      </w:del>
    </w:p>
    <w:p w14:paraId="000000D8" w14:textId="365BFD44" w:rsidR="00BF5FD8" w:rsidRPr="00E66A20" w:rsidDel="003A5A6E" w:rsidRDefault="00F12EB2" w:rsidP="00E66A20">
      <w:pPr>
        <w:widowControl w:val="0"/>
        <w:pBdr>
          <w:top w:val="nil"/>
          <w:left w:val="nil"/>
          <w:bottom w:val="nil"/>
          <w:right w:val="nil"/>
          <w:between w:val="nil"/>
        </w:pBdr>
        <w:ind w:left="720" w:hanging="720"/>
        <w:rPr>
          <w:del w:id="531" w:author="Roderic Page" w:date="2022-03-16T18:15:00Z"/>
          <w:rFonts w:ascii="Times" w:hAnsi="Times"/>
        </w:rPr>
      </w:pPr>
      <w:del w:id="53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Pyle RL, Michel E. 2008. ZooBank: Developing a nomenclatural tool for unifying 250 years of biological information.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Zootaxa</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1950:39–50. DOI: 10.11646/zootaxa.1950.1.6.</w:delText>
        </w:r>
        <w:r w:rsidDel="003A5A6E">
          <w:rPr>
            <w:rFonts w:ascii="Times" w:hAnsi="Times"/>
          </w:rPr>
          <w:fldChar w:fldCharType="end"/>
        </w:r>
      </w:del>
    </w:p>
    <w:p w14:paraId="000000D9" w14:textId="7D2465D8" w:rsidR="00BF5FD8" w:rsidRPr="00E66A20" w:rsidDel="003A5A6E" w:rsidRDefault="00F12EB2" w:rsidP="00E66A20">
      <w:pPr>
        <w:widowControl w:val="0"/>
        <w:pBdr>
          <w:top w:val="nil"/>
          <w:left w:val="nil"/>
          <w:bottom w:val="nil"/>
          <w:right w:val="nil"/>
          <w:between w:val="nil"/>
        </w:pBdr>
        <w:ind w:left="720" w:hanging="720"/>
        <w:rPr>
          <w:del w:id="533" w:author="Roderic Page" w:date="2022-03-16T18:15:00Z"/>
          <w:rFonts w:ascii="Times" w:hAnsi="Times"/>
        </w:rPr>
      </w:pPr>
      <w:del w:id="534"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QuickStatements.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https://quickstatements.toolforge.org/#/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May 14, 2021).</w:delText>
        </w:r>
        <w:r w:rsidDel="003A5A6E">
          <w:rPr>
            <w:rFonts w:ascii="Times" w:hAnsi="Times"/>
          </w:rPr>
          <w:fldChar w:fldCharType="end"/>
        </w:r>
      </w:del>
    </w:p>
    <w:p w14:paraId="000000DA" w14:textId="0090C56F" w:rsidR="00BF5FD8" w:rsidRPr="00E66A20" w:rsidDel="003A5A6E" w:rsidRDefault="00F12EB2" w:rsidP="00E66A20">
      <w:pPr>
        <w:widowControl w:val="0"/>
        <w:pBdr>
          <w:top w:val="nil"/>
          <w:left w:val="nil"/>
          <w:bottom w:val="nil"/>
          <w:right w:val="nil"/>
          <w:between w:val="nil"/>
        </w:pBdr>
        <w:ind w:left="720" w:hanging="720"/>
        <w:rPr>
          <w:del w:id="535" w:author="Roderic Page" w:date="2022-03-16T18:15:00Z"/>
          <w:rFonts w:ascii="Times" w:hAnsi="Times"/>
        </w:rPr>
      </w:pPr>
      <w:del w:id="536"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Reasonator.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https://reasonator.toolforge.org/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February 23, 2021).</w:delText>
        </w:r>
        <w:r w:rsidDel="003A5A6E">
          <w:rPr>
            <w:rFonts w:ascii="Times" w:hAnsi="Times"/>
          </w:rPr>
          <w:fldChar w:fldCharType="end"/>
        </w:r>
      </w:del>
    </w:p>
    <w:p w14:paraId="000000DB" w14:textId="54A71583" w:rsidR="00BF5FD8" w:rsidRPr="00E66A20" w:rsidDel="003A5A6E" w:rsidRDefault="00F12EB2" w:rsidP="00E66A20">
      <w:pPr>
        <w:widowControl w:val="0"/>
        <w:pBdr>
          <w:top w:val="nil"/>
          <w:left w:val="nil"/>
          <w:bottom w:val="nil"/>
          <w:right w:val="nil"/>
          <w:between w:val="nil"/>
        </w:pBdr>
        <w:ind w:left="720" w:hanging="720"/>
        <w:rPr>
          <w:del w:id="537" w:author="Roderic Page" w:date="2022-03-16T18:15:00Z"/>
          <w:rFonts w:ascii="Times" w:hAnsi="Times"/>
        </w:rPr>
      </w:pPr>
      <w:del w:id="538"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ResearchGate.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https://www.researchgate.net/profile/Stefan_Wanke/research</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December 26, 2019).</w:delText>
        </w:r>
        <w:r w:rsidDel="003A5A6E">
          <w:rPr>
            <w:rFonts w:ascii="Times" w:hAnsi="Times"/>
          </w:rPr>
          <w:fldChar w:fldCharType="end"/>
        </w:r>
      </w:del>
    </w:p>
    <w:p w14:paraId="000000DC" w14:textId="0B751C2B" w:rsidR="00BF5FD8" w:rsidRPr="00E66A20" w:rsidDel="003A5A6E" w:rsidRDefault="00F12EB2" w:rsidP="00E66A20">
      <w:pPr>
        <w:widowControl w:val="0"/>
        <w:pBdr>
          <w:top w:val="nil"/>
          <w:left w:val="nil"/>
          <w:bottom w:val="nil"/>
          <w:right w:val="nil"/>
          <w:between w:val="nil"/>
        </w:pBdr>
        <w:ind w:left="720" w:hanging="720"/>
        <w:rPr>
          <w:del w:id="539" w:author="Roderic Page" w:date="2022-03-16T18:15:00Z"/>
          <w:rFonts w:ascii="Times" w:hAnsi="Times"/>
        </w:rPr>
      </w:pPr>
      <w:del w:id="540"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Schema.org.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https://schema.org/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December 3, 2018).</w:delText>
        </w:r>
        <w:r w:rsidDel="003A5A6E">
          <w:rPr>
            <w:rFonts w:ascii="Times" w:hAnsi="Times"/>
          </w:rPr>
          <w:fldChar w:fldCharType="end"/>
        </w:r>
      </w:del>
    </w:p>
    <w:p w14:paraId="000000DD" w14:textId="2D1C050D" w:rsidR="00BF5FD8" w:rsidRPr="00E66A20" w:rsidDel="003A5A6E" w:rsidRDefault="00F12EB2" w:rsidP="00E66A20">
      <w:pPr>
        <w:widowControl w:val="0"/>
        <w:pBdr>
          <w:top w:val="nil"/>
          <w:left w:val="nil"/>
          <w:bottom w:val="nil"/>
          <w:right w:val="nil"/>
          <w:between w:val="nil"/>
        </w:pBdr>
        <w:ind w:left="720" w:hanging="720"/>
        <w:rPr>
          <w:del w:id="541" w:author="Roderic Page" w:date="2022-03-16T18:15:00Z"/>
          <w:rFonts w:ascii="Times" w:hAnsi="Times"/>
        </w:rPr>
      </w:pPr>
      <w:del w:id="54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Shotton D. 2013. Publishing: Open citations.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Nature News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502:295. DOI: 10.1038/502295a.</w:delText>
        </w:r>
        <w:r w:rsidDel="003A5A6E">
          <w:rPr>
            <w:rFonts w:ascii="Times" w:hAnsi="Times"/>
          </w:rPr>
          <w:fldChar w:fldCharType="end"/>
        </w:r>
      </w:del>
    </w:p>
    <w:p w14:paraId="000000DE" w14:textId="02F0368F" w:rsidR="00BF5FD8" w:rsidRPr="00E66A20" w:rsidDel="003A5A6E" w:rsidRDefault="00F12EB2" w:rsidP="00E66A20">
      <w:pPr>
        <w:widowControl w:val="0"/>
        <w:pBdr>
          <w:top w:val="nil"/>
          <w:left w:val="nil"/>
          <w:bottom w:val="nil"/>
          <w:right w:val="nil"/>
          <w:between w:val="nil"/>
        </w:pBdr>
        <w:ind w:left="720" w:hanging="720"/>
        <w:rPr>
          <w:del w:id="543" w:author="Roderic Page" w:date="2022-03-16T18:15:00Z"/>
          <w:rFonts w:ascii="Times" w:hAnsi="Times"/>
        </w:rPr>
      </w:pPr>
      <w:del w:id="544"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Small H. 1973. Co-citation in the scientific literature: A new measure of the relationship between two documents.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Journal of the American Society for Information Science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24:265–269. DOI: https://doi.org/10.1002/asi.4630240406.</w:delText>
        </w:r>
        <w:r w:rsidDel="003A5A6E">
          <w:rPr>
            <w:rFonts w:ascii="Times" w:hAnsi="Times"/>
          </w:rPr>
          <w:fldChar w:fldCharType="end"/>
        </w:r>
      </w:del>
    </w:p>
    <w:p w14:paraId="000000DF" w14:textId="572766C5" w:rsidR="00BF5FD8" w:rsidRPr="00E66A20" w:rsidDel="003A5A6E" w:rsidRDefault="00F12EB2" w:rsidP="00E66A20">
      <w:pPr>
        <w:widowControl w:val="0"/>
        <w:pBdr>
          <w:top w:val="nil"/>
          <w:left w:val="nil"/>
          <w:bottom w:val="nil"/>
          <w:right w:val="nil"/>
          <w:between w:val="nil"/>
        </w:pBdr>
        <w:ind w:left="720" w:hanging="720"/>
        <w:rPr>
          <w:del w:id="545" w:author="Roderic Page" w:date="2022-03-16T18:15:00Z"/>
          <w:rFonts w:ascii="Times" w:hAnsi="Times"/>
        </w:rPr>
      </w:pPr>
      <w:del w:id="546"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The Europe PMC Consortium. 2015. Europe PMC: a full-text literature database for the life sciences and platform for innovation.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Nucleic Acids Research</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43:D1042–D1048. DOI: 10.1093/nar/gku1061.</w:delText>
        </w:r>
        <w:r w:rsidDel="003A5A6E">
          <w:rPr>
            <w:rFonts w:ascii="Times" w:hAnsi="Times"/>
          </w:rPr>
          <w:fldChar w:fldCharType="end"/>
        </w:r>
      </w:del>
    </w:p>
    <w:p w14:paraId="000000E0" w14:textId="20C17DA4" w:rsidR="00BF5FD8" w:rsidRPr="00E66A20" w:rsidDel="003A5A6E" w:rsidRDefault="00F12EB2" w:rsidP="00E66A20">
      <w:pPr>
        <w:widowControl w:val="0"/>
        <w:pBdr>
          <w:top w:val="nil"/>
          <w:left w:val="nil"/>
          <w:bottom w:val="nil"/>
          <w:right w:val="nil"/>
          <w:between w:val="nil"/>
        </w:pBdr>
        <w:ind w:left="720" w:hanging="720"/>
        <w:rPr>
          <w:del w:id="547" w:author="Roderic Page" w:date="2022-03-16T18:15:00Z"/>
          <w:rFonts w:ascii="Times" w:hAnsi="Times"/>
        </w:rPr>
      </w:pPr>
      <w:del w:id="548"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Unpaywall.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http://unpaywall.org/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April 16, 2021).</w:delText>
        </w:r>
        <w:r w:rsidDel="003A5A6E">
          <w:rPr>
            <w:rFonts w:ascii="Times" w:hAnsi="Times"/>
          </w:rPr>
          <w:fldChar w:fldCharType="end"/>
        </w:r>
      </w:del>
    </w:p>
    <w:p w14:paraId="000000E1" w14:textId="320B8BB6" w:rsidR="00BF5FD8" w:rsidRPr="00E66A20" w:rsidDel="003A5A6E" w:rsidRDefault="00F12EB2" w:rsidP="00E66A20">
      <w:pPr>
        <w:widowControl w:val="0"/>
        <w:pBdr>
          <w:top w:val="nil"/>
          <w:left w:val="nil"/>
          <w:bottom w:val="nil"/>
          <w:right w:val="nil"/>
          <w:between w:val="nil"/>
        </w:pBdr>
        <w:ind w:left="720" w:hanging="720"/>
        <w:rPr>
          <w:del w:id="549" w:author="Roderic Page" w:date="2022-03-16T18:15:00Z"/>
          <w:rFonts w:ascii="Times" w:hAnsi="Times"/>
        </w:rPr>
      </w:pPr>
      <w:del w:id="550"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Veen T van. 2019. Wikidata:From “an” Identifier to “the” Identifier.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Information Technology and Libraries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38:72–81. DOI: 10.6017/ital.v38i2.10886.</w:delText>
        </w:r>
        <w:r w:rsidDel="003A5A6E">
          <w:rPr>
            <w:rFonts w:ascii="Times" w:hAnsi="Times"/>
          </w:rPr>
          <w:fldChar w:fldCharType="end"/>
        </w:r>
      </w:del>
    </w:p>
    <w:p w14:paraId="000000E2" w14:textId="5984BE96" w:rsidR="00BF5FD8" w:rsidRPr="00E66A20" w:rsidDel="003A5A6E" w:rsidRDefault="00F12EB2" w:rsidP="00E66A20">
      <w:pPr>
        <w:widowControl w:val="0"/>
        <w:pBdr>
          <w:top w:val="nil"/>
          <w:left w:val="nil"/>
          <w:bottom w:val="nil"/>
          <w:right w:val="nil"/>
          <w:between w:val="nil"/>
        </w:pBdr>
        <w:ind w:left="720" w:hanging="720"/>
        <w:rPr>
          <w:del w:id="551" w:author="Roderic Page" w:date="2022-03-16T18:15:00Z"/>
          <w:rFonts w:ascii="Times" w:hAnsi="Times"/>
        </w:rPr>
      </w:pPr>
      <w:del w:id="55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Vrandečić D, Krötzsch M. 2014. Wikidata.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Communications of the ACM</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57:78–85. DOI: 10.1145/2629489.</w:delText>
        </w:r>
        <w:r w:rsidDel="003A5A6E">
          <w:rPr>
            <w:rFonts w:ascii="Times" w:hAnsi="Times"/>
          </w:rPr>
          <w:fldChar w:fldCharType="end"/>
        </w:r>
      </w:del>
    </w:p>
    <w:p w14:paraId="000000E3" w14:textId="6F08E37F" w:rsidR="00BF5FD8" w:rsidRPr="00E66A20" w:rsidDel="003A5A6E" w:rsidRDefault="00F12EB2" w:rsidP="00E66A20">
      <w:pPr>
        <w:widowControl w:val="0"/>
        <w:pBdr>
          <w:top w:val="nil"/>
          <w:left w:val="nil"/>
          <w:bottom w:val="nil"/>
          <w:right w:val="nil"/>
          <w:between w:val="nil"/>
        </w:pBdr>
        <w:ind w:left="720" w:hanging="720"/>
        <w:rPr>
          <w:del w:id="553" w:author="Roderic Page" w:date="2022-03-16T18:15:00Z"/>
          <w:rFonts w:ascii="Times" w:hAnsi="Times"/>
        </w:rPr>
      </w:pPr>
      <w:del w:id="554"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Waagmeester A, Stupp G, Burgstaller-Muehlbacher S, Good BM, Griffith M, Griffith OL, Hanspers K, Hermjakob H, Hudson TS, Hybiske K, Keating SM, Manske M, Mayers M, Mietchen D, Mitraka E, Pico AR, Putman T, Riutta A, Queralt-Rosinach N, Schriml LM, Shafee T, Slenter D, Stephan R, Thornton K, Tsueng G, Tu R, Ul-Hasan S, Willighagen E, Wu C, Su AI. 2020. Wikidata as a knowledge graph for the life sciences.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eLife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9:e52614. DOI: 10.7554/eLife.52614.</w:delText>
        </w:r>
        <w:r w:rsidDel="003A5A6E">
          <w:rPr>
            <w:rFonts w:ascii="Times" w:hAnsi="Times"/>
          </w:rPr>
          <w:fldChar w:fldCharType="end"/>
        </w:r>
      </w:del>
    </w:p>
    <w:p w14:paraId="000000E4" w14:textId="68E00984" w:rsidR="00BF5FD8" w:rsidRPr="00E66A20" w:rsidDel="003A5A6E" w:rsidRDefault="00F12EB2" w:rsidP="00E66A20">
      <w:pPr>
        <w:widowControl w:val="0"/>
        <w:pBdr>
          <w:top w:val="nil"/>
          <w:left w:val="nil"/>
          <w:bottom w:val="nil"/>
          <w:right w:val="nil"/>
          <w:between w:val="nil"/>
        </w:pBdr>
        <w:ind w:left="720" w:hanging="720"/>
        <w:rPr>
          <w:del w:id="555" w:author="Roderic Page" w:date="2022-03-16T18:15:00Z"/>
          <w:rFonts w:ascii="Times" w:hAnsi="Times"/>
        </w:rPr>
      </w:pPr>
      <w:del w:id="556"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Wang W, Deng L, You B, Zhang P, Chen Y. 2018. Digital object identifier and its use in core Chinese academic journals: A Chinese perspective.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Learned Publishing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31:149–154. DOI: 10.1002/leap.1137.</w:delText>
        </w:r>
        <w:r w:rsidDel="003A5A6E">
          <w:rPr>
            <w:rFonts w:ascii="Times" w:hAnsi="Times"/>
          </w:rPr>
          <w:fldChar w:fldCharType="end"/>
        </w:r>
      </w:del>
    </w:p>
    <w:p w14:paraId="000000E5" w14:textId="7DD66EF6" w:rsidR="00BF5FD8" w:rsidRPr="00E66A20" w:rsidDel="003A5A6E" w:rsidRDefault="00F12EB2" w:rsidP="00E66A20">
      <w:pPr>
        <w:widowControl w:val="0"/>
        <w:pBdr>
          <w:top w:val="nil"/>
          <w:left w:val="nil"/>
          <w:bottom w:val="nil"/>
          <w:right w:val="nil"/>
          <w:between w:val="nil"/>
        </w:pBdr>
        <w:ind w:left="720" w:hanging="720"/>
        <w:rPr>
          <w:del w:id="557" w:author="Roderic Page" w:date="2022-03-16T18:15:00Z"/>
          <w:rFonts w:ascii="Times" w:hAnsi="Times"/>
        </w:rPr>
      </w:pPr>
      <w:del w:id="558"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Wanger R, Ehrismann M. 2016.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E-Periodica: die Plattform für digitalisierte Schweizer Zeitschriften</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Jülich: Forschungszentrum Jülich Zentralbibliothek, Verlag.</w:delText>
        </w:r>
        <w:r w:rsidDel="003A5A6E">
          <w:rPr>
            <w:rFonts w:ascii="Times" w:hAnsi="Times"/>
          </w:rPr>
          <w:fldChar w:fldCharType="end"/>
        </w:r>
      </w:del>
    </w:p>
    <w:p w14:paraId="000000E6" w14:textId="31C69648" w:rsidR="00BF5FD8" w:rsidRPr="00E66A20" w:rsidDel="003A5A6E" w:rsidRDefault="00F12EB2" w:rsidP="00E66A20">
      <w:pPr>
        <w:widowControl w:val="0"/>
        <w:pBdr>
          <w:top w:val="nil"/>
          <w:left w:val="nil"/>
          <w:bottom w:val="nil"/>
          <w:right w:val="nil"/>
          <w:between w:val="nil"/>
        </w:pBdr>
        <w:ind w:left="720" w:hanging="720"/>
        <w:rPr>
          <w:del w:id="559" w:author="Roderic Page" w:date="2022-03-16T18:15:00Z"/>
          <w:rFonts w:ascii="Times" w:hAnsi="Times"/>
        </w:rPr>
      </w:pPr>
      <w:del w:id="560"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Wayback Machine.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https://web.archive.org/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April 15, 2021).</w:delText>
        </w:r>
        <w:r w:rsidDel="003A5A6E">
          <w:rPr>
            <w:rFonts w:ascii="Times" w:hAnsi="Times"/>
          </w:rPr>
          <w:fldChar w:fldCharType="end"/>
        </w:r>
      </w:del>
    </w:p>
    <w:p w14:paraId="000000E7" w14:textId="0F6ADE9C" w:rsidR="00BF5FD8" w:rsidRPr="00E66A20" w:rsidDel="003A5A6E" w:rsidRDefault="00F12EB2" w:rsidP="00E66A20">
      <w:pPr>
        <w:widowControl w:val="0"/>
        <w:pBdr>
          <w:top w:val="nil"/>
          <w:left w:val="nil"/>
          <w:bottom w:val="nil"/>
          <w:right w:val="nil"/>
          <w:between w:val="nil"/>
        </w:pBdr>
        <w:ind w:left="720" w:hanging="720"/>
        <w:rPr>
          <w:del w:id="561" w:author="Roderic Page" w:date="2022-03-16T18:15:00Z"/>
          <w:rFonts w:ascii="Times" w:hAnsi="Times"/>
        </w:rPr>
      </w:pPr>
      <w:del w:id="56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Werner YL. 2006. The case of impact factor versus taxonomy: a proposal.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Journal of Natural History</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40:1285–1286. DOI: 10.1080/00222930600903660.</w:delText>
        </w:r>
        <w:r w:rsidDel="003A5A6E">
          <w:rPr>
            <w:rFonts w:ascii="Times" w:hAnsi="Times"/>
          </w:rPr>
          <w:fldChar w:fldCharType="end"/>
        </w:r>
      </w:del>
    </w:p>
    <w:p w14:paraId="000000E8" w14:textId="5FD53698" w:rsidR="00BF5FD8" w:rsidRPr="00E66A20" w:rsidDel="003A5A6E" w:rsidRDefault="00F12EB2" w:rsidP="00E66A20">
      <w:pPr>
        <w:widowControl w:val="0"/>
        <w:pBdr>
          <w:top w:val="nil"/>
          <w:left w:val="nil"/>
          <w:bottom w:val="nil"/>
          <w:right w:val="nil"/>
          <w:between w:val="nil"/>
        </w:pBdr>
        <w:ind w:left="720" w:hanging="720"/>
        <w:rPr>
          <w:del w:id="563" w:author="Roderic Page" w:date="2022-03-16T18:15:00Z"/>
          <w:rFonts w:ascii="Times" w:hAnsi="Times"/>
        </w:rPr>
      </w:pPr>
      <w:del w:id="564"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WikiCite.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http://wikicite.org/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January 26, 2021).</w:delText>
        </w:r>
        <w:r w:rsidDel="003A5A6E">
          <w:rPr>
            <w:rFonts w:ascii="Times" w:hAnsi="Times"/>
          </w:rPr>
          <w:fldChar w:fldCharType="end"/>
        </w:r>
      </w:del>
    </w:p>
    <w:p w14:paraId="000000E9" w14:textId="6142D0DB" w:rsidR="00BF5FD8" w:rsidRPr="00E66A20" w:rsidDel="003A5A6E" w:rsidRDefault="00F12EB2" w:rsidP="00E66A20">
      <w:pPr>
        <w:widowControl w:val="0"/>
        <w:pBdr>
          <w:top w:val="nil"/>
          <w:left w:val="nil"/>
          <w:bottom w:val="nil"/>
          <w:right w:val="nil"/>
          <w:between w:val="nil"/>
        </w:pBdr>
        <w:ind w:left="720" w:hanging="720"/>
        <w:rPr>
          <w:del w:id="565" w:author="Roderic Page" w:date="2022-03-16T18:15:00Z"/>
          <w:rFonts w:ascii="Times" w:hAnsi="Times"/>
        </w:rPr>
      </w:pPr>
      <w:del w:id="566"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Wikidata.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https://www.wikidata.org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May 14, 2021).</w:delText>
        </w:r>
        <w:r w:rsidDel="003A5A6E">
          <w:rPr>
            <w:rFonts w:ascii="Times" w:hAnsi="Times"/>
          </w:rPr>
          <w:fldChar w:fldCharType="end"/>
        </w:r>
      </w:del>
    </w:p>
    <w:p w14:paraId="000000EA" w14:textId="09DE162C" w:rsidR="00BF5FD8" w:rsidRPr="00E66A20" w:rsidDel="003A5A6E" w:rsidRDefault="00F12EB2" w:rsidP="00E66A20">
      <w:pPr>
        <w:widowControl w:val="0"/>
        <w:pBdr>
          <w:top w:val="nil"/>
          <w:left w:val="nil"/>
          <w:bottom w:val="nil"/>
          <w:right w:val="nil"/>
          <w:between w:val="nil"/>
        </w:pBdr>
        <w:ind w:left="720" w:hanging="720"/>
        <w:rPr>
          <w:del w:id="567" w:author="Roderic Page" w:date="2022-03-16T18:15:00Z"/>
          <w:rFonts w:ascii="Times" w:hAnsi="Times"/>
        </w:rPr>
      </w:pPr>
      <w:del w:id="568"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Willighagen LG. 2019. Citation.js: a format-independent, modular bibliography tool for the browser and command line.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PeerJ Computer Science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5:e214. DOI: 10.7717/peerj-cs.214.</w:delText>
        </w:r>
        <w:r w:rsidDel="003A5A6E">
          <w:rPr>
            <w:rFonts w:ascii="Times" w:hAnsi="Times"/>
          </w:rPr>
          <w:fldChar w:fldCharType="end"/>
        </w:r>
      </w:del>
    </w:p>
    <w:p w14:paraId="000000EB" w14:textId="7A0994BD" w:rsidR="00BF5FD8" w:rsidRPr="00E66A20" w:rsidRDefault="00F12EB2" w:rsidP="00E66A20">
      <w:pPr>
        <w:widowControl w:val="0"/>
        <w:pBdr>
          <w:top w:val="nil"/>
          <w:left w:val="nil"/>
          <w:bottom w:val="nil"/>
          <w:right w:val="nil"/>
          <w:between w:val="nil"/>
        </w:pBdr>
        <w:ind w:left="720" w:hanging="720"/>
        <w:rPr>
          <w:rFonts w:ascii="Times" w:hAnsi="Times"/>
        </w:rPr>
      </w:pPr>
      <w:del w:id="56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Коротяев БА. 2018. Два новых вида долгоносиков рода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mecysmoderes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schoenherr, 1837 (coleoptera, curculionidae: ceutorhynchinae) из Вьетнама.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Энтомологическое Обозрение</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97. DOI: 10.1134/S0367144518030115.</w:delText>
        </w:r>
        <w:r w:rsidDel="003A5A6E">
          <w:rPr>
            <w:rFonts w:ascii="Times" w:hAnsi="Times"/>
          </w:rPr>
          <w:fldChar w:fldCharType="end"/>
        </w:r>
      </w:del>
    </w:p>
    <w:sectPr w:rsidR="00BF5FD8" w:rsidRPr="00E66A20" w:rsidSect="00E66A20">
      <w:pgSz w:w="11909" w:h="16834"/>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eric Page">
    <w15:presenceInfo w15:providerId="AD" w15:userId="S::roderic.page@glasgow.ac.uk::f2b377b1-4be6-4815-b247-b3f280aaf3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D8"/>
    <w:rsid w:val="00001179"/>
    <w:rsid w:val="00030648"/>
    <w:rsid w:val="00042C60"/>
    <w:rsid w:val="000C6BFF"/>
    <w:rsid w:val="0011507D"/>
    <w:rsid w:val="00120B00"/>
    <w:rsid w:val="00153791"/>
    <w:rsid w:val="001667A5"/>
    <w:rsid w:val="00184C07"/>
    <w:rsid w:val="001C1C9C"/>
    <w:rsid w:val="001C6D3F"/>
    <w:rsid w:val="001D371F"/>
    <w:rsid w:val="00202DAA"/>
    <w:rsid w:val="002038B0"/>
    <w:rsid w:val="00272FEA"/>
    <w:rsid w:val="002858EC"/>
    <w:rsid w:val="0028797E"/>
    <w:rsid w:val="002E5ACB"/>
    <w:rsid w:val="002E75BD"/>
    <w:rsid w:val="0030439C"/>
    <w:rsid w:val="003A5A6E"/>
    <w:rsid w:val="00402E9B"/>
    <w:rsid w:val="00427831"/>
    <w:rsid w:val="00452CF0"/>
    <w:rsid w:val="00472DF5"/>
    <w:rsid w:val="004E0BC1"/>
    <w:rsid w:val="004E495E"/>
    <w:rsid w:val="00523284"/>
    <w:rsid w:val="00580FDC"/>
    <w:rsid w:val="005D7977"/>
    <w:rsid w:val="00651AE6"/>
    <w:rsid w:val="006551F3"/>
    <w:rsid w:val="00671F78"/>
    <w:rsid w:val="00732FF7"/>
    <w:rsid w:val="00736873"/>
    <w:rsid w:val="0076155F"/>
    <w:rsid w:val="00774E68"/>
    <w:rsid w:val="008369C2"/>
    <w:rsid w:val="008515FF"/>
    <w:rsid w:val="00857FEF"/>
    <w:rsid w:val="008F37C7"/>
    <w:rsid w:val="009202B3"/>
    <w:rsid w:val="00943B31"/>
    <w:rsid w:val="009958BE"/>
    <w:rsid w:val="009A0940"/>
    <w:rsid w:val="009C4160"/>
    <w:rsid w:val="00A37C44"/>
    <w:rsid w:val="00A60528"/>
    <w:rsid w:val="00AB1FDE"/>
    <w:rsid w:val="00AB2024"/>
    <w:rsid w:val="00AB39B3"/>
    <w:rsid w:val="00B21D65"/>
    <w:rsid w:val="00B359F8"/>
    <w:rsid w:val="00B652F7"/>
    <w:rsid w:val="00BF5FD8"/>
    <w:rsid w:val="00C161C5"/>
    <w:rsid w:val="00D36967"/>
    <w:rsid w:val="00D41CD4"/>
    <w:rsid w:val="00D60019"/>
    <w:rsid w:val="00D861BA"/>
    <w:rsid w:val="00D92A7C"/>
    <w:rsid w:val="00DA1A2F"/>
    <w:rsid w:val="00DA6BCF"/>
    <w:rsid w:val="00DF3AF8"/>
    <w:rsid w:val="00E37126"/>
    <w:rsid w:val="00E66A20"/>
    <w:rsid w:val="00E82B6C"/>
    <w:rsid w:val="00E87FA3"/>
    <w:rsid w:val="00E93082"/>
    <w:rsid w:val="00EC242F"/>
    <w:rsid w:val="00EE33BD"/>
    <w:rsid w:val="00F12EB2"/>
    <w:rsid w:val="00F53D19"/>
    <w:rsid w:val="00F84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5D2C1"/>
  <w15:docId w15:val="{80F1FFF5-4602-8149-BCCD-11002156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A20"/>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E66A20"/>
  </w:style>
  <w:style w:type="paragraph" w:styleId="Revision">
    <w:name w:val="Revision"/>
    <w:hidden/>
    <w:uiPriority w:val="99"/>
    <w:semiHidden/>
    <w:rsid w:val="002E5ACB"/>
    <w:pPr>
      <w:spacing w:line="240" w:lineRule="auto"/>
    </w:pPr>
    <w:rPr>
      <w:sz w:val="24"/>
    </w:rPr>
  </w:style>
  <w:style w:type="paragraph" w:styleId="Bibliography">
    <w:name w:val="Bibliography"/>
    <w:basedOn w:val="Normal"/>
    <w:next w:val="Normal"/>
    <w:uiPriority w:val="37"/>
    <w:unhideWhenUsed/>
    <w:rsid w:val="003A5A6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4179">
      <w:bodyDiv w:val="1"/>
      <w:marLeft w:val="0"/>
      <w:marRight w:val="0"/>
      <w:marTop w:val="0"/>
      <w:marBottom w:val="0"/>
      <w:divBdr>
        <w:top w:val="none" w:sz="0" w:space="0" w:color="auto"/>
        <w:left w:val="none" w:sz="0" w:space="0" w:color="auto"/>
        <w:bottom w:val="none" w:sz="0" w:space="0" w:color="auto"/>
        <w:right w:val="none" w:sz="0" w:space="0" w:color="auto"/>
      </w:divBdr>
    </w:div>
    <w:div w:id="844632838">
      <w:bodyDiv w:val="1"/>
      <w:marLeft w:val="0"/>
      <w:marRight w:val="0"/>
      <w:marTop w:val="0"/>
      <w:marBottom w:val="0"/>
      <w:divBdr>
        <w:top w:val="none" w:sz="0" w:space="0" w:color="auto"/>
        <w:left w:val="none" w:sz="0" w:space="0" w:color="auto"/>
        <w:bottom w:val="none" w:sz="0" w:space="0" w:color="auto"/>
        <w:right w:val="none" w:sz="0" w:space="0" w:color="auto"/>
      </w:divBdr>
    </w:div>
    <w:div w:id="905148200">
      <w:bodyDiv w:val="1"/>
      <w:marLeft w:val="0"/>
      <w:marRight w:val="0"/>
      <w:marTop w:val="0"/>
      <w:marBottom w:val="0"/>
      <w:divBdr>
        <w:top w:val="none" w:sz="0" w:space="0" w:color="auto"/>
        <w:left w:val="none" w:sz="0" w:space="0" w:color="auto"/>
        <w:bottom w:val="none" w:sz="0" w:space="0" w:color="auto"/>
        <w:right w:val="none" w:sz="0" w:space="0" w:color="auto"/>
      </w:divBdr>
    </w:div>
    <w:div w:id="1396506772">
      <w:bodyDiv w:val="1"/>
      <w:marLeft w:val="0"/>
      <w:marRight w:val="0"/>
      <w:marTop w:val="0"/>
      <w:marBottom w:val="0"/>
      <w:divBdr>
        <w:top w:val="none" w:sz="0" w:space="0" w:color="auto"/>
        <w:left w:val="none" w:sz="0" w:space="0" w:color="auto"/>
        <w:bottom w:val="none" w:sz="0" w:space="0" w:color="auto"/>
        <w:right w:val="none" w:sz="0" w:space="0" w:color="auto"/>
      </w:divBdr>
    </w:div>
    <w:div w:id="173580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LF9tkK" TargetMode="External"/><Relationship Id="rId18" Type="http://schemas.openxmlformats.org/officeDocument/2006/relationships/hyperlink" Target="https://www.zotero.org/google-docs/?vyiPRl" TargetMode="External"/><Relationship Id="rId26" Type="http://schemas.openxmlformats.org/officeDocument/2006/relationships/hyperlink" Target="https://www.zotero.org/google-docs/?2TlNgg" TargetMode="External"/><Relationship Id="rId39" Type="http://schemas.openxmlformats.org/officeDocument/2006/relationships/hyperlink" Target="https://www.zotero.org/google-docs/?gJwwLd" TargetMode="External"/><Relationship Id="rId21" Type="http://schemas.openxmlformats.org/officeDocument/2006/relationships/hyperlink" Target="https://www.zotero.org/google-docs/?HgOVnO" TargetMode="External"/><Relationship Id="rId34" Type="http://schemas.openxmlformats.org/officeDocument/2006/relationships/hyperlink" Target="https://www.zotero.org/google-docs/?3yDwQB" TargetMode="External"/><Relationship Id="rId42" Type="http://schemas.openxmlformats.org/officeDocument/2006/relationships/hyperlink" Target="https://www.zotero.org/google-docs/?mSaGvc" TargetMode="External"/><Relationship Id="rId47" Type="http://schemas.openxmlformats.org/officeDocument/2006/relationships/hyperlink" Target="https://www.zotero.org/google-docs/?2XekmA" TargetMode="External"/><Relationship Id="rId50" Type="http://schemas.microsoft.com/office/2011/relationships/people" Target="people.xml"/><Relationship Id="rId7" Type="http://schemas.openxmlformats.org/officeDocument/2006/relationships/hyperlink" Target="https://www.zotero.org/google-docs/?iITkN1" TargetMode="External"/><Relationship Id="rId2" Type="http://schemas.openxmlformats.org/officeDocument/2006/relationships/settings" Target="settings.xml"/><Relationship Id="rId16" Type="http://schemas.openxmlformats.org/officeDocument/2006/relationships/hyperlink" Target="https://www.zotero.org/google-docs/?XzDJ4I" TargetMode="External"/><Relationship Id="rId29" Type="http://schemas.openxmlformats.org/officeDocument/2006/relationships/hyperlink" Target="https://www.zotero.org/google-docs/?x2Ho4v" TargetMode="External"/><Relationship Id="rId11" Type="http://schemas.openxmlformats.org/officeDocument/2006/relationships/hyperlink" Target="https://www.zotero.org/google-docs/?3P7Pvj" TargetMode="External"/><Relationship Id="rId24" Type="http://schemas.openxmlformats.org/officeDocument/2006/relationships/hyperlink" Target="https://www.zotero.org/google-docs/?PPzKux" TargetMode="External"/><Relationship Id="rId32" Type="http://schemas.openxmlformats.org/officeDocument/2006/relationships/hyperlink" Target="https://www.zotero.org/google-docs/?dqVyCv" TargetMode="External"/><Relationship Id="rId37" Type="http://schemas.openxmlformats.org/officeDocument/2006/relationships/hyperlink" Target="https://www.zotero.org/google-docs/?j4bAO8" TargetMode="External"/><Relationship Id="rId40" Type="http://schemas.openxmlformats.org/officeDocument/2006/relationships/hyperlink" Target="https://www.zotero.org/google-docs/?L7dQsa" TargetMode="External"/><Relationship Id="rId45" Type="http://schemas.openxmlformats.org/officeDocument/2006/relationships/hyperlink" Target="https://www.zotero.org/google-docs/?VO8HnG" TargetMode="External"/><Relationship Id="rId5" Type="http://schemas.openxmlformats.org/officeDocument/2006/relationships/hyperlink" Target="https://www.zotero.org/google-docs/?XUnk9T" TargetMode="External"/><Relationship Id="rId15" Type="http://schemas.openxmlformats.org/officeDocument/2006/relationships/hyperlink" Target="https://www.zotero.org/google-docs/?ioHc5a" TargetMode="External"/><Relationship Id="rId23" Type="http://schemas.openxmlformats.org/officeDocument/2006/relationships/hyperlink" Target="https://www.zotero.org/google-docs/?VZsxyA" TargetMode="External"/><Relationship Id="rId28" Type="http://schemas.openxmlformats.org/officeDocument/2006/relationships/hyperlink" Target="https://www.zotero.org/google-docs/?VRd70x" TargetMode="External"/><Relationship Id="rId36" Type="http://schemas.openxmlformats.org/officeDocument/2006/relationships/hyperlink" Target="https://www.zotero.org/google-docs/?ztwIhQ" TargetMode="External"/><Relationship Id="rId49" Type="http://schemas.openxmlformats.org/officeDocument/2006/relationships/fontTable" Target="fontTable.xml"/><Relationship Id="rId10" Type="http://schemas.openxmlformats.org/officeDocument/2006/relationships/hyperlink" Target="https://www.zotero.org/google-docs/?1Pgvxs" TargetMode="External"/><Relationship Id="rId19" Type="http://schemas.openxmlformats.org/officeDocument/2006/relationships/hyperlink" Target="https://www.zotero.org/google-docs/?I37RsV" TargetMode="External"/><Relationship Id="rId31" Type="http://schemas.openxmlformats.org/officeDocument/2006/relationships/hyperlink" Target="https://www.zotero.org/google-docs/?b32x6Q" TargetMode="External"/><Relationship Id="rId44" Type="http://schemas.openxmlformats.org/officeDocument/2006/relationships/hyperlink" Target="https://www.zotero.org/google-docs/?RrXre1" TargetMode="External"/><Relationship Id="rId4" Type="http://schemas.openxmlformats.org/officeDocument/2006/relationships/hyperlink" Target="https://orcid.org/0000-0002-7101-9767" TargetMode="External"/><Relationship Id="rId9" Type="http://schemas.openxmlformats.org/officeDocument/2006/relationships/hyperlink" Target="https://www.zotero.org/google-docs/?A97UAN" TargetMode="External"/><Relationship Id="rId14" Type="http://schemas.openxmlformats.org/officeDocument/2006/relationships/hyperlink" Target="https://www.zotero.org/google-docs/?BuLBpH" TargetMode="External"/><Relationship Id="rId22" Type="http://schemas.openxmlformats.org/officeDocument/2006/relationships/hyperlink" Target="https://www.zotero.org/google-docs/?giV9GA" TargetMode="External"/><Relationship Id="rId27" Type="http://schemas.openxmlformats.org/officeDocument/2006/relationships/hyperlink" Target="https://www.zotero.org/google-docs/?mciZg8" TargetMode="External"/><Relationship Id="rId30" Type="http://schemas.openxmlformats.org/officeDocument/2006/relationships/hyperlink" Target="https://www.zotero.org/google-docs/?aSLzds" TargetMode="External"/><Relationship Id="rId35" Type="http://schemas.openxmlformats.org/officeDocument/2006/relationships/hyperlink" Target="https://github.com/rdmpage/wikidata-bibliographic-data" TargetMode="External"/><Relationship Id="rId43" Type="http://schemas.openxmlformats.org/officeDocument/2006/relationships/hyperlink" Target="https://www.zotero.org/google-docs/?3MGbOU" TargetMode="External"/><Relationship Id="rId48" Type="http://schemas.openxmlformats.org/officeDocument/2006/relationships/hyperlink" Target="https://www.zotero.org/google-docs/?YI4Lxv" TargetMode="External"/><Relationship Id="rId8" Type="http://schemas.openxmlformats.org/officeDocument/2006/relationships/hyperlink" Target="https://www.zotero.org/google-docs/?C8XJgT"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zotero.org/google-docs/?LYxlB0" TargetMode="External"/><Relationship Id="rId17" Type="http://schemas.openxmlformats.org/officeDocument/2006/relationships/hyperlink" Target="https://www.zotero.org/google-docs/?TQiUm7" TargetMode="External"/><Relationship Id="rId25" Type="http://schemas.openxmlformats.org/officeDocument/2006/relationships/hyperlink" Target="https://www.zotero.org/google-docs/?CzWFfa" TargetMode="External"/><Relationship Id="rId33" Type="http://schemas.openxmlformats.org/officeDocument/2006/relationships/hyperlink" Target="https://www.zotero.org/google-docs/?SDA7R2" TargetMode="External"/><Relationship Id="rId38" Type="http://schemas.openxmlformats.org/officeDocument/2006/relationships/hyperlink" Target="https://www.zotero.org/google-docs/?DqtScz" TargetMode="External"/><Relationship Id="rId46" Type="http://schemas.openxmlformats.org/officeDocument/2006/relationships/hyperlink" Target="https://www.zotero.org/google-docs/?LGtUv5" TargetMode="External"/><Relationship Id="rId20" Type="http://schemas.openxmlformats.org/officeDocument/2006/relationships/hyperlink" Target="https://www.zotero.org/google-docs/?aW7rDO" TargetMode="External"/><Relationship Id="rId41" Type="http://schemas.openxmlformats.org/officeDocument/2006/relationships/hyperlink" Target="https://www.zotero.org/google-docs/?f76Mzy" TargetMode="External"/><Relationship Id="rId1" Type="http://schemas.openxmlformats.org/officeDocument/2006/relationships/styles" Target="styles.xml"/><Relationship Id="rId6" Type="http://schemas.openxmlformats.org/officeDocument/2006/relationships/hyperlink" Target="https://www.zotero.org/google-docs/?Sjw9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13</Pages>
  <Words>13738</Words>
  <Characters>78307</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18</cp:revision>
  <dcterms:created xsi:type="dcterms:W3CDTF">2021-05-14T15:00:00Z</dcterms:created>
  <dcterms:modified xsi:type="dcterms:W3CDTF">2022-03-21T16:54:00Z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zotero-version="6.0.1-beta.1+3a9e46f31"&gt;&lt;session id="btyyi0ER"/&gt;&lt;style id="http://www.zotero.org/styles/peerj"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